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712F4" w14:textId="76D9C254" w:rsidR="00882EAD" w:rsidRDefault="00882EAD"/>
    <w:p w14:paraId="5CDD706F" w14:textId="4848C64F" w:rsidR="00882EAD" w:rsidDel="001D0BAC" w:rsidRDefault="00882EAD" w:rsidP="00882EAD">
      <w:pPr>
        <w:jc w:val="center"/>
        <w:rPr>
          <w:del w:id="3" w:author="Ammanuel Beyene" w:date="2022-05-19T20:19:00Z"/>
          <w:b/>
          <w:bCs/>
          <w:sz w:val="40"/>
          <w:szCs w:val="40"/>
        </w:rPr>
      </w:pPr>
    </w:p>
    <w:p w14:paraId="2AECB0D3" w14:textId="77777777" w:rsidR="001D0BAC" w:rsidRDefault="001D0BAC" w:rsidP="00882EAD">
      <w:pPr>
        <w:jc w:val="center"/>
        <w:rPr>
          <w:ins w:id="4" w:author="Ammanuel Beyene" w:date="2022-05-19T20:20:00Z"/>
          <w:b/>
          <w:bCs/>
          <w:sz w:val="40"/>
          <w:szCs w:val="40"/>
        </w:rPr>
      </w:pPr>
    </w:p>
    <w:p w14:paraId="68E72B3F" w14:textId="77F421B2" w:rsidR="0027781F" w:rsidRDefault="004506C9" w:rsidP="00882EAD">
      <w:pPr>
        <w:jc w:val="center"/>
        <w:rPr>
          <w:b/>
          <w:bCs/>
          <w:sz w:val="40"/>
          <w:szCs w:val="40"/>
        </w:rPr>
      </w:pPr>
      <w:ins w:id="5" w:author="Ammanuel Beyene" w:date="2022-05-19T23:02:00Z">
        <w:r>
          <w:rPr>
            <w:noProof/>
          </w:rPr>
          <w:drawing>
            <wp:inline distT="0" distB="0" distL="0" distR="0" wp14:anchorId="4D06DE95" wp14:editId="1B95E401">
              <wp:extent cx="2700652" cy="1217309"/>
              <wp:effectExtent l="0" t="0" r="508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31974" cy="1231427"/>
                      </a:xfrm>
                      <a:prstGeom prst="rect">
                        <a:avLst/>
                      </a:prstGeom>
                    </pic:spPr>
                  </pic:pic>
                </a:graphicData>
              </a:graphic>
            </wp:inline>
          </w:drawing>
        </w:r>
      </w:ins>
    </w:p>
    <w:p w14:paraId="69D7DF91" w14:textId="45E15AD1" w:rsidR="0027781F" w:rsidRPr="0003531F" w:rsidRDefault="00220EDA" w:rsidP="0027781F">
      <w:pPr>
        <w:ind w:left="1440" w:firstLine="720"/>
        <w:rPr>
          <w:b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ins w:id="6" w:author="Ammanuel Beyene" w:date="2022-05-19T23:04:00Z">
        <w:r>
          <w:rPr>
            <w:b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b/>
            <w:bCs/>
            <w:noProof/>
            <w:sz w:val="40"/>
            <w:szCs w:val="40"/>
          </w:rPr>
          <w:drawing>
            <wp:inline distT="0" distB="0" distL="0" distR="0" wp14:anchorId="1C274DDA" wp14:editId="2AE25E44">
              <wp:extent cx="936341" cy="702256"/>
              <wp:effectExtent l="0" t="0" r="381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985148" cy="738861"/>
                      </a:xfrm>
                      <a:prstGeom prst="rect">
                        <a:avLst/>
                      </a:prstGeom>
                    </pic:spPr>
                  </pic:pic>
                </a:graphicData>
              </a:graphic>
            </wp:inline>
          </w:drawing>
        </w:r>
      </w:ins>
    </w:p>
    <w:p w14:paraId="32710BBF" w14:textId="77172CA0" w:rsidR="004506C9" w:rsidRDefault="00882EAD">
      <w:pPr>
        <w:jc w:val="center"/>
        <w:rPr>
          <w:ins w:id="7" w:author="Ammanuel Beyene" w:date="2022-05-19T23:04:00Z"/>
          <w:rFonts w:ascii="Big Caslon Medium" w:hAnsi="Big Caslon Medium" w:cs="Big Caslon Medium"/>
          <w:color w:val="0070C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Change w:id="8" w:author="Ammanuel Beyene" w:date="2022-05-19T23:32:00Z">
          <w:pPr/>
        </w:pPrChange>
      </w:pPr>
      <w:r w:rsidRPr="001D0BAC">
        <w:rPr>
          <w:rFonts w:ascii="Big Caslon Medium" w:hAnsi="Big Caslon Medium" w:cs="Big Caslon Medium"/>
          <w:color w:val="0070C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Change w:id="9" w:author="Ammanuel Beyene" w:date="2022-05-19T20:19:00Z">
            <w:rPr>
              <w:rFonts w:ascii="Big Caslon Medium" w:hAnsi="Big Caslon Medium" w:cs="Big Caslon Medium"/>
              <w:color w:val="0070C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PrChange>
        </w:rPr>
        <w:t>D</w:t>
      </w:r>
      <w:r w:rsidR="00591434" w:rsidRPr="001D0BAC">
        <w:rPr>
          <w:rFonts w:ascii="Big Caslon Medium" w:hAnsi="Big Caslon Medium" w:cs="Big Caslon Medium"/>
          <w:color w:val="0070C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Change w:id="10" w:author="Ammanuel Beyene" w:date="2022-05-19T20:19:00Z">
            <w:rPr>
              <w:rFonts w:ascii="Big Caslon Medium" w:hAnsi="Big Caslon Medium" w:cs="Big Caslon Medium"/>
              <w:color w:val="0070C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PrChange>
        </w:rPr>
        <w:t xml:space="preserve">o </w:t>
      </w:r>
      <w:r w:rsidRPr="001D0BAC">
        <w:rPr>
          <w:rFonts w:ascii="Big Caslon Medium" w:hAnsi="Big Caslon Medium" w:cs="Big Caslon Medium"/>
          <w:color w:val="0070C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Change w:id="11" w:author="Ammanuel Beyene" w:date="2022-05-19T20:19:00Z">
            <w:rPr>
              <w:rFonts w:ascii="Big Caslon Medium" w:hAnsi="Big Caslon Medium" w:cs="Big Caslon Medium"/>
              <w:color w:val="0070C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PrChange>
        </w:rPr>
        <w:t>M</w:t>
      </w:r>
      <w:r w:rsidR="00591434" w:rsidRPr="001D0BAC">
        <w:rPr>
          <w:rFonts w:ascii="Big Caslon Medium" w:hAnsi="Big Caslon Medium" w:cs="Big Caslon Medium"/>
          <w:color w:val="0070C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Change w:id="12" w:author="Ammanuel Beyene" w:date="2022-05-19T20:19:00Z">
            <w:rPr>
              <w:rFonts w:ascii="Big Caslon Medium" w:hAnsi="Big Caslon Medium" w:cs="Big Caslon Medium"/>
              <w:color w:val="0070C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PrChange>
        </w:rPr>
        <w:t xml:space="preserve">ore and </w:t>
      </w:r>
      <w:r w:rsidRPr="001D0BAC">
        <w:rPr>
          <w:rFonts w:ascii="Big Caslon Medium" w:hAnsi="Big Caslon Medium" w:cs="Big Caslon Medium"/>
          <w:color w:val="0070C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Change w:id="13" w:author="Ammanuel Beyene" w:date="2022-05-19T20:19:00Z">
            <w:rPr>
              <w:rFonts w:ascii="Big Caslon Medium" w:hAnsi="Big Caslon Medium" w:cs="Big Caslon Medium"/>
              <w:color w:val="0070C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PrChange>
        </w:rPr>
        <w:t>P</w:t>
      </w:r>
      <w:r w:rsidR="00591434" w:rsidRPr="001D0BAC">
        <w:rPr>
          <w:rFonts w:ascii="Big Caslon Medium" w:hAnsi="Big Caslon Medium" w:cs="Big Caslon Medium"/>
          <w:color w:val="0070C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Change w:id="14" w:author="Ammanuel Beyene" w:date="2022-05-19T20:19:00Z">
            <w:rPr>
              <w:rFonts w:ascii="Big Caslon Medium" w:hAnsi="Big Caslon Medium" w:cs="Big Caslon Medium"/>
              <w:color w:val="0070C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PrChange>
        </w:rPr>
        <w:t>ro</w:t>
      </w:r>
      <w:r w:rsidR="00776691" w:rsidRPr="001D0BAC">
        <w:rPr>
          <w:rFonts w:ascii="Big Caslon Medium" w:hAnsi="Big Caslon Medium" w:cs="Big Caslon Medium"/>
          <w:color w:val="0070C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Change w:id="15" w:author="Ammanuel Beyene" w:date="2022-05-19T20:19:00Z">
            <w:rPr>
              <w:rFonts w:ascii="Big Caslon Medium" w:hAnsi="Big Caslon Medium" w:cs="Big Caslon Medium"/>
              <w:color w:val="0070C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PrChange>
        </w:rPr>
        <w:t>s</w:t>
      </w:r>
      <w:r w:rsidR="00591434" w:rsidRPr="001D0BAC">
        <w:rPr>
          <w:rFonts w:ascii="Big Caslon Medium" w:hAnsi="Big Caslon Medium" w:cs="Big Caslon Medium"/>
          <w:color w:val="0070C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Change w:id="16" w:author="Ammanuel Beyene" w:date="2022-05-19T20:19:00Z">
            <w:rPr>
              <w:rFonts w:ascii="Big Caslon Medium" w:hAnsi="Big Caslon Medium" w:cs="Big Caslon Medium"/>
              <w:color w:val="0070C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PrChange>
        </w:rPr>
        <w:t>per</w:t>
      </w:r>
    </w:p>
    <w:p w14:paraId="5C953319" w14:textId="70A01D5A" w:rsidR="0003531F" w:rsidRPr="00C342AA" w:rsidDel="00C342AA" w:rsidRDefault="0003531F">
      <w:pPr>
        <w:jc w:val="center"/>
        <w:rPr>
          <w:del w:id="17" w:author="Ammanuel Beyene" w:date="2022-05-19T20:18:00Z"/>
          <w:rFonts w:ascii="Big Caslon Medium" w:hAnsi="Big Caslon Medium" w:cs="Big Caslon Medium"/>
          <w:color w:val="0070C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18" w:author="Ammanuel Beyene" w:date="2022-05-19T20:17:00Z">
            <w:rPr>
              <w:del w:id="19" w:author="Ammanuel Beyene" w:date="2022-05-19T20:18:00Z"/>
              <w:rFonts w:ascii="Big Caslon Medium" w:hAnsi="Big Caslon Medium" w:cs="Big Caslon Medium"/>
              <w:color w:val="0070C0"/>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PrChange>
        </w:rPr>
        <w:pPrChange w:id="20" w:author="Ammanuel Beyene" w:date="2022-05-19T23:42:00Z">
          <w:pPr/>
        </w:pPrChange>
      </w:pPr>
    </w:p>
    <w:p w14:paraId="224AC27E" w14:textId="69DED65E" w:rsidR="0003531F" w:rsidDel="00394E51" w:rsidRDefault="0003531F">
      <w:pPr>
        <w:jc w:val="center"/>
        <w:rPr>
          <w:del w:id="21" w:author="Ammanuel Beyene" w:date="2022-05-19T23:32:00Z"/>
          <w:rFonts w:ascii="Big Caslon Medium" w:hAnsi="Big Caslon Medium" w:cs="Big Caslon Medium"/>
          <w:color w:val="0070C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Change w:id="22" w:author="Ammanuel Beyene" w:date="2022-05-19T23:42:00Z">
          <w:pPr>
            <w:jc w:val="both"/>
          </w:pPr>
        </w:pPrChange>
      </w:pPr>
    </w:p>
    <w:p w14:paraId="14DDB954" w14:textId="16A8D85B" w:rsidR="00591434" w:rsidRPr="00E149B7" w:rsidRDefault="00FA1797">
      <w:pPr>
        <w:jc w:val="center"/>
        <w:rPr>
          <w:rFonts w:ascii="Big Caslon Medium" w:hAnsi="Big Caslon Medium" w:cs="Big Caslon Medium"/>
          <w:color w:val="0070C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Change w:id="23" w:author="Ammanuel Beyene" w:date="2022-05-19T23:42:00Z">
          <w:pPr>
            <w:ind w:left="2160" w:firstLine="720"/>
          </w:pPr>
        </w:pPrChange>
      </w:pPr>
      <w:ins w:id="24" w:author="Ammanuel Beyene" w:date="2022-05-17T20:48:00Z">
        <w:r w:rsidRPr="001D0BAC">
          <w:rPr>
            <w:rFonts w:ascii="Big Caslon Medium" w:hAnsi="Big Caslon Medium" w:cs="Big Caslon Medium"/>
            <w:color w:val="0070C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Change w:id="25" w:author="Ammanuel Beyene" w:date="2022-05-19T20:19:00Z">
              <w:rPr>
                <w:rFonts w:ascii="Big Caslon Medium" w:hAnsi="Big Caslon Medium" w:cs="Big Caslon Medium"/>
                <w:color w:val="0070C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PrChange>
          </w:rPr>
          <w:t>(</w:t>
        </w:r>
      </w:ins>
      <w:r w:rsidR="00591434" w:rsidRPr="001D0BAC">
        <w:rPr>
          <w:rFonts w:ascii="Big Caslon Medium" w:hAnsi="Big Caslon Medium" w:cs="Big Caslon Medium"/>
          <w:color w:val="0070C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Change w:id="26" w:author="Ammanuel Beyene" w:date="2022-05-19T20:19:00Z">
            <w:rPr>
              <w:rFonts w:ascii="Big Caslon Medium" w:hAnsi="Big Caslon Medium" w:cs="Big Caslon Medium"/>
              <w:color w:val="0070C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PrChange>
        </w:rPr>
        <w:t>DMP</w:t>
      </w:r>
      <w:ins w:id="27" w:author="Ammanuel Beyene" w:date="2022-05-17T20:48:00Z">
        <w:r w:rsidRPr="001D0BAC">
          <w:rPr>
            <w:rFonts w:ascii="Big Caslon Medium" w:hAnsi="Big Caslon Medium" w:cs="Big Caslon Medium"/>
            <w:color w:val="0070C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Change w:id="28" w:author="Ammanuel Beyene" w:date="2022-05-19T20:19:00Z">
              <w:rPr>
                <w:rFonts w:ascii="Big Caslon Medium" w:hAnsi="Big Caslon Medium" w:cs="Big Caslon Medium"/>
                <w:color w:val="0070C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PrChange>
          </w:rPr>
          <w:t>)</w:t>
        </w:r>
      </w:ins>
      <w:r w:rsidR="00591434" w:rsidRPr="001D0BAC">
        <w:rPr>
          <w:rFonts w:ascii="Big Caslon Medium" w:hAnsi="Big Caslon Medium" w:cs="Big Caslon Medium"/>
          <w:color w:val="0070C0"/>
          <w:sz w:val="40"/>
          <w:szCs w:val="40"/>
          <w14:shadow w14:blurRad="63500" w14:dist="50800" w14:dir="13500000" w14:sx="0" w14:sy="0" w14:kx="0" w14:ky="0" w14:algn="none">
            <w14:srgbClr w14:val="000000">
              <w14:alpha w14:val="50000"/>
            </w14:srgbClr>
          </w14:shadow>
          <w14:textOutline w14:w="0" w14:cap="flat" w14:cmpd="sng" w14:algn="ctr">
            <w14:noFill/>
            <w14:prstDash w14:val="solid"/>
            <w14:round/>
          </w14:textOutline>
          <w:rPrChange w:id="29" w:author="Ammanuel Beyene" w:date="2022-05-19T20:19:00Z">
            <w:rPr>
              <w:rFonts w:ascii="Big Caslon Medium" w:hAnsi="Big Caslon Medium" w:cs="Big Caslon Medium"/>
              <w:color w:val="0070C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PrChange>
        </w:rPr>
        <w:t xml:space="preserve"> Software</w:t>
      </w:r>
    </w:p>
    <w:p w14:paraId="7680E15F" w14:textId="4FC67ED9" w:rsidR="0003531F" w:rsidRPr="00E149B7" w:rsidRDefault="0003531F" w:rsidP="0003531F">
      <w:pPr>
        <w:rPr>
          <w:rFonts w:ascii="Big Caslon Medium" w:hAnsi="Big Caslon Medium" w:cs="Big Caslon Medium"/>
          <w:color w:val="0070C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149B7">
        <w:rPr>
          <w:rFonts w:ascii="Big Caslon Medium" w:hAnsi="Big Caslon Medium" w:cs="Big Caslon Medium" w:hint="cs"/>
          <w:color w:val="0070C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ins w:id="30" w:author="Ammanuel Beyene" w:date="2022-05-19T23:03:00Z">
        <w:r w:rsidR="004506C9">
          <w:rPr>
            <w:rFonts w:ascii="Big Caslon Medium" w:hAnsi="Big Caslon Medium" w:cs="Big Caslon Medium"/>
            <w:color w:val="0070C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ins>
      <w:r w:rsidRPr="00E149B7">
        <w:rPr>
          <w:rFonts w:ascii="Big Caslon Medium" w:hAnsi="Big Caslon Medium" w:cs="Big Caslon Medium" w:hint="cs"/>
          <w:color w:val="0070C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EF6E84D" w14:textId="4A8A81F4" w:rsidR="00882EAD" w:rsidRPr="00E149B7" w:rsidRDefault="00776691">
      <w:pPr>
        <w:jc w:val="center"/>
        <w:rPr>
          <w:rFonts w:ascii="Big Caslon Medium" w:hAnsi="Big Caslon Medium" w:cs="Big Caslon Medium"/>
          <w:color w:val="0070C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Change w:id="31" w:author="Ammanuel Beyene" w:date="2022-05-19T23:32:00Z">
          <w:pPr/>
        </w:pPrChange>
      </w:pPr>
      <w:r w:rsidRPr="00E149B7">
        <w:rPr>
          <w:rFonts w:ascii="Big Caslon Medium" w:hAnsi="Big Caslon Medium" w:cs="Big Caslon Medium" w:hint="cs"/>
          <w:color w:val="0070C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System Proposal </w:t>
      </w:r>
      <w:r w:rsidR="00591434" w:rsidRPr="00E149B7">
        <w:rPr>
          <w:rFonts w:ascii="Big Caslon Medium" w:hAnsi="Big Caslon Medium" w:cs="Big Caslon Medium" w:hint="cs"/>
          <w:color w:val="0070C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Part 1</w:t>
      </w:r>
      <w:ins w:id="32" w:author="Ammanuel Beyene" w:date="2022-05-17T20:48:00Z">
        <w:r w:rsidR="00FA1797">
          <w:rPr>
            <w:rFonts w:ascii="Big Caslon Medium" w:hAnsi="Big Caslon Medium" w:cs="Big Caslon Medium"/>
            <w:color w:val="0070C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ins>
      <w:ins w:id="33" w:author="Ammanuel Beyene" w:date="2022-05-19T23:42:00Z">
        <w:r w:rsidR="00773CF1">
          <w:rPr>
            <w:rFonts w:ascii="Big Caslon Medium" w:hAnsi="Big Caslon Medium" w:cs="Big Caslon Medium"/>
            <w:color w:val="0070C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ins>
      <w:ins w:id="34" w:author="Ammanuel Beyene" w:date="2022-05-17T20:48:00Z">
        <w:r w:rsidR="00FA1797">
          <w:rPr>
            <w:rFonts w:ascii="Big Caslon Medium" w:hAnsi="Big Caslon Medium" w:cs="Big Caslon Medium"/>
            <w:color w:val="0070C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w:t>
        </w:r>
      </w:ins>
    </w:p>
    <w:p w14:paraId="5A6C8B1B" w14:textId="411600B5" w:rsidR="00776691" w:rsidRDefault="00776691" w:rsidP="00591434">
      <w:pPr>
        <w:ind w:left="2160" w:firstLine="720"/>
        <w:rPr>
          <w:rFonts w:ascii="Algerian" w:hAnsi="Algerian"/>
          <w:sz w:val="32"/>
          <w:szCs w:val="32"/>
        </w:rPr>
      </w:pPr>
    </w:p>
    <w:p w14:paraId="4BF36563" w14:textId="0425EB10" w:rsidR="00776691" w:rsidRPr="00591434" w:rsidRDefault="009F4AB2" w:rsidP="00591434">
      <w:pPr>
        <w:ind w:left="2160" w:firstLine="720"/>
        <w:rPr>
          <w:rFonts w:ascii="Algerian" w:hAnsi="Algerian"/>
        </w:rPr>
      </w:pPr>
      <w:r>
        <w:rPr>
          <w:noProof/>
        </w:rPr>
        <mc:AlternateContent>
          <mc:Choice Requires="wps">
            <w:drawing>
              <wp:anchor distT="0" distB="0" distL="114300" distR="114300" simplePos="0" relativeHeight="251659264" behindDoc="0" locked="0" layoutInCell="1" allowOverlap="1" wp14:anchorId="19729CB6" wp14:editId="7C0615C4">
                <wp:simplePos x="0" y="0"/>
                <wp:positionH relativeFrom="column">
                  <wp:posOffset>28575</wp:posOffset>
                </wp:positionH>
                <wp:positionV relativeFrom="paragraph">
                  <wp:posOffset>41910</wp:posOffset>
                </wp:positionV>
                <wp:extent cx="5905500" cy="0"/>
                <wp:effectExtent l="0" t="0" r="12700" b="12700"/>
                <wp:wrapNone/>
                <wp:docPr id="1" name="Straight Connector 1"/>
                <wp:cNvGraphicFramePr/>
                <a:graphic xmlns:a="http://schemas.openxmlformats.org/drawingml/2006/main">
                  <a:graphicData uri="http://schemas.microsoft.com/office/word/2010/wordprocessingShape">
                    <wps:wsp>
                      <wps:cNvCnPr/>
                      <wps:spPr>
                        <a:xfrm flipV="1">
                          <a:off x="0" y="0"/>
                          <a:ext cx="590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9095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3pt" to="467.25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" strokecolor="#4472c4 [3204]" strokeweight=".5pt">
                <v:stroke joinstyle="miter"/>
              </v:line>
            </w:pict>
          </mc:Fallback>
        </mc:AlternateContent>
      </w:r>
    </w:p>
    <w:p w14:paraId="713AC2BD" w14:textId="28A3E131" w:rsidR="00882EAD" w:rsidRPr="00C17F4B" w:rsidRDefault="00882EAD" w:rsidP="00882EAD"/>
    <w:p w14:paraId="1E1895BB" w14:textId="2AE3FA47" w:rsidR="00882EAD" w:rsidRPr="00C17F4B" w:rsidRDefault="00882EAD" w:rsidP="00882EAD">
      <w:pPr>
        <w:ind w:left="720"/>
      </w:pPr>
    </w:p>
    <w:p w14:paraId="752C3971" w14:textId="6C6EF4BC" w:rsidR="00882EAD" w:rsidRDefault="00882EAD" w:rsidP="00591434">
      <w:pPr>
        <w:rPr>
          <w:b/>
          <w:bCs/>
        </w:rPr>
      </w:pPr>
    </w:p>
    <w:p w14:paraId="3B8063A1" w14:textId="0F687DD0" w:rsidR="00591434" w:rsidRPr="0003531F" w:rsidRDefault="00591434" w:rsidP="00591434">
      <w:pPr>
        <w:rPr>
          <w:b/>
          <w:bCs/>
        </w:rPr>
      </w:pPr>
    </w:p>
    <w:p w14:paraId="526F165A" w14:textId="2BDCFE87" w:rsidR="00591434" w:rsidRPr="00F45812" w:rsidRDefault="00591434" w:rsidP="00591434">
      <w:pPr>
        <w:rPr>
          <w:rFonts w:ascii="Britannic Bold" w:hAnsi="Britannic Bold"/>
          <w:bCs/>
          <w:color w:val="000000" w:themeColor="text1"/>
          <w:sz w:val="32"/>
          <w:szCs w:val="32"/>
          <w14:textOutline w14:w="0" w14:cap="flat" w14:cmpd="sng" w14:algn="ctr">
            <w14:noFill/>
            <w14:prstDash w14:val="solid"/>
            <w14:round/>
          </w14:textOutline>
          <w:rPrChange w:id="35" w:author="Ammanuel Beyene" w:date="2022-05-19T20:17:00Z">
            <w:rPr>
              <w:rFonts w:ascii="Britannic Bold" w:hAnsi="Britannic Bold"/>
              <w:bCs/>
              <w:color w:val="FFC000"/>
              <w14:textOutline w14:w="0" w14:cap="flat" w14:cmpd="sng" w14:algn="ctr">
                <w14:noFill/>
                <w14:prstDash w14:val="solid"/>
                <w14:round/>
              </w14:textOutline>
            </w:rPr>
          </w:rPrChange>
        </w:rPr>
      </w:pPr>
      <w:r w:rsidRPr="00F45812">
        <w:rPr>
          <w:rFonts w:ascii="Britannic Bold" w:hAnsi="Britannic Bold"/>
          <w:bCs/>
          <w:color w:val="000000" w:themeColor="text1"/>
          <w:sz w:val="32"/>
          <w:szCs w:val="32"/>
          <w14:textOutline w14:w="0" w14:cap="flat" w14:cmpd="sng" w14:algn="ctr">
            <w14:noFill/>
            <w14:prstDash w14:val="solid"/>
            <w14:round/>
          </w14:textOutline>
          <w:rPrChange w:id="36" w:author="Ammanuel Beyene" w:date="2022-05-19T20:17:00Z">
            <w:rPr>
              <w:rFonts w:ascii="Britannic Bold" w:hAnsi="Britannic Bold"/>
              <w:bCs/>
              <w:color w:val="FFC000"/>
              <w14:textOutline w14:w="0" w14:cap="flat" w14:cmpd="sng" w14:algn="ctr">
                <w14:noFill/>
                <w14:prstDash w14:val="solid"/>
                <w14:round/>
              </w14:textOutline>
            </w:rPr>
          </w:rPrChange>
        </w:rPr>
        <w:t>Prepared for:</w:t>
      </w:r>
    </w:p>
    <w:p w14:paraId="267A1372" w14:textId="2DDB0286" w:rsidR="00591434" w:rsidRDefault="00591434" w:rsidP="00591434">
      <w:pPr>
        <w:ind w:firstLine="720"/>
        <w:rPr>
          <w:b/>
          <w:bCs/>
        </w:rPr>
      </w:pPr>
    </w:p>
    <w:p w14:paraId="3DE0C5D4" w14:textId="278405F2" w:rsidR="00591434" w:rsidRPr="00F45812" w:rsidRDefault="00591434" w:rsidP="00591434">
      <w:pPr>
        <w:ind w:firstLine="720"/>
        <w:rPr>
          <w:rFonts w:ascii="Apple Chancery" w:hAnsi="Apple Chancery" w:cs="Apple Chancery"/>
          <w:color w:val="00B0F0"/>
          <w:rPrChange w:id="37" w:author="Ammanuel Beyene" w:date="2022-05-19T20:17:00Z">
            <w:rPr>
              <w:rFonts w:ascii="Apple Chancery" w:hAnsi="Apple Chancery" w:cs="Apple Chancery"/>
            </w:rPr>
          </w:rPrChange>
        </w:rPr>
      </w:pPr>
      <w:r w:rsidRPr="00F45812">
        <w:rPr>
          <w:rFonts w:ascii="Apple Chancery" w:hAnsi="Apple Chancery" w:cs="Apple Chancery"/>
          <w:color w:val="00B0F0"/>
          <w:rPrChange w:id="38" w:author="Ammanuel Beyene" w:date="2022-05-19T20:17:00Z">
            <w:rPr>
              <w:rFonts w:ascii="Apple Chancery" w:hAnsi="Apple Chancery" w:cs="Apple Chancery"/>
            </w:rPr>
          </w:rPrChange>
        </w:rPr>
        <w:t>Mr. Andy Cameron</w:t>
      </w:r>
    </w:p>
    <w:p w14:paraId="122D75C1" w14:textId="7C27F448" w:rsidR="00591434" w:rsidRDefault="00591434" w:rsidP="00591434">
      <w:pPr>
        <w:rPr>
          <w:b/>
          <w:bCs/>
        </w:rPr>
      </w:pPr>
    </w:p>
    <w:p w14:paraId="4AE1E501" w14:textId="09E57C0F" w:rsidR="00591434" w:rsidRPr="0003531F" w:rsidRDefault="00591434" w:rsidP="00591434">
      <w:pPr>
        <w:rPr>
          <w:rFonts w:ascii="Britannic Bold" w:hAnsi="Britannic Bold"/>
          <w:bCs/>
          <w:color w:val="000000" w:themeColor="text1"/>
          <w14:textOutline w14:w="9525" w14:cap="flat" w14:cmpd="sng" w14:algn="ctr">
            <w14:noFill/>
            <w14:prstDash w14:val="solid"/>
            <w14:round/>
          </w14:textOutline>
        </w:rPr>
      </w:pPr>
    </w:p>
    <w:p w14:paraId="64005DC4" w14:textId="3448B609" w:rsidR="00591434" w:rsidRPr="00F45812" w:rsidRDefault="00591434" w:rsidP="00591434">
      <w:pPr>
        <w:rPr>
          <w:rFonts w:ascii="Britannic Bold" w:hAnsi="Britannic Bold"/>
          <w:color w:val="000000" w:themeColor="text1"/>
          <w:sz w:val="32"/>
          <w:szCs w:val="32"/>
          <w14:textOutline w14:w="9525" w14:cap="flat" w14:cmpd="sng" w14:algn="ctr">
            <w14:noFill/>
            <w14:prstDash w14:val="solid"/>
            <w14:round/>
          </w14:textOutline>
          <w:rPrChange w:id="39" w:author="Ammanuel Beyene" w:date="2022-05-19T20:17:00Z">
            <w:rPr>
              <w:rFonts w:ascii="Britannic Bold" w:hAnsi="Britannic Bold"/>
              <w:color w:val="FFC000"/>
              <w14:textOutline w14:w="9525" w14:cap="flat" w14:cmpd="sng" w14:algn="ctr">
                <w14:noFill/>
                <w14:prstDash w14:val="solid"/>
                <w14:round/>
              </w14:textOutline>
            </w:rPr>
          </w:rPrChange>
        </w:rPr>
      </w:pPr>
      <w:r w:rsidRPr="00F45812">
        <w:rPr>
          <w:rFonts w:ascii="Britannic Bold" w:hAnsi="Britannic Bold"/>
          <w:bCs/>
          <w:color w:val="000000" w:themeColor="text1"/>
          <w:sz w:val="32"/>
          <w:szCs w:val="32"/>
          <w14:textOutline w14:w="9525" w14:cap="flat" w14:cmpd="sng" w14:algn="ctr">
            <w14:noFill/>
            <w14:prstDash w14:val="solid"/>
            <w14:round/>
          </w14:textOutline>
          <w:rPrChange w:id="40" w:author="Ammanuel Beyene" w:date="2022-05-19T20:17:00Z">
            <w:rPr>
              <w:rFonts w:ascii="Britannic Bold" w:hAnsi="Britannic Bold"/>
              <w:bCs/>
              <w:color w:val="FFC000"/>
              <w14:textOutline w14:w="9525" w14:cap="flat" w14:cmpd="sng" w14:algn="ctr">
                <w14:noFill/>
                <w14:prstDash w14:val="solid"/>
                <w14:round/>
              </w14:textOutline>
            </w:rPr>
          </w:rPrChange>
        </w:rPr>
        <w:t>Prepared By:</w:t>
      </w:r>
      <w:r w:rsidRPr="00F45812">
        <w:rPr>
          <w:rFonts w:ascii="Britannic Bold" w:hAnsi="Britannic Bold"/>
          <w:color w:val="000000" w:themeColor="text1"/>
          <w:sz w:val="32"/>
          <w:szCs w:val="32"/>
          <w14:textOutline w14:w="9525" w14:cap="flat" w14:cmpd="sng" w14:algn="ctr">
            <w14:noFill/>
            <w14:prstDash w14:val="solid"/>
            <w14:round/>
          </w14:textOutline>
          <w:rPrChange w:id="41" w:author="Ammanuel Beyene" w:date="2022-05-19T20:17:00Z">
            <w:rPr>
              <w:rFonts w:ascii="Britannic Bold" w:hAnsi="Britannic Bold"/>
              <w:color w:val="FFC000"/>
              <w14:textOutline w14:w="9525" w14:cap="flat" w14:cmpd="sng" w14:algn="ctr">
                <w14:noFill/>
                <w14:prstDash w14:val="solid"/>
                <w14:round/>
              </w14:textOutline>
            </w:rPr>
          </w:rPrChange>
        </w:rPr>
        <w:t xml:space="preserve"> </w:t>
      </w:r>
    </w:p>
    <w:p w14:paraId="647C44E5" w14:textId="32F2C927" w:rsidR="00591434" w:rsidRDefault="00591434" w:rsidP="00591434"/>
    <w:p w14:paraId="2C0020E0" w14:textId="67F321FE" w:rsidR="00882EAD" w:rsidRPr="00F45812" w:rsidRDefault="00882EAD" w:rsidP="00591434">
      <w:pPr>
        <w:ind w:firstLine="720"/>
        <w:rPr>
          <w:rFonts w:ascii="Apple Chancery" w:hAnsi="Apple Chancery" w:cs="Apple Chancery"/>
          <w:color w:val="00B0F0"/>
          <w:rPrChange w:id="42" w:author="Ammanuel Beyene" w:date="2022-05-19T20:17:00Z">
            <w:rPr>
              <w:rFonts w:ascii="Apple Chancery" w:hAnsi="Apple Chancery" w:cs="Apple Chancery"/>
            </w:rPr>
          </w:rPrChange>
        </w:rPr>
      </w:pPr>
      <w:r w:rsidRPr="00F45812">
        <w:rPr>
          <w:rFonts w:ascii="Apple Chancery" w:hAnsi="Apple Chancery" w:cs="Apple Chancery"/>
          <w:color w:val="00B0F0"/>
          <w:rPrChange w:id="43" w:author="Ammanuel Beyene" w:date="2022-05-19T20:17:00Z">
            <w:rPr>
              <w:rFonts w:ascii="Apple Chancery" w:hAnsi="Apple Chancery" w:cs="Apple Chancery"/>
            </w:rPr>
          </w:rPrChange>
        </w:rPr>
        <w:t>Ammanuel Beyene</w:t>
      </w:r>
    </w:p>
    <w:p w14:paraId="3F068E22" w14:textId="2FF3C928" w:rsidR="0003531F" w:rsidRDefault="0003531F" w:rsidP="00591434">
      <w:pPr>
        <w:ind w:firstLine="720"/>
      </w:pPr>
    </w:p>
    <w:p w14:paraId="5A74DDE5" w14:textId="34AB45C4" w:rsidR="00D01369" w:rsidDel="009D034C" w:rsidRDefault="00D01369" w:rsidP="0003531F">
      <w:pPr>
        <w:ind w:firstLine="720"/>
        <w:rPr>
          <w:del w:id="44" w:author="Ammanuel Beyene" w:date="2022-05-21T00:36:00Z"/>
        </w:rPr>
      </w:pPr>
    </w:p>
    <w:p w14:paraId="2BED4389" w14:textId="5AC941C0" w:rsidR="00D01369" w:rsidDel="009D034C" w:rsidRDefault="00D01369" w:rsidP="0003531F">
      <w:pPr>
        <w:ind w:firstLine="720"/>
        <w:rPr>
          <w:del w:id="45" w:author="Ammanuel Beyene" w:date="2022-05-21T00:36:00Z"/>
        </w:rPr>
      </w:pPr>
    </w:p>
    <w:p w14:paraId="5E1DA1BC" w14:textId="5DEED2F9" w:rsidR="00882EAD" w:rsidDel="009D034C" w:rsidRDefault="00882EAD" w:rsidP="009D034C">
      <w:pPr>
        <w:rPr>
          <w:del w:id="46" w:author="Ammanuel Beyene" w:date="2022-05-21T00:13:00Z"/>
          <w:color w:val="000000" w:themeColor="text1"/>
        </w:rPr>
      </w:pPr>
      <w:del w:id="47" w:author="Ammanuel Beyene" w:date="2022-05-21T00:37:00Z">
        <w:r w:rsidRPr="00047297" w:rsidDel="009D034C">
          <w:rPr>
            <w:color w:val="000000" w:themeColor="text1"/>
            <w:rPrChange w:id="48" w:author="Ammanuel Beyene" w:date="2022-05-19T20:18:00Z">
              <w:rPr/>
            </w:rPrChange>
          </w:rPr>
          <w:delText>April 26, 2022</w:delText>
        </w:r>
      </w:del>
    </w:p>
    <w:p w14:paraId="00597498" w14:textId="4D06FE15" w:rsidR="009D034C" w:rsidRDefault="009D034C" w:rsidP="009D034C">
      <w:pPr>
        <w:rPr>
          <w:ins w:id="49" w:author="Ammanuel Beyene" w:date="2022-05-21T00:37:00Z"/>
          <w:color w:val="000000" w:themeColor="text1"/>
        </w:rPr>
      </w:pPr>
    </w:p>
    <w:p w14:paraId="204E385C" w14:textId="73D4D4E5" w:rsidR="009D034C" w:rsidRDefault="009D034C" w:rsidP="009D034C">
      <w:pPr>
        <w:rPr>
          <w:ins w:id="50" w:author="Ammanuel Beyene" w:date="2022-05-21T00:37:00Z"/>
          <w:color w:val="000000" w:themeColor="text1"/>
        </w:rPr>
      </w:pPr>
    </w:p>
    <w:p w14:paraId="46F84D3A" w14:textId="2C2C8524" w:rsidR="009D034C" w:rsidRDefault="009D034C">
      <w:pPr>
        <w:jc w:val="center"/>
        <w:rPr>
          <w:ins w:id="51" w:author="Ammanuel Beyene" w:date="2022-05-21T00:37:00Z"/>
          <w:color w:val="000000" w:themeColor="text1"/>
        </w:rPr>
        <w:pPrChange w:id="52" w:author="Ammanuel Beyene" w:date="2022-05-21T00:37:00Z">
          <w:pPr/>
        </w:pPrChange>
      </w:pPr>
      <w:ins w:id="53" w:author="Ammanuel Beyene" w:date="2022-05-21T00:37:00Z">
        <w:r w:rsidRPr="00A73FD3">
          <w:rPr>
            <w:color w:val="000000" w:themeColor="text1"/>
          </w:rPr>
          <w:t>April 26, 2022</w:t>
        </w:r>
      </w:ins>
    </w:p>
    <w:p w14:paraId="372E89C7" w14:textId="77777777" w:rsidR="009D034C" w:rsidRDefault="009D034C">
      <w:pPr>
        <w:rPr>
          <w:ins w:id="54" w:author="Ammanuel Beyene" w:date="2022-05-21T00:36:00Z"/>
          <w:color w:val="000000" w:themeColor="text1"/>
        </w:rPr>
        <w:pPrChange w:id="55" w:author="Ammanuel Beyene" w:date="2022-05-21T00:36:00Z">
          <w:pPr>
            <w:ind w:left="2880" w:firstLine="720"/>
          </w:pPr>
        </w:pPrChange>
      </w:pPr>
    </w:p>
    <w:p w14:paraId="10490C79" w14:textId="75818769" w:rsidR="009D034C" w:rsidRDefault="009D034C">
      <w:pPr>
        <w:rPr>
          <w:ins w:id="56" w:author="Ammanuel Beyene" w:date="2022-05-21T00:35:00Z"/>
          <w:rFonts w:ascii="Algerian" w:hAnsi="Algerian"/>
        </w:rPr>
        <w:pPrChange w:id="57" w:author="Ammanuel Beyene" w:date="2022-05-21T00:36:00Z">
          <w:pPr>
            <w:ind w:left="2880" w:firstLine="720"/>
          </w:pPr>
        </w:pPrChange>
      </w:pPr>
      <w:ins w:id="58" w:author="Ammanuel Beyene" w:date="2022-05-21T00:35:00Z">
        <w:r>
          <w:rPr>
            <w:noProof/>
          </w:rPr>
          <mc:AlternateContent>
            <mc:Choice Requires="wps">
              <w:drawing>
                <wp:anchor distT="0" distB="0" distL="114300" distR="114300" simplePos="0" relativeHeight="251665408" behindDoc="0" locked="0" layoutInCell="1" allowOverlap="1" wp14:anchorId="0534C541" wp14:editId="547FF6B3">
                  <wp:simplePos x="0" y="0"/>
                  <wp:positionH relativeFrom="column">
                    <wp:posOffset>0</wp:posOffset>
                  </wp:positionH>
                  <wp:positionV relativeFrom="paragraph">
                    <wp:posOffset>-635</wp:posOffset>
                  </wp:positionV>
                  <wp:extent cx="5905500" cy="0"/>
                  <wp:effectExtent l="0" t="0" r="12700" b="12700"/>
                  <wp:wrapNone/>
                  <wp:docPr id="4" name="Straight Connector 4"/>
                  <wp:cNvGraphicFramePr/>
                  <a:graphic xmlns:a="http://schemas.openxmlformats.org/drawingml/2006/main">
                    <a:graphicData uri="http://schemas.microsoft.com/office/word/2010/wordprocessingShape">
                      <wps:wsp>
                        <wps:cNvCnPr/>
                        <wps:spPr>
                          <a:xfrm flipV="1">
                            <a:off x="0" y="0"/>
                            <a:ext cx="590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1058D"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" strokecolor="#4472c4 [3204]" strokeweight=".5pt">
                  <v:stroke joinstyle="miter"/>
                </v:line>
              </w:pict>
            </mc:Fallback>
          </mc:AlternateContent>
        </w:r>
      </w:ins>
    </w:p>
    <w:p w14:paraId="1B010FD2" w14:textId="73988418" w:rsidR="00882EAD" w:rsidRPr="003E164E" w:rsidDel="000E0991" w:rsidRDefault="0027781F">
      <w:pPr>
        <w:pStyle w:val="TOCHeading"/>
        <w:rPr>
          <w:del w:id="59" w:author="Ammanuel Beyene" w:date="2022-05-21T00:13:00Z"/>
          <w:sz w:val="22"/>
          <w:szCs w:val="22"/>
          <w:rPrChange w:id="60" w:author="Ammanuel Beyene" w:date="2022-05-21T11:04:00Z">
            <w:rPr>
              <w:del w:id="61" w:author="Ammanuel Beyene" w:date="2022-05-21T00:13:00Z"/>
            </w:rPr>
          </w:rPrChange>
        </w:rPr>
      </w:pPr>
      <w:del w:id="62" w:author="Ammanuel Beyene" w:date="2022-05-21T00:13:00Z">
        <w:r w:rsidRPr="003E164E" w:rsidDel="00E16C5D">
          <w:rPr>
            <w:sz w:val="22"/>
            <w:szCs w:val="22"/>
            <w:rPrChange w:id="63" w:author="Ammanuel Beyene" w:date="2022-05-21T11:04:00Z">
              <w:rPr/>
            </w:rPrChange>
          </w:rPr>
          <w:tab/>
        </w:r>
      </w:del>
    </w:p>
    <w:p w14:paraId="3D10807C" w14:textId="77777777" w:rsidR="000E0991" w:rsidRPr="003E164E" w:rsidRDefault="000E0991" w:rsidP="000E0991">
      <w:pPr>
        <w:rPr>
          <w:ins w:id="64" w:author="Ammanuel Beyene" w:date="2022-05-21T00:45:00Z"/>
          <w:sz w:val="22"/>
          <w:szCs w:val="22"/>
          <w:rPrChange w:id="65" w:author="Ammanuel Beyene" w:date="2022-05-21T11:04:00Z">
            <w:rPr>
              <w:ins w:id="66" w:author="Ammanuel Beyene" w:date="2022-05-21T00:45:00Z"/>
            </w:rPr>
          </w:rPrChange>
        </w:rPr>
      </w:pPr>
    </w:p>
    <w:p w14:paraId="03DE0636" w14:textId="77777777" w:rsidR="009F4AB2" w:rsidRPr="003E164E" w:rsidDel="005C1256" w:rsidRDefault="009F4AB2" w:rsidP="009F4AB2">
      <w:pPr>
        <w:ind w:left="2160" w:firstLine="720"/>
        <w:rPr>
          <w:del w:id="67" w:author="Ammanuel Beyene" w:date="2022-05-21T00:08:00Z"/>
          <w:rFonts w:ascii="Algerian" w:hAnsi="Algerian"/>
        </w:rPr>
      </w:pPr>
      <w:r w:rsidRPr="005C0A36">
        <w:rPr>
          <w:noProof/>
        </w:rPr>
        <w:lastRenderedPageBreak/>
        <mc:AlternateContent>
          <mc:Choice Requires="wps">
            <w:drawing>
              <wp:anchor distT="0" distB="0" distL="114300" distR="114300" simplePos="0" relativeHeight="251661312" behindDoc="0" locked="0" layoutInCell="1" allowOverlap="1" wp14:anchorId="77A0F2F2" wp14:editId="688AF039">
                <wp:simplePos x="0" y="0"/>
                <wp:positionH relativeFrom="column">
                  <wp:posOffset>1133475</wp:posOffset>
                </wp:positionH>
                <wp:positionV relativeFrom="paragraph">
                  <wp:posOffset>170180</wp:posOffset>
                </wp:positionV>
                <wp:extent cx="3371850" cy="0"/>
                <wp:effectExtent l="0" t="0" r="6350" b="12700"/>
                <wp:wrapNone/>
                <wp:docPr id="2" name="Straight Connector 2"/>
                <wp:cNvGraphicFramePr/>
                <a:graphic xmlns:a="http://schemas.openxmlformats.org/drawingml/2006/main">
                  <a:graphicData uri="http://schemas.microsoft.com/office/word/2010/wordprocessingShape">
                    <wps:wsp>
                      <wps:cNvCnPr/>
                      <wps:spPr>
                        <a:xfrm flipV="1">
                          <a:off x="0" y="0"/>
                          <a:ext cx="3371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08DF9"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3.4pt" to="354.75pt,1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" strokecolor="#4472c4 [3204]" strokeweight=".5pt">
                <v:stroke joinstyle="miter"/>
              </v:line>
            </w:pict>
          </mc:Fallback>
        </mc:AlternateContent>
      </w:r>
    </w:p>
    <w:p w14:paraId="7667AB94" w14:textId="2A7AAF90" w:rsidR="00882EAD" w:rsidRPr="003E164E" w:rsidDel="005C1256" w:rsidRDefault="00882EAD">
      <w:pPr>
        <w:rPr>
          <w:del w:id="68" w:author="Ammanuel Beyene" w:date="2022-05-21T00:08:00Z"/>
        </w:rPr>
      </w:pPr>
    </w:p>
    <w:p w14:paraId="44AD7EE1" w14:textId="3A44680F" w:rsidR="00882EAD" w:rsidRPr="003E164E" w:rsidDel="005C1256" w:rsidRDefault="00882EAD">
      <w:pPr>
        <w:rPr>
          <w:del w:id="69" w:author="Ammanuel Beyene" w:date="2022-05-21T00:08:00Z"/>
        </w:rPr>
      </w:pPr>
    </w:p>
    <w:p w14:paraId="6839584B" w14:textId="11F95A2F" w:rsidR="00882EAD" w:rsidRPr="003E164E" w:rsidDel="005C1256" w:rsidRDefault="00882EAD">
      <w:pPr>
        <w:rPr>
          <w:del w:id="70" w:author="Ammanuel Beyene" w:date="2022-05-19T23:05:00Z"/>
        </w:rPr>
      </w:pPr>
    </w:p>
    <w:p w14:paraId="5BC7F32D" w14:textId="330F1230" w:rsidR="00882EAD" w:rsidRPr="003E164E" w:rsidDel="00143952" w:rsidRDefault="00882EAD">
      <w:pPr>
        <w:rPr>
          <w:del w:id="71" w:author="Ammanuel Beyene" w:date="2022-05-19T23:05:00Z"/>
        </w:rPr>
      </w:pPr>
    </w:p>
    <w:p w14:paraId="5806E500" w14:textId="090CF5DE" w:rsidR="00882EAD" w:rsidRPr="003E164E" w:rsidDel="00143952" w:rsidRDefault="00882EAD">
      <w:pPr>
        <w:rPr>
          <w:del w:id="72" w:author="Ammanuel Beyene" w:date="2022-05-19T23:05:00Z"/>
        </w:rPr>
      </w:pPr>
    </w:p>
    <w:p w14:paraId="69574B72" w14:textId="54F63359" w:rsidR="00882EAD" w:rsidRPr="003E164E" w:rsidDel="00143952" w:rsidRDefault="00882EAD">
      <w:pPr>
        <w:rPr>
          <w:del w:id="73" w:author="Ammanuel Beyene" w:date="2022-05-19T23:05:00Z"/>
        </w:rPr>
      </w:pPr>
    </w:p>
    <w:p w14:paraId="041CBC7F" w14:textId="5D77FB79" w:rsidR="00882EAD" w:rsidRPr="003E164E" w:rsidDel="00143952" w:rsidRDefault="00882EAD">
      <w:pPr>
        <w:rPr>
          <w:del w:id="74" w:author="Ammanuel Beyene" w:date="2022-05-19T23:05:00Z"/>
        </w:rPr>
      </w:pPr>
    </w:p>
    <w:p w14:paraId="5EF738A8" w14:textId="4D456DDB" w:rsidR="00882EAD" w:rsidRPr="003E164E" w:rsidDel="00143952" w:rsidRDefault="00882EAD">
      <w:pPr>
        <w:rPr>
          <w:del w:id="75" w:author="Ammanuel Beyene" w:date="2022-05-19T23:05:00Z"/>
        </w:rPr>
      </w:pPr>
    </w:p>
    <w:p w14:paraId="7B9448D1" w14:textId="02BA671A" w:rsidR="00882EAD" w:rsidRPr="003E164E" w:rsidDel="00F57B8B" w:rsidRDefault="00882EAD">
      <w:pPr>
        <w:rPr>
          <w:del w:id="76" w:author="Ammanuel Beyene" w:date="2022-05-19T23:42:00Z"/>
        </w:rPr>
      </w:pPr>
    </w:p>
    <w:p w14:paraId="4411F695" w14:textId="002D9D6F" w:rsidR="00882EAD" w:rsidRPr="003E164E" w:rsidDel="00F467AA" w:rsidRDefault="00882EAD">
      <w:pPr>
        <w:rPr>
          <w:del w:id="77" w:author="Ammanuel Beyene" w:date="2022-05-19T20:04:00Z"/>
          <w:color w:val="0070C0"/>
          <w:rPrChange w:id="78" w:author="Ammanuel Beyene" w:date="2022-05-21T11:04:00Z">
            <w:rPr>
              <w:del w:id="79" w:author="Ammanuel Beyene" w:date="2022-05-19T20:04:00Z"/>
            </w:rPr>
          </w:rPrChange>
        </w:rPr>
      </w:pPr>
    </w:p>
    <w:p w14:paraId="05E9C5DA" w14:textId="5456562B" w:rsidR="00D01A0A" w:rsidRPr="003E164E" w:rsidDel="007C241F" w:rsidRDefault="00D01A0A">
      <w:pPr>
        <w:pStyle w:val="TOCHeading"/>
        <w:rPr>
          <w:del w:id="80" w:author="Ammanuel Beyene" w:date="2022-05-21T00:16:00Z"/>
          <w:rFonts w:ascii="Times New Roman" w:eastAsia="Times New Roman" w:hAnsi="Times New Roman" w:cs="Times New Roman"/>
          <w:b w:val="0"/>
          <w:bCs w:val="0"/>
          <w:color w:val="auto"/>
          <w:sz w:val="22"/>
          <w:szCs w:val="22"/>
          <w:rPrChange w:id="81" w:author="Ammanuel Beyene" w:date="2022-05-21T11:04:00Z">
            <w:rPr>
              <w:del w:id="82" w:author="Ammanuel Beyene" w:date="2022-05-21T00:16:00Z"/>
              <w:rFonts w:ascii="Times New Roman" w:eastAsia="Times New Roman" w:hAnsi="Times New Roman" w:cs="Times New Roman"/>
              <w:b w:val="0"/>
              <w:bCs w:val="0"/>
              <w:color w:val="auto"/>
              <w:sz w:val="24"/>
              <w:szCs w:val="24"/>
            </w:rPr>
          </w:rPrChange>
        </w:rPr>
      </w:pPr>
    </w:p>
    <w:sdt>
      <w:sdtPr>
        <w:rPr>
          <w:rFonts w:ascii="Times New Roman" w:eastAsia="Times New Roman" w:hAnsi="Times New Roman" w:cs="Times New Roman"/>
          <w:b w:val="0"/>
          <w:bCs w:val="0"/>
          <w:color w:val="auto"/>
          <w:sz w:val="22"/>
          <w:szCs w:val="22"/>
        </w:rPr>
        <w:id w:val="846601089"/>
        <w:docPartObj>
          <w:docPartGallery w:val="Table of Contents"/>
          <w:docPartUnique/>
        </w:docPartObj>
      </w:sdtPr>
      <w:sdtEndPr>
        <w:rPr>
          <w:noProof/>
          <w:sz w:val="24"/>
          <w:szCs w:val="24"/>
        </w:rPr>
      </w:sdtEndPr>
      <w:sdtContent>
        <w:p w14:paraId="7B946FFE" w14:textId="465AFE8C" w:rsidR="006F0371" w:rsidRPr="003E164E" w:rsidRDefault="006F0371">
          <w:pPr>
            <w:pStyle w:val="TOCHeading"/>
            <w:rPr>
              <w:rFonts w:ascii="Times New Roman" w:eastAsia="Times New Roman" w:hAnsi="Times New Roman" w:cs="Times New Roman"/>
              <w:b w:val="0"/>
              <w:bCs w:val="0"/>
              <w:color w:val="auto"/>
              <w:sz w:val="22"/>
              <w:szCs w:val="22"/>
              <w:rPrChange w:id="83" w:author="Ammanuel Beyene" w:date="2022-05-21T11:04:00Z">
                <w:rPr/>
              </w:rPrChange>
            </w:rPr>
          </w:pPr>
          <w:r w:rsidRPr="003E164E">
            <w:rPr>
              <w:sz w:val="32"/>
              <w:szCs w:val="32"/>
              <w:rPrChange w:id="84" w:author="Ammanuel Beyene" w:date="2022-05-21T11:04:00Z">
                <w:rPr/>
              </w:rPrChange>
            </w:rPr>
            <w:t>Table of Contents</w:t>
          </w:r>
        </w:p>
        <w:p w14:paraId="1841D0EF" w14:textId="469315F5" w:rsidR="009A205B" w:rsidRDefault="006F0371">
          <w:pPr>
            <w:pStyle w:val="TOC1"/>
            <w:rPr>
              <w:ins w:id="85" w:author="Ammanuel Beyene" w:date="2022-06-05T23:24:00Z"/>
              <w:rFonts w:eastAsiaTheme="minorEastAsia" w:cstheme="minorBidi"/>
              <w:b w:val="0"/>
              <w:bCs w:val="0"/>
              <w:caps w:val="0"/>
              <w:noProof/>
              <w:sz w:val="24"/>
              <w:szCs w:val="24"/>
            </w:rPr>
          </w:pPr>
          <w:r w:rsidRPr="003E164E">
            <w:rPr>
              <w:sz w:val="21"/>
              <w:szCs w:val="21"/>
              <w:rPrChange w:id="86" w:author="Ammanuel Beyene" w:date="2022-05-21T11:04:00Z">
                <w:rPr/>
              </w:rPrChange>
            </w:rPr>
            <w:fldChar w:fldCharType="begin"/>
          </w:r>
          <w:r w:rsidRPr="003E164E">
            <w:rPr>
              <w:sz w:val="21"/>
              <w:szCs w:val="21"/>
              <w:rPrChange w:id="87" w:author="Ammanuel Beyene" w:date="2022-05-21T11:04:00Z">
                <w:rPr/>
              </w:rPrChange>
            </w:rPr>
            <w:instrText xml:space="preserve"> TOC \o "1-3" \h \z \u </w:instrText>
          </w:r>
          <w:r w:rsidRPr="003E164E">
            <w:rPr>
              <w:sz w:val="21"/>
              <w:szCs w:val="21"/>
              <w:rPrChange w:id="88" w:author="Ammanuel Beyene" w:date="2022-05-21T11:04:00Z">
                <w:rPr>
                  <w:rFonts w:ascii="Times New Roman" w:hAnsi="Times New Roman" w:cs="Times New Roman"/>
                  <w:caps w:val="0"/>
                  <w:noProof/>
                  <w:sz w:val="24"/>
                  <w:szCs w:val="24"/>
                </w:rPr>
              </w:rPrChange>
            </w:rPr>
            <w:fldChar w:fldCharType="separate"/>
          </w:r>
          <w:ins w:id="89" w:author="Ammanuel Beyene" w:date="2022-06-05T23:24:00Z">
            <w:r w:rsidR="009A205B" w:rsidRPr="00886DFD">
              <w:rPr>
                <w:rStyle w:val="Hyperlink"/>
                <w:noProof/>
              </w:rPr>
              <w:fldChar w:fldCharType="begin"/>
            </w:r>
            <w:r w:rsidR="009A205B" w:rsidRPr="00886DFD">
              <w:rPr>
                <w:rStyle w:val="Hyperlink"/>
                <w:noProof/>
              </w:rPr>
              <w:instrText xml:space="preserve"> </w:instrText>
            </w:r>
            <w:r w:rsidR="009A205B">
              <w:rPr>
                <w:noProof/>
              </w:rPr>
              <w:instrText>HYPERLINK \l "_Toc105363986"</w:instrText>
            </w:r>
            <w:r w:rsidR="009A205B" w:rsidRPr="00886DFD">
              <w:rPr>
                <w:rStyle w:val="Hyperlink"/>
                <w:noProof/>
              </w:rPr>
              <w:instrText xml:space="preserve"> </w:instrText>
            </w:r>
            <w:r w:rsidR="009A205B" w:rsidRPr="00886DFD">
              <w:rPr>
                <w:rStyle w:val="Hyperlink"/>
                <w:noProof/>
              </w:rPr>
            </w:r>
            <w:r w:rsidR="009A205B" w:rsidRPr="00886DFD">
              <w:rPr>
                <w:rStyle w:val="Hyperlink"/>
                <w:noProof/>
              </w:rPr>
              <w:fldChar w:fldCharType="separate"/>
            </w:r>
            <w:r w:rsidR="009A205B" w:rsidRPr="00886DFD">
              <w:rPr>
                <w:rStyle w:val="Hyperlink"/>
                <w:noProof/>
              </w:rPr>
              <w:t>Executive Summary</w:t>
            </w:r>
            <w:r w:rsidR="009A205B">
              <w:rPr>
                <w:noProof/>
                <w:webHidden/>
              </w:rPr>
              <w:tab/>
            </w:r>
            <w:r w:rsidR="009A205B">
              <w:rPr>
                <w:noProof/>
                <w:webHidden/>
              </w:rPr>
              <w:fldChar w:fldCharType="begin"/>
            </w:r>
            <w:r w:rsidR="009A205B">
              <w:rPr>
                <w:noProof/>
                <w:webHidden/>
              </w:rPr>
              <w:instrText xml:space="preserve"> PAGEREF _Toc105363986 \h </w:instrText>
            </w:r>
          </w:ins>
          <w:r w:rsidR="009A205B">
            <w:rPr>
              <w:noProof/>
              <w:webHidden/>
            </w:rPr>
          </w:r>
          <w:r w:rsidR="009A205B">
            <w:rPr>
              <w:noProof/>
              <w:webHidden/>
            </w:rPr>
            <w:fldChar w:fldCharType="separate"/>
          </w:r>
          <w:ins w:id="90" w:author="Ammanuel Beyene" w:date="2022-06-05T23:24:00Z">
            <w:r w:rsidR="009A205B">
              <w:rPr>
                <w:noProof/>
                <w:webHidden/>
              </w:rPr>
              <w:t>4</w:t>
            </w:r>
            <w:r w:rsidR="009A205B">
              <w:rPr>
                <w:noProof/>
                <w:webHidden/>
              </w:rPr>
              <w:fldChar w:fldCharType="end"/>
            </w:r>
            <w:r w:rsidR="009A205B" w:rsidRPr="00886DFD">
              <w:rPr>
                <w:rStyle w:val="Hyperlink"/>
                <w:noProof/>
              </w:rPr>
              <w:fldChar w:fldCharType="end"/>
            </w:r>
          </w:ins>
        </w:p>
        <w:p w14:paraId="2FF92349" w14:textId="2077544C" w:rsidR="009A205B" w:rsidRDefault="009A205B">
          <w:pPr>
            <w:pStyle w:val="TOC1"/>
            <w:rPr>
              <w:ins w:id="91" w:author="Ammanuel Beyene" w:date="2022-06-05T23:24:00Z"/>
              <w:rFonts w:eastAsiaTheme="minorEastAsia" w:cstheme="minorBidi"/>
              <w:b w:val="0"/>
              <w:bCs w:val="0"/>
              <w:caps w:val="0"/>
              <w:noProof/>
              <w:sz w:val="24"/>
              <w:szCs w:val="24"/>
            </w:rPr>
          </w:pPr>
          <w:ins w:id="92"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"_Toc105363987"</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noProof/>
              </w:rPr>
              <w:t>1.0 Introduction and Overview</w:t>
            </w:r>
            <w:r>
              <w:rPr>
                <w:noProof/>
                <w:webHidden/>
              </w:rPr>
              <w:tab/>
            </w:r>
            <w:r>
              <w:rPr>
                <w:noProof/>
                <w:webHidden/>
              </w:rPr>
              <w:fldChar w:fldCharType="begin"/>
            </w:r>
            <w:r>
              <w:rPr>
                <w:noProof/>
                <w:webHidden/>
              </w:rPr>
              <w:instrText xml:space="preserve"> PAGEREF _Toc105363987 \h </w:instrText>
            </w:r>
          </w:ins>
          <w:r>
            <w:rPr>
              <w:noProof/>
              <w:webHidden/>
            </w:rPr>
          </w:r>
          <w:r>
            <w:rPr>
              <w:noProof/>
              <w:webHidden/>
            </w:rPr>
            <w:fldChar w:fldCharType="separate"/>
          </w:r>
          <w:ins w:id="93" w:author="Ammanuel Beyene" w:date="2022-06-05T23:24:00Z">
            <w:r>
              <w:rPr>
                <w:noProof/>
                <w:webHidden/>
              </w:rPr>
              <w:t>5</w:t>
            </w:r>
            <w:r>
              <w:rPr>
                <w:noProof/>
                <w:webHidden/>
              </w:rPr>
              <w:fldChar w:fldCharType="end"/>
            </w:r>
            <w:r w:rsidRPr="00886DFD">
              <w:rPr>
                <w:rStyle w:val="Hyperlink"/>
                <w:noProof/>
              </w:rPr>
              <w:fldChar w:fldCharType="end"/>
            </w:r>
          </w:ins>
        </w:p>
        <w:p w14:paraId="03CB85C9" w14:textId="3F776183" w:rsidR="009A205B" w:rsidRDefault="009A205B">
          <w:pPr>
            <w:pStyle w:val="TOC2"/>
            <w:rPr>
              <w:ins w:id="94" w:author="Ammanuel Beyene" w:date="2022-06-05T23:24:00Z"/>
              <w:rFonts w:eastAsiaTheme="minorEastAsia" w:cstheme="minorBidi"/>
              <w:smallCaps w:val="0"/>
              <w:noProof/>
              <w:sz w:val="24"/>
              <w:szCs w:val="24"/>
            </w:rPr>
          </w:pPr>
          <w:ins w:id="95"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"_Toc105363988"</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1.1 Problem Statement</w:t>
            </w:r>
            <w:r>
              <w:rPr>
                <w:noProof/>
                <w:webHidden/>
              </w:rPr>
              <w:tab/>
            </w:r>
            <w:r>
              <w:rPr>
                <w:noProof/>
                <w:webHidden/>
              </w:rPr>
              <w:fldChar w:fldCharType="begin"/>
            </w:r>
            <w:r>
              <w:rPr>
                <w:noProof/>
                <w:webHidden/>
              </w:rPr>
              <w:instrText xml:space="preserve"> PAGEREF _Toc105363988 \h </w:instrText>
            </w:r>
          </w:ins>
          <w:r>
            <w:rPr>
              <w:noProof/>
              <w:webHidden/>
            </w:rPr>
          </w:r>
          <w:r>
            <w:rPr>
              <w:noProof/>
              <w:webHidden/>
            </w:rPr>
            <w:fldChar w:fldCharType="separate"/>
          </w:r>
          <w:ins w:id="96" w:author="Ammanuel Beyene" w:date="2022-06-05T23:24:00Z">
            <w:r>
              <w:rPr>
                <w:noProof/>
                <w:webHidden/>
              </w:rPr>
              <w:t>5</w:t>
            </w:r>
            <w:r>
              <w:rPr>
                <w:noProof/>
                <w:webHidden/>
              </w:rPr>
              <w:fldChar w:fldCharType="end"/>
            </w:r>
            <w:r w:rsidRPr="00886DFD">
              <w:rPr>
                <w:rStyle w:val="Hyperlink"/>
                <w:noProof/>
              </w:rPr>
              <w:fldChar w:fldCharType="end"/>
            </w:r>
          </w:ins>
        </w:p>
        <w:p w14:paraId="31D81077" w14:textId="0BC2233F" w:rsidR="009A205B" w:rsidRDefault="009A205B">
          <w:pPr>
            <w:pStyle w:val="TOC2"/>
            <w:rPr>
              <w:ins w:id="97" w:author="Ammanuel Beyene" w:date="2022-06-05T23:24:00Z"/>
              <w:rFonts w:eastAsiaTheme="minorEastAsia" w:cstheme="minorBidi"/>
              <w:smallCaps w:val="0"/>
              <w:noProof/>
              <w:sz w:val="24"/>
              <w:szCs w:val="24"/>
            </w:rPr>
          </w:pPr>
          <w:ins w:id="98"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"_Toc105363989"</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1.2 Project Vision and Scope</w:t>
            </w:r>
            <w:r>
              <w:rPr>
                <w:noProof/>
                <w:webHidden/>
              </w:rPr>
              <w:tab/>
            </w:r>
            <w:r>
              <w:rPr>
                <w:noProof/>
                <w:webHidden/>
              </w:rPr>
              <w:fldChar w:fldCharType="begin"/>
            </w:r>
            <w:r>
              <w:rPr>
                <w:noProof/>
                <w:webHidden/>
              </w:rPr>
              <w:instrText xml:space="preserve"> PAGEREF _Toc105363989 \h </w:instrText>
            </w:r>
          </w:ins>
          <w:r>
            <w:rPr>
              <w:noProof/>
              <w:webHidden/>
            </w:rPr>
          </w:r>
          <w:r>
            <w:rPr>
              <w:noProof/>
              <w:webHidden/>
            </w:rPr>
            <w:fldChar w:fldCharType="separate"/>
          </w:r>
          <w:ins w:id="99" w:author="Ammanuel Beyene" w:date="2022-06-05T23:24:00Z">
            <w:r>
              <w:rPr>
                <w:noProof/>
                <w:webHidden/>
              </w:rPr>
              <w:t>5</w:t>
            </w:r>
            <w:r>
              <w:rPr>
                <w:noProof/>
                <w:webHidden/>
              </w:rPr>
              <w:fldChar w:fldCharType="end"/>
            </w:r>
            <w:r w:rsidRPr="00886DFD">
              <w:rPr>
                <w:rStyle w:val="Hyperlink"/>
                <w:noProof/>
              </w:rPr>
              <w:fldChar w:fldCharType="end"/>
            </w:r>
          </w:ins>
        </w:p>
        <w:p w14:paraId="48FC71A8" w14:textId="7ECDA83C" w:rsidR="009A205B" w:rsidRDefault="009A205B">
          <w:pPr>
            <w:pStyle w:val="TOC2"/>
            <w:rPr>
              <w:ins w:id="100" w:author="Ammanuel Beyene" w:date="2022-06-05T23:24:00Z"/>
              <w:rFonts w:eastAsiaTheme="minorEastAsia" w:cstheme="minorBidi"/>
              <w:smallCaps w:val="0"/>
              <w:noProof/>
              <w:sz w:val="24"/>
              <w:szCs w:val="24"/>
            </w:rPr>
          </w:pPr>
          <w:ins w:id="101"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"_Toc105363990"</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1.3 Requirements Summary</w:t>
            </w:r>
            <w:r>
              <w:rPr>
                <w:noProof/>
                <w:webHidden/>
              </w:rPr>
              <w:tab/>
            </w:r>
            <w:r>
              <w:rPr>
                <w:noProof/>
                <w:webHidden/>
              </w:rPr>
              <w:fldChar w:fldCharType="begin"/>
            </w:r>
            <w:r>
              <w:rPr>
                <w:noProof/>
                <w:webHidden/>
              </w:rPr>
              <w:instrText xml:space="preserve"> PAGEREF _Toc105363990 \h </w:instrText>
            </w:r>
          </w:ins>
          <w:r>
            <w:rPr>
              <w:noProof/>
              <w:webHidden/>
            </w:rPr>
          </w:r>
          <w:r>
            <w:rPr>
              <w:noProof/>
              <w:webHidden/>
            </w:rPr>
            <w:fldChar w:fldCharType="separate"/>
          </w:r>
          <w:ins w:id="102" w:author="Ammanuel Beyene" w:date="2022-06-05T23:24:00Z">
            <w:r>
              <w:rPr>
                <w:noProof/>
                <w:webHidden/>
              </w:rPr>
              <w:t>5</w:t>
            </w:r>
            <w:r>
              <w:rPr>
                <w:noProof/>
                <w:webHidden/>
              </w:rPr>
              <w:fldChar w:fldCharType="end"/>
            </w:r>
            <w:r w:rsidRPr="00886DFD">
              <w:rPr>
                <w:rStyle w:val="Hyperlink"/>
                <w:noProof/>
              </w:rPr>
              <w:fldChar w:fldCharType="end"/>
            </w:r>
          </w:ins>
        </w:p>
        <w:p w14:paraId="17A11E5D" w14:textId="77AF27A8" w:rsidR="009A205B" w:rsidRDefault="009A205B">
          <w:pPr>
            <w:pStyle w:val="TOC2"/>
            <w:rPr>
              <w:ins w:id="103" w:author="Ammanuel Beyene" w:date="2022-06-05T23:24:00Z"/>
              <w:rFonts w:eastAsiaTheme="minorEastAsia" w:cstheme="minorBidi"/>
              <w:smallCaps w:val="0"/>
              <w:noProof/>
              <w:sz w:val="24"/>
              <w:szCs w:val="24"/>
            </w:rPr>
          </w:pPr>
          <w:ins w:id="104"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"_Toc105363991"</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1.4 Stakeholders and Interests</w:t>
            </w:r>
            <w:r>
              <w:rPr>
                <w:noProof/>
                <w:webHidden/>
              </w:rPr>
              <w:tab/>
            </w:r>
            <w:r>
              <w:rPr>
                <w:noProof/>
                <w:webHidden/>
              </w:rPr>
              <w:fldChar w:fldCharType="begin"/>
            </w:r>
            <w:r>
              <w:rPr>
                <w:noProof/>
                <w:webHidden/>
              </w:rPr>
              <w:instrText xml:space="preserve"> PAGEREF _Toc105363991 \h </w:instrText>
            </w:r>
          </w:ins>
          <w:r>
            <w:rPr>
              <w:noProof/>
              <w:webHidden/>
            </w:rPr>
          </w:r>
          <w:r>
            <w:rPr>
              <w:noProof/>
              <w:webHidden/>
            </w:rPr>
            <w:fldChar w:fldCharType="separate"/>
          </w:r>
          <w:ins w:id="105" w:author="Ammanuel Beyene" w:date="2022-06-05T23:24:00Z">
            <w:r>
              <w:rPr>
                <w:noProof/>
                <w:webHidden/>
              </w:rPr>
              <w:t>6</w:t>
            </w:r>
            <w:r>
              <w:rPr>
                <w:noProof/>
                <w:webHidden/>
              </w:rPr>
              <w:fldChar w:fldCharType="end"/>
            </w:r>
            <w:r w:rsidRPr="00886DFD">
              <w:rPr>
                <w:rStyle w:val="Hyperlink"/>
                <w:noProof/>
              </w:rPr>
              <w:fldChar w:fldCharType="end"/>
            </w:r>
          </w:ins>
        </w:p>
        <w:p w14:paraId="1B169195" w14:textId="6C95C9F7" w:rsidR="009A205B" w:rsidRDefault="009A205B">
          <w:pPr>
            <w:pStyle w:val="TOC2"/>
            <w:rPr>
              <w:ins w:id="106" w:author="Ammanuel Beyene" w:date="2022-06-05T23:24:00Z"/>
              <w:rFonts w:eastAsiaTheme="minorEastAsia" w:cstheme="minorBidi"/>
              <w:smallCaps w:val="0"/>
              <w:noProof/>
              <w:sz w:val="24"/>
              <w:szCs w:val="24"/>
            </w:rPr>
          </w:pPr>
          <w:ins w:id="107"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"_Toc105363992"</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1.5 Expected Costs and Benefits</w:t>
            </w:r>
            <w:r>
              <w:rPr>
                <w:noProof/>
                <w:webHidden/>
              </w:rPr>
              <w:tab/>
            </w:r>
            <w:r>
              <w:rPr>
                <w:noProof/>
                <w:webHidden/>
              </w:rPr>
              <w:fldChar w:fldCharType="begin"/>
            </w:r>
            <w:r>
              <w:rPr>
                <w:noProof/>
                <w:webHidden/>
              </w:rPr>
              <w:instrText xml:space="preserve"> PAGEREF _Toc105363992 \h </w:instrText>
            </w:r>
          </w:ins>
          <w:r>
            <w:rPr>
              <w:noProof/>
              <w:webHidden/>
            </w:rPr>
          </w:r>
          <w:r>
            <w:rPr>
              <w:noProof/>
              <w:webHidden/>
            </w:rPr>
            <w:fldChar w:fldCharType="separate"/>
          </w:r>
          <w:ins w:id="108" w:author="Ammanuel Beyene" w:date="2022-06-05T23:24:00Z">
            <w:r>
              <w:rPr>
                <w:noProof/>
                <w:webHidden/>
              </w:rPr>
              <w:t>7</w:t>
            </w:r>
            <w:r>
              <w:rPr>
                <w:noProof/>
                <w:webHidden/>
              </w:rPr>
              <w:fldChar w:fldCharType="end"/>
            </w:r>
            <w:r w:rsidRPr="00886DFD">
              <w:rPr>
                <w:rStyle w:val="Hyperlink"/>
                <w:noProof/>
              </w:rPr>
              <w:fldChar w:fldCharType="end"/>
            </w:r>
          </w:ins>
        </w:p>
        <w:p w14:paraId="4BDBB2A8" w14:textId="767E1A03" w:rsidR="009A205B" w:rsidRDefault="009A205B">
          <w:pPr>
            <w:pStyle w:val="TOC3"/>
            <w:rPr>
              <w:ins w:id="109" w:author="Ammanuel Beyene" w:date="2022-06-05T23:24:00Z"/>
              <w:rFonts w:eastAsiaTheme="minorEastAsia" w:cstheme="minorBidi"/>
              <w:i w:val="0"/>
              <w:iCs w:val="0"/>
              <w:noProof/>
              <w:sz w:val="24"/>
              <w:szCs w:val="24"/>
            </w:rPr>
          </w:pPr>
          <w:ins w:id="110"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"_Toc105363993"</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1.5.1 Costs</w:t>
            </w:r>
            <w:r>
              <w:rPr>
                <w:noProof/>
                <w:webHidden/>
              </w:rPr>
              <w:tab/>
            </w:r>
            <w:r>
              <w:rPr>
                <w:noProof/>
                <w:webHidden/>
              </w:rPr>
              <w:fldChar w:fldCharType="begin"/>
            </w:r>
            <w:r>
              <w:rPr>
                <w:noProof/>
                <w:webHidden/>
              </w:rPr>
              <w:instrText xml:space="preserve"> PAGEREF _Toc105363993 \h </w:instrText>
            </w:r>
          </w:ins>
          <w:r>
            <w:rPr>
              <w:noProof/>
              <w:webHidden/>
            </w:rPr>
          </w:r>
          <w:r>
            <w:rPr>
              <w:noProof/>
              <w:webHidden/>
            </w:rPr>
            <w:fldChar w:fldCharType="separate"/>
          </w:r>
          <w:ins w:id="111" w:author="Ammanuel Beyene" w:date="2022-06-05T23:24:00Z">
            <w:r>
              <w:rPr>
                <w:noProof/>
                <w:webHidden/>
              </w:rPr>
              <w:t>7</w:t>
            </w:r>
            <w:r>
              <w:rPr>
                <w:noProof/>
                <w:webHidden/>
              </w:rPr>
              <w:fldChar w:fldCharType="end"/>
            </w:r>
            <w:r w:rsidRPr="00886DFD">
              <w:rPr>
                <w:rStyle w:val="Hyperlink"/>
                <w:noProof/>
              </w:rPr>
              <w:fldChar w:fldCharType="end"/>
            </w:r>
          </w:ins>
        </w:p>
        <w:p w14:paraId="4661B358" w14:textId="094B2D83" w:rsidR="009A205B" w:rsidRDefault="009A205B">
          <w:pPr>
            <w:pStyle w:val="TOC3"/>
            <w:rPr>
              <w:ins w:id="112" w:author="Ammanuel Beyene" w:date="2022-06-05T23:24:00Z"/>
              <w:rFonts w:eastAsiaTheme="minorEastAsia" w:cstheme="minorBidi"/>
              <w:i w:val="0"/>
              <w:iCs w:val="0"/>
              <w:noProof/>
              <w:sz w:val="24"/>
              <w:szCs w:val="24"/>
            </w:rPr>
          </w:pPr>
          <w:ins w:id="113"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"_Toc105363994"</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1.5.2 Benefits</w:t>
            </w:r>
            <w:r>
              <w:rPr>
                <w:noProof/>
                <w:webHidden/>
              </w:rPr>
              <w:tab/>
            </w:r>
            <w:r>
              <w:rPr>
                <w:noProof/>
                <w:webHidden/>
              </w:rPr>
              <w:fldChar w:fldCharType="begin"/>
            </w:r>
            <w:r>
              <w:rPr>
                <w:noProof/>
                <w:webHidden/>
              </w:rPr>
              <w:instrText xml:space="preserve"> PAGEREF _Toc105363994 \h </w:instrText>
            </w:r>
          </w:ins>
          <w:r>
            <w:rPr>
              <w:noProof/>
              <w:webHidden/>
            </w:rPr>
          </w:r>
          <w:r>
            <w:rPr>
              <w:noProof/>
              <w:webHidden/>
            </w:rPr>
            <w:fldChar w:fldCharType="separate"/>
          </w:r>
          <w:ins w:id="114" w:author="Ammanuel Beyene" w:date="2022-06-05T23:24:00Z">
            <w:r>
              <w:rPr>
                <w:noProof/>
                <w:webHidden/>
              </w:rPr>
              <w:t>7</w:t>
            </w:r>
            <w:r>
              <w:rPr>
                <w:noProof/>
                <w:webHidden/>
              </w:rPr>
              <w:fldChar w:fldCharType="end"/>
            </w:r>
            <w:r w:rsidRPr="00886DFD">
              <w:rPr>
                <w:rStyle w:val="Hyperlink"/>
                <w:noProof/>
              </w:rPr>
              <w:fldChar w:fldCharType="end"/>
            </w:r>
          </w:ins>
        </w:p>
        <w:p w14:paraId="2D2A086B" w14:textId="70536942" w:rsidR="009A205B" w:rsidRDefault="009A205B">
          <w:pPr>
            <w:pStyle w:val="TOC2"/>
            <w:rPr>
              <w:ins w:id="115" w:author="Ammanuel Beyene" w:date="2022-06-05T23:24:00Z"/>
              <w:rFonts w:eastAsiaTheme="minorEastAsia" w:cstheme="minorBidi"/>
              <w:smallCaps w:val="0"/>
              <w:noProof/>
              <w:sz w:val="24"/>
              <w:szCs w:val="24"/>
            </w:rPr>
          </w:pPr>
          <w:ins w:id="116"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"_Toc105363995"</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rFonts w:cstheme="majorHAnsi"/>
                <w:b/>
                <w:bCs/>
                <w:noProof/>
              </w:rPr>
              <w:t>1.6 Constraints</w:t>
            </w:r>
            <w:r>
              <w:rPr>
                <w:noProof/>
                <w:webHidden/>
              </w:rPr>
              <w:tab/>
            </w:r>
            <w:r>
              <w:rPr>
                <w:noProof/>
                <w:webHidden/>
              </w:rPr>
              <w:fldChar w:fldCharType="begin"/>
            </w:r>
            <w:r>
              <w:rPr>
                <w:noProof/>
                <w:webHidden/>
              </w:rPr>
              <w:instrText xml:space="preserve"> PAGEREF _Toc105363995 \h </w:instrText>
            </w:r>
          </w:ins>
          <w:r>
            <w:rPr>
              <w:noProof/>
              <w:webHidden/>
            </w:rPr>
          </w:r>
          <w:r>
            <w:rPr>
              <w:noProof/>
              <w:webHidden/>
            </w:rPr>
            <w:fldChar w:fldCharType="separate"/>
          </w:r>
          <w:ins w:id="117" w:author="Ammanuel Beyene" w:date="2022-06-05T23:24:00Z">
            <w:r>
              <w:rPr>
                <w:noProof/>
                <w:webHidden/>
              </w:rPr>
              <w:t>8</w:t>
            </w:r>
            <w:r>
              <w:rPr>
                <w:noProof/>
                <w:webHidden/>
              </w:rPr>
              <w:fldChar w:fldCharType="end"/>
            </w:r>
            <w:r w:rsidRPr="00886DFD">
              <w:rPr>
                <w:rStyle w:val="Hyperlink"/>
                <w:noProof/>
              </w:rPr>
              <w:fldChar w:fldCharType="end"/>
            </w:r>
          </w:ins>
        </w:p>
        <w:p w14:paraId="4091B55B" w14:textId="5EC3DAA0" w:rsidR="009A205B" w:rsidRDefault="009A205B">
          <w:pPr>
            <w:pStyle w:val="TOC2"/>
            <w:rPr>
              <w:ins w:id="118" w:author="Ammanuel Beyene" w:date="2022-06-05T23:24:00Z"/>
              <w:rFonts w:eastAsiaTheme="minorEastAsia" w:cstheme="minorBidi"/>
              <w:smallCaps w:val="0"/>
              <w:noProof/>
              <w:sz w:val="24"/>
              <w:szCs w:val="24"/>
            </w:rPr>
          </w:pPr>
          <w:ins w:id="119"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"_Toc105363996"</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1.7 Recommendation</w:t>
            </w:r>
            <w:r>
              <w:rPr>
                <w:noProof/>
                <w:webHidden/>
              </w:rPr>
              <w:tab/>
            </w:r>
            <w:r>
              <w:rPr>
                <w:noProof/>
                <w:webHidden/>
              </w:rPr>
              <w:fldChar w:fldCharType="begin"/>
            </w:r>
            <w:r>
              <w:rPr>
                <w:noProof/>
                <w:webHidden/>
              </w:rPr>
              <w:instrText xml:space="preserve"> PAGEREF _Toc105363996 \h </w:instrText>
            </w:r>
          </w:ins>
          <w:r>
            <w:rPr>
              <w:noProof/>
              <w:webHidden/>
            </w:rPr>
          </w:r>
          <w:r>
            <w:rPr>
              <w:noProof/>
              <w:webHidden/>
            </w:rPr>
            <w:fldChar w:fldCharType="separate"/>
          </w:r>
          <w:ins w:id="120" w:author="Ammanuel Beyene" w:date="2022-06-05T23:24:00Z">
            <w:r>
              <w:rPr>
                <w:noProof/>
                <w:webHidden/>
              </w:rPr>
              <w:t>9</w:t>
            </w:r>
            <w:r>
              <w:rPr>
                <w:noProof/>
                <w:webHidden/>
              </w:rPr>
              <w:fldChar w:fldCharType="end"/>
            </w:r>
            <w:r w:rsidRPr="00886DFD">
              <w:rPr>
                <w:rStyle w:val="Hyperlink"/>
                <w:noProof/>
              </w:rPr>
              <w:fldChar w:fldCharType="end"/>
            </w:r>
          </w:ins>
        </w:p>
        <w:p w14:paraId="30E73EA6" w14:textId="5705831F" w:rsidR="009A205B" w:rsidRDefault="009A205B">
          <w:pPr>
            <w:pStyle w:val="TOC2"/>
            <w:rPr>
              <w:ins w:id="121" w:author="Ammanuel Beyene" w:date="2022-06-05T23:24:00Z"/>
              <w:rFonts w:eastAsiaTheme="minorEastAsia" w:cstheme="minorBidi"/>
              <w:smallCaps w:val="0"/>
              <w:noProof/>
              <w:sz w:val="24"/>
              <w:szCs w:val="24"/>
            </w:rPr>
          </w:pPr>
          <w:ins w:id="122"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"_Toc105363997"</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1.8 Document Overview</w:t>
            </w:r>
            <w:r>
              <w:rPr>
                <w:noProof/>
                <w:webHidden/>
              </w:rPr>
              <w:tab/>
            </w:r>
            <w:r>
              <w:rPr>
                <w:noProof/>
                <w:webHidden/>
              </w:rPr>
              <w:fldChar w:fldCharType="begin"/>
            </w:r>
            <w:r>
              <w:rPr>
                <w:noProof/>
                <w:webHidden/>
              </w:rPr>
              <w:instrText xml:space="preserve"> PAGEREF _Toc105363997 \h </w:instrText>
            </w:r>
          </w:ins>
          <w:r>
            <w:rPr>
              <w:noProof/>
              <w:webHidden/>
            </w:rPr>
          </w:r>
          <w:r>
            <w:rPr>
              <w:noProof/>
              <w:webHidden/>
            </w:rPr>
            <w:fldChar w:fldCharType="separate"/>
          </w:r>
          <w:ins w:id="123" w:author="Ammanuel Beyene" w:date="2022-06-05T23:24:00Z">
            <w:r>
              <w:rPr>
                <w:noProof/>
                <w:webHidden/>
              </w:rPr>
              <w:t>9</w:t>
            </w:r>
            <w:r>
              <w:rPr>
                <w:noProof/>
                <w:webHidden/>
              </w:rPr>
              <w:fldChar w:fldCharType="end"/>
            </w:r>
            <w:r w:rsidRPr="00886DFD">
              <w:rPr>
                <w:rStyle w:val="Hyperlink"/>
                <w:noProof/>
              </w:rPr>
              <w:fldChar w:fldCharType="end"/>
            </w:r>
          </w:ins>
        </w:p>
        <w:p w14:paraId="325B30EF" w14:textId="00CE917C" w:rsidR="009A205B" w:rsidRDefault="009A205B">
          <w:pPr>
            <w:pStyle w:val="TOC1"/>
            <w:rPr>
              <w:ins w:id="124" w:author="Ammanuel Beyene" w:date="2022-06-05T23:24:00Z"/>
              <w:rFonts w:eastAsiaTheme="minorEastAsia" w:cstheme="minorBidi"/>
              <w:b w:val="0"/>
              <w:bCs w:val="0"/>
              <w:caps w:val="0"/>
              <w:noProof/>
              <w:sz w:val="24"/>
              <w:szCs w:val="24"/>
            </w:rPr>
          </w:pPr>
          <w:ins w:id="125"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"_Toc105363998"</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noProof/>
              </w:rPr>
              <w:t>2.0 System Initiation</w:t>
            </w:r>
            <w:r>
              <w:rPr>
                <w:noProof/>
                <w:webHidden/>
              </w:rPr>
              <w:tab/>
            </w:r>
            <w:r>
              <w:rPr>
                <w:noProof/>
                <w:webHidden/>
              </w:rPr>
              <w:fldChar w:fldCharType="begin"/>
            </w:r>
            <w:r>
              <w:rPr>
                <w:noProof/>
                <w:webHidden/>
              </w:rPr>
              <w:instrText xml:space="preserve"> PAGEREF _Toc105363998 \h </w:instrText>
            </w:r>
          </w:ins>
          <w:r>
            <w:rPr>
              <w:noProof/>
              <w:webHidden/>
            </w:rPr>
          </w:r>
          <w:r>
            <w:rPr>
              <w:noProof/>
              <w:webHidden/>
            </w:rPr>
            <w:fldChar w:fldCharType="separate"/>
          </w:r>
          <w:ins w:id="126" w:author="Ammanuel Beyene" w:date="2022-06-05T23:24:00Z">
            <w:r>
              <w:rPr>
                <w:noProof/>
                <w:webHidden/>
              </w:rPr>
              <w:t>11</w:t>
            </w:r>
            <w:r>
              <w:rPr>
                <w:noProof/>
                <w:webHidden/>
              </w:rPr>
              <w:fldChar w:fldCharType="end"/>
            </w:r>
            <w:r w:rsidRPr="00886DFD">
              <w:rPr>
                <w:rStyle w:val="Hyperlink"/>
                <w:noProof/>
              </w:rPr>
              <w:fldChar w:fldCharType="end"/>
            </w:r>
          </w:ins>
        </w:p>
        <w:p w14:paraId="6F71175D" w14:textId="77138989" w:rsidR="009A205B" w:rsidRDefault="009A205B">
          <w:pPr>
            <w:pStyle w:val="TOC1"/>
            <w:rPr>
              <w:ins w:id="127" w:author="Ammanuel Beyene" w:date="2022-06-05T23:24:00Z"/>
              <w:rFonts w:eastAsiaTheme="minorEastAsia" w:cstheme="minorBidi"/>
              <w:b w:val="0"/>
              <w:bCs w:val="0"/>
              <w:caps w:val="0"/>
              <w:noProof/>
              <w:sz w:val="24"/>
              <w:szCs w:val="24"/>
            </w:rPr>
          </w:pPr>
          <w:ins w:id="128"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"_Toc105363999"</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noProof/>
              </w:rPr>
              <w:t>3.0 Feasibility Assessment</w:t>
            </w:r>
            <w:r>
              <w:rPr>
                <w:noProof/>
                <w:webHidden/>
              </w:rPr>
              <w:tab/>
            </w:r>
            <w:r>
              <w:rPr>
                <w:noProof/>
                <w:webHidden/>
              </w:rPr>
              <w:fldChar w:fldCharType="begin"/>
            </w:r>
            <w:r>
              <w:rPr>
                <w:noProof/>
                <w:webHidden/>
              </w:rPr>
              <w:instrText xml:space="preserve"> PAGEREF _Toc105363999 \h </w:instrText>
            </w:r>
          </w:ins>
          <w:r>
            <w:rPr>
              <w:noProof/>
              <w:webHidden/>
            </w:rPr>
          </w:r>
          <w:r>
            <w:rPr>
              <w:noProof/>
              <w:webHidden/>
            </w:rPr>
            <w:fldChar w:fldCharType="separate"/>
          </w:r>
          <w:ins w:id="129" w:author="Ammanuel Beyene" w:date="2022-06-05T23:24:00Z">
            <w:r>
              <w:rPr>
                <w:noProof/>
                <w:webHidden/>
              </w:rPr>
              <w:t>18</w:t>
            </w:r>
            <w:r>
              <w:rPr>
                <w:noProof/>
                <w:webHidden/>
              </w:rPr>
              <w:fldChar w:fldCharType="end"/>
            </w:r>
            <w:r w:rsidRPr="00886DFD">
              <w:rPr>
                <w:rStyle w:val="Hyperlink"/>
                <w:noProof/>
              </w:rPr>
              <w:fldChar w:fldCharType="end"/>
            </w:r>
          </w:ins>
        </w:p>
        <w:p w14:paraId="609A431E" w14:textId="5327AD2A" w:rsidR="009A205B" w:rsidRDefault="009A205B">
          <w:pPr>
            <w:pStyle w:val="TOC2"/>
            <w:rPr>
              <w:ins w:id="130" w:author="Ammanuel Beyene" w:date="2022-06-05T23:24:00Z"/>
              <w:rFonts w:eastAsiaTheme="minorEastAsia" w:cstheme="minorBidi"/>
              <w:smallCaps w:val="0"/>
              <w:noProof/>
              <w:sz w:val="24"/>
              <w:szCs w:val="24"/>
            </w:rPr>
          </w:pPr>
          <w:ins w:id="131"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"_Toc105364000"</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3.1 Introduction</w:t>
            </w:r>
            <w:r>
              <w:rPr>
                <w:noProof/>
                <w:webHidden/>
              </w:rPr>
              <w:tab/>
            </w:r>
            <w:r>
              <w:rPr>
                <w:noProof/>
                <w:webHidden/>
              </w:rPr>
              <w:fldChar w:fldCharType="begin"/>
            </w:r>
            <w:r>
              <w:rPr>
                <w:noProof/>
                <w:webHidden/>
              </w:rPr>
              <w:instrText xml:space="preserve"> PAGEREF _Toc105364000 \h </w:instrText>
            </w:r>
          </w:ins>
          <w:r>
            <w:rPr>
              <w:noProof/>
              <w:webHidden/>
            </w:rPr>
          </w:r>
          <w:r>
            <w:rPr>
              <w:noProof/>
              <w:webHidden/>
            </w:rPr>
            <w:fldChar w:fldCharType="separate"/>
          </w:r>
          <w:ins w:id="132" w:author="Ammanuel Beyene" w:date="2022-06-05T23:24:00Z">
            <w:r>
              <w:rPr>
                <w:noProof/>
                <w:webHidden/>
              </w:rPr>
              <w:t>18</w:t>
            </w:r>
            <w:r>
              <w:rPr>
                <w:noProof/>
                <w:webHidden/>
              </w:rPr>
              <w:fldChar w:fldCharType="end"/>
            </w:r>
            <w:r w:rsidRPr="00886DFD">
              <w:rPr>
                <w:rStyle w:val="Hyperlink"/>
                <w:noProof/>
              </w:rPr>
              <w:fldChar w:fldCharType="end"/>
            </w:r>
          </w:ins>
        </w:p>
        <w:p w14:paraId="190DCB50" w14:textId="26BBDCAD" w:rsidR="009A205B" w:rsidRDefault="009A205B">
          <w:pPr>
            <w:pStyle w:val="TOC2"/>
            <w:rPr>
              <w:ins w:id="133" w:author="Ammanuel Beyene" w:date="2022-06-05T23:24:00Z"/>
              <w:rFonts w:eastAsiaTheme="minorEastAsia" w:cstheme="minorBidi"/>
              <w:smallCaps w:val="0"/>
              <w:noProof/>
              <w:sz w:val="24"/>
              <w:szCs w:val="24"/>
            </w:rPr>
          </w:pPr>
          <w:ins w:id="134"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"_Toc105364001"</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3.2 Feasibility Analysis</w:t>
            </w:r>
            <w:r>
              <w:rPr>
                <w:noProof/>
                <w:webHidden/>
              </w:rPr>
              <w:tab/>
            </w:r>
            <w:r>
              <w:rPr>
                <w:noProof/>
                <w:webHidden/>
              </w:rPr>
              <w:fldChar w:fldCharType="begin"/>
            </w:r>
            <w:r>
              <w:rPr>
                <w:noProof/>
                <w:webHidden/>
              </w:rPr>
              <w:instrText xml:space="preserve"> PAGEREF _Toc105364001 \h </w:instrText>
            </w:r>
          </w:ins>
          <w:r>
            <w:rPr>
              <w:noProof/>
              <w:webHidden/>
            </w:rPr>
          </w:r>
          <w:r>
            <w:rPr>
              <w:noProof/>
              <w:webHidden/>
            </w:rPr>
            <w:fldChar w:fldCharType="separate"/>
          </w:r>
          <w:ins w:id="135" w:author="Ammanuel Beyene" w:date="2022-06-05T23:24:00Z">
            <w:r>
              <w:rPr>
                <w:noProof/>
                <w:webHidden/>
              </w:rPr>
              <w:t>18</w:t>
            </w:r>
            <w:r>
              <w:rPr>
                <w:noProof/>
                <w:webHidden/>
              </w:rPr>
              <w:fldChar w:fldCharType="end"/>
            </w:r>
            <w:r w:rsidRPr="00886DFD">
              <w:rPr>
                <w:rStyle w:val="Hyperlink"/>
                <w:noProof/>
              </w:rPr>
              <w:fldChar w:fldCharType="end"/>
            </w:r>
          </w:ins>
        </w:p>
        <w:p w14:paraId="413D87BE" w14:textId="3323082E" w:rsidR="009A205B" w:rsidRDefault="009A205B">
          <w:pPr>
            <w:pStyle w:val="TOC3"/>
            <w:tabs>
              <w:tab w:val="left" w:pos="2551"/>
            </w:tabs>
            <w:rPr>
              <w:ins w:id="136" w:author="Ammanuel Beyene" w:date="2022-06-05T23:24:00Z"/>
              <w:rFonts w:eastAsiaTheme="minorEastAsia" w:cstheme="minorBidi"/>
              <w:i w:val="0"/>
              <w:iCs w:val="0"/>
              <w:noProof/>
              <w:sz w:val="24"/>
              <w:szCs w:val="24"/>
            </w:rPr>
          </w:pPr>
          <w:ins w:id="137"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"_Toc105364002"</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 xml:space="preserve">3.2.1 Technical:            </w:t>
            </w:r>
            <w:r>
              <w:rPr>
                <w:rFonts w:eastAsiaTheme="minorEastAsia" w:cstheme="minorBidi"/>
                <w:i w:val="0"/>
                <w:iCs w:val="0"/>
                <w:noProof/>
                <w:sz w:val="24"/>
                <w:szCs w:val="24"/>
              </w:rPr>
              <w:tab/>
            </w:r>
            <w:r w:rsidRPr="00886DFD">
              <w:rPr>
                <w:rStyle w:val="Hyperlink"/>
                <w:b/>
                <w:bCs/>
                <w:noProof/>
              </w:rPr>
              <w:t xml:space="preserve">    Overall Risk analysis: medium</w:t>
            </w:r>
            <w:r>
              <w:rPr>
                <w:noProof/>
                <w:webHidden/>
              </w:rPr>
              <w:tab/>
            </w:r>
            <w:r>
              <w:rPr>
                <w:noProof/>
                <w:webHidden/>
              </w:rPr>
              <w:fldChar w:fldCharType="begin"/>
            </w:r>
            <w:r>
              <w:rPr>
                <w:noProof/>
                <w:webHidden/>
              </w:rPr>
              <w:instrText xml:space="preserve"> PAGEREF _Toc105364002 \h </w:instrText>
            </w:r>
          </w:ins>
          <w:r>
            <w:rPr>
              <w:noProof/>
              <w:webHidden/>
            </w:rPr>
          </w:r>
          <w:r>
            <w:rPr>
              <w:noProof/>
              <w:webHidden/>
            </w:rPr>
            <w:fldChar w:fldCharType="separate"/>
          </w:r>
          <w:ins w:id="138" w:author="Ammanuel Beyene" w:date="2022-06-05T23:24:00Z">
            <w:r>
              <w:rPr>
                <w:noProof/>
                <w:webHidden/>
              </w:rPr>
              <w:t>18</w:t>
            </w:r>
            <w:r>
              <w:rPr>
                <w:noProof/>
                <w:webHidden/>
              </w:rPr>
              <w:fldChar w:fldCharType="end"/>
            </w:r>
            <w:r w:rsidRPr="00886DFD">
              <w:rPr>
                <w:rStyle w:val="Hyperlink"/>
                <w:noProof/>
              </w:rPr>
              <w:fldChar w:fldCharType="end"/>
            </w:r>
          </w:ins>
        </w:p>
        <w:p w14:paraId="708D4908" w14:textId="6A14BC48" w:rsidR="009A205B" w:rsidRDefault="009A205B">
          <w:pPr>
            <w:pStyle w:val="TOC3"/>
            <w:tabs>
              <w:tab w:val="left" w:pos="1928"/>
            </w:tabs>
            <w:rPr>
              <w:ins w:id="139" w:author="Ammanuel Beyene" w:date="2022-06-05T23:24:00Z"/>
              <w:rFonts w:eastAsiaTheme="minorEastAsia" w:cstheme="minorBidi"/>
              <w:i w:val="0"/>
              <w:iCs w:val="0"/>
              <w:noProof/>
              <w:sz w:val="24"/>
              <w:szCs w:val="24"/>
            </w:rPr>
          </w:pPr>
          <w:ins w:id="140"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"_Toc105364003"</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3.2.2 Resource</w:t>
            </w:r>
            <w:r>
              <w:rPr>
                <w:rFonts w:eastAsiaTheme="minorEastAsia" w:cstheme="minorBidi"/>
                <w:i w:val="0"/>
                <w:iCs w:val="0"/>
                <w:noProof/>
                <w:sz w:val="24"/>
                <w:szCs w:val="24"/>
              </w:rPr>
              <w:tab/>
            </w:r>
            <w:r w:rsidRPr="00886DFD">
              <w:rPr>
                <w:rStyle w:val="Hyperlink"/>
                <w:b/>
                <w:bCs/>
                <w:noProof/>
              </w:rPr>
              <w:t xml:space="preserve">               Overall Risk analysis: low</w:t>
            </w:r>
            <w:r>
              <w:rPr>
                <w:noProof/>
                <w:webHidden/>
              </w:rPr>
              <w:tab/>
            </w:r>
            <w:r>
              <w:rPr>
                <w:noProof/>
                <w:webHidden/>
              </w:rPr>
              <w:fldChar w:fldCharType="begin"/>
            </w:r>
            <w:r>
              <w:rPr>
                <w:noProof/>
                <w:webHidden/>
              </w:rPr>
              <w:instrText xml:space="preserve"> PAGEREF _Toc105364003 \h </w:instrText>
            </w:r>
          </w:ins>
          <w:r>
            <w:rPr>
              <w:noProof/>
              <w:webHidden/>
            </w:rPr>
          </w:r>
          <w:r>
            <w:rPr>
              <w:noProof/>
              <w:webHidden/>
            </w:rPr>
            <w:fldChar w:fldCharType="separate"/>
          </w:r>
          <w:ins w:id="141" w:author="Ammanuel Beyene" w:date="2022-06-05T23:24:00Z">
            <w:r>
              <w:rPr>
                <w:noProof/>
                <w:webHidden/>
              </w:rPr>
              <w:t>18</w:t>
            </w:r>
            <w:r>
              <w:rPr>
                <w:noProof/>
                <w:webHidden/>
              </w:rPr>
              <w:fldChar w:fldCharType="end"/>
            </w:r>
            <w:r w:rsidRPr="00886DFD">
              <w:rPr>
                <w:rStyle w:val="Hyperlink"/>
                <w:noProof/>
              </w:rPr>
              <w:fldChar w:fldCharType="end"/>
            </w:r>
          </w:ins>
        </w:p>
        <w:p w14:paraId="77379CE8" w14:textId="44FDD79F" w:rsidR="009A205B" w:rsidRDefault="009A205B">
          <w:pPr>
            <w:pStyle w:val="TOC3"/>
            <w:tabs>
              <w:tab w:val="left" w:pos="1967"/>
            </w:tabs>
            <w:rPr>
              <w:ins w:id="142" w:author="Ammanuel Beyene" w:date="2022-06-05T23:24:00Z"/>
              <w:rFonts w:eastAsiaTheme="minorEastAsia" w:cstheme="minorBidi"/>
              <w:i w:val="0"/>
              <w:iCs w:val="0"/>
              <w:noProof/>
              <w:sz w:val="24"/>
              <w:szCs w:val="24"/>
            </w:rPr>
          </w:pPr>
          <w:ins w:id="143"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"_Toc105364004"</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3.2.3. Schedule</w:t>
            </w:r>
            <w:r>
              <w:rPr>
                <w:rFonts w:eastAsiaTheme="minorEastAsia" w:cstheme="minorBidi"/>
                <w:i w:val="0"/>
                <w:iCs w:val="0"/>
                <w:noProof/>
                <w:sz w:val="24"/>
                <w:szCs w:val="24"/>
              </w:rPr>
              <w:tab/>
            </w:r>
            <w:r w:rsidRPr="00886DFD">
              <w:rPr>
                <w:rStyle w:val="Hyperlink"/>
                <w:b/>
                <w:bCs/>
                <w:noProof/>
              </w:rPr>
              <w:t xml:space="preserve">     Overall Risk analysis: medium</w:t>
            </w:r>
            <w:r>
              <w:rPr>
                <w:noProof/>
                <w:webHidden/>
              </w:rPr>
              <w:tab/>
            </w:r>
            <w:r>
              <w:rPr>
                <w:noProof/>
                <w:webHidden/>
              </w:rPr>
              <w:fldChar w:fldCharType="begin"/>
            </w:r>
            <w:r>
              <w:rPr>
                <w:noProof/>
                <w:webHidden/>
              </w:rPr>
              <w:instrText xml:space="preserve"> PAGEREF _Toc105364004 \h </w:instrText>
            </w:r>
          </w:ins>
          <w:r>
            <w:rPr>
              <w:noProof/>
              <w:webHidden/>
            </w:rPr>
          </w:r>
          <w:r>
            <w:rPr>
              <w:noProof/>
              <w:webHidden/>
            </w:rPr>
            <w:fldChar w:fldCharType="separate"/>
          </w:r>
          <w:ins w:id="144" w:author="Ammanuel Beyene" w:date="2022-06-05T23:24:00Z">
            <w:r>
              <w:rPr>
                <w:noProof/>
                <w:webHidden/>
              </w:rPr>
              <w:t>19</w:t>
            </w:r>
            <w:r>
              <w:rPr>
                <w:noProof/>
                <w:webHidden/>
              </w:rPr>
              <w:fldChar w:fldCharType="end"/>
            </w:r>
            <w:r w:rsidRPr="00886DFD">
              <w:rPr>
                <w:rStyle w:val="Hyperlink"/>
                <w:noProof/>
              </w:rPr>
              <w:fldChar w:fldCharType="end"/>
            </w:r>
          </w:ins>
        </w:p>
        <w:p w14:paraId="2B8B6ACA" w14:textId="0E78E20B" w:rsidR="009A205B" w:rsidRDefault="009A205B">
          <w:pPr>
            <w:pStyle w:val="TOC3"/>
            <w:tabs>
              <w:tab w:val="left" w:pos="2460"/>
            </w:tabs>
            <w:rPr>
              <w:ins w:id="145" w:author="Ammanuel Beyene" w:date="2022-06-05T23:24:00Z"/>
              <w:rFonts w:eastAsiaTheme="minorEastAsia" w:cstheme="minorBidi"/>
              <w:i w:val="0"/>
              <w:iCs w:val="0"/>
              <w:noProof/>
              <w:sz w:val="24"/>
              <w:szCs w:val="24"/>
            </w:rPr>
          </w:pPr>
          <w:ins w:id="146"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"_Toc105364005"</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 xml:space="preserve">3.2.4 Organizational </w:t>
            </w:r>
            <w:r>
              <w:rPr>
                <w:rFonts w:eastAsiaTheme="minorEastAsia" w:cstheme="minorBidi"/>
                <w:i w:val="0"/>
                <w:iCs w:val="0"/>
                <w:noProof/>
                <w:sz w:val="24"/>
                <w:szCs w:val="24"/>
              </w:rPr>
              <w:tab/>
            </w:r>
            <w:r w:rsidRPr="00886DFD">
              <w:rPr>
                <w:rStyle w:val="Hyperlink"/>
                <w:b/>
                <w:bCs/>
                <w:noProof/>
              </w:rPr>
              <w:t xml:space="preserve">     Overall Risk analysis: low</w:t>
            </w:r>
            <w:r>
              <w:rPr>
                <w:noProof/>
                <w:webHidden/>
              </w:rPr>
              <w:tab/>
            </w:r>
            <w:r>
              <w:rPr>
                <w:noProof/>
                <w:webHidden/>
              </w:rPr>
              <w:fldChar w:fldCharType="begin"/>
            </w:r>
            <w:r>
              <w:rPr>
                <w:noProof/>
                <w:webHidden/>
              </w:rPr>
              <w:instrText xml:space="preserve"> PAGEREF _Toc105364005 \h </w:instrText>
            </w:r>
          </w:ins>
          <w:r>
            <w:rPr>
              <w:noProof/>
              <w:webHidden/>
            </w:rPr>
          </w:r>
          <w:r>
            <w:rPr>
              <w:noProof/>
              <w:webHidden/>
            </w:rPr>
            <w:fldChar w:fldCharType="separate"/>
          </w:r>
          <w:ins w:id="147" w:author="Ammanuel Beyene" w:date="2022-06-05T23:24:00Z">
            <w:r>
              <w:rPr>
                <w:noProof/>
                <w:webHidden/>
              </w:rPr>
              <w:t>19</w:t>
            </w:r>
            <w:r>
              <w:rPr>
                <w:noProof/>
                <w:webHidden/>
              </w:rPr>
              <w:fldChar w:fldCharType="end"/>
            </w:r>
            <w:r w:rsidRPr="00886DFD">
              <w:rPr>
                <w:rStyle w:val="Hyperlink"/>
                <w:noProof/>
              </w:rPr>
              <w:fldChar w:fldCharType="end"/>
            </w:r>
          </w:ins>
        </w:p>
        <w:p w14:paraId="1E8CA0A0" w14:textId="0DFEADAB" w:rsidR="009A205B" w:rsidRDefault="009A205B">
          <w:pPr>
            <w:pStyle w:val="TOC3"/>
            <w:tabs>
              <w:tab w:val="left" w:pos="2998"/>
            </w:tabs>
            <w:rPr>
              <w:ins w:id="148" w:author="Ammanuel Beyene" w:date="2022-06-05T23:24:00Z"/>
              <w:rFonts w:eastAsiaTheme="minorEastAsia" w:cstheme="minorBidi"/>
              <w:i w:val="0"/>
              <w:iCs w:val="0"/>
              <w:noProof/>
              <w:sz w:val="24"/>
              <w:szCs w:val="24"/>
            </w:rPr>
          </w:pPr>
          <w:ins w:id="149"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"_Toc105364006"</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3.2.5 Legal and Contractual</w:t>
            </w:r>
            <w:r>
              <w:rPr>
                <w:rFonts w:eastAsiaTheme="minorEastAsia" w:cstheme="minorBidi"/>
                <w:i w:val="0"/>
                <w:iCs w:val="0"/>
                <w:noProof/>
                <w:sz w:val="24"/>
                <w:szCs w:val="24"/>
              </w:rPr>
              <w:tab/>
            </w:r>
            <w:r w:rsidRPr="00886DFD">
              <w:rPr>
                <w:rStyle w:val="Hyperlink"/>
                <w:b/>
                <w:bCs/>
                <w:noProof/>
              </w:rPr>
              <w:t xml:space="preserve">    Overall Risk analysis: high</w:t>
            </w:r>
            <w:r>
              <w:rPr>
                <w:noProof/>
                <w:webHidden/>
              </w:rPr>
              <w:tab/>
            </w:r>
            <w:r>
              <w:rPr>
                <w:noProof/>
                <w:webHidden/>
              </w:rPr>
              <w:fldChar w:fldCharType="begin"/>
            </w:r>
            <w:r>
              <w:rPr>
                <w:noProof/>
                <w:webHidden/>
              </w:rPr>
              <w:instrText xml:space="preserve"> PAGEREF _Toc105364006 \h </w:instrText>
            </w:r>
          </w:ins>
          <w:r>
            <w:rPr>
              <w:noProof/>
              <w:webHidden/>
            </w:rPr>
          </w:r>
          <w:r>
            <w:rPr>
              <w:noProof/>
              <w:webHidden/>
            </w:rPr>
            <w:fldChar w:fldCharType="separate"/>
          </w:r>
          <w:ins w:id="150" w:author="Ammanuel Beyene" w:date="2022-06-05T23:24:00Z">
            <w:r>
              <w:rPr>
                <w:noProof/>
                <w:webHidden/>
              </w:rPr>
              <w:t>19</w:t>
            </w:r>
            <w:r>
              <w:rPr>
                <w:noProof/>
                <w:webHidden/>
              </w:rPr>
              <w:fldChar w:fldCharType="end"/>
            </w:r>
            <w:r w:rsidRPr="00886DFD">
              <w:rPr>
                <w:rStyle w:val="Hyperlink"/>
                <w:noProof/>
              </w:rPr>
              <w:fldChar w:fldCharType="end"/>
            </w:r>
          </w:ins>
        </w:p>
        <w:p w14:paraId="13FADA6B" w14:textId="1B3FDA91" w:rsidR="009A205B" w:rsidRDefault="009A205B">
          <w:pPr>
            <w:pStyle w:val="TOC2"/>
            <w:rPr>
              <w:ins w:id="151" w:author="Ammanuel Beyene" w:date="2022-06-05T23:24:00Z"/>
              <w:rFonts w:eastAsiaTheme="minorEastAsia" w:cstheme="minorBidi"/>
              <w:smallCaps w:val="0"/>
              <w:noProof/>
              <w:sz w:val="24"/>
              <w:szCs w:val="24"/>
            </w:rPr>
          </w:pPr>
          <w:ins w:id="152"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"_Toc105364007"</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3.3 Additional Comments</w:t>
            </w:r>
            <w:r>
              <w:rPr>
                <w:noProof/>
                <w:webHidden/>
              </w:rPr>
              <w:tab/>
            </w:r>
            <w:r>
              <w:rPr>
                <w:noProof/>
                <w:webHidden/>
              </w:rPr>
              <w:fldChar w:fldCharType="begin"/>
            </w:r>
            <w:r>
              <w:rPr>
                <w:noProof/>
                <w:webHidden/>
              </w:rPr>
              <w:instrText xml:space="preserve"> PAGEREF _Toc105364007 \h </w:instrText>
            </w:r>
          </w:ins>
          <w:r>
            <w:rPr>
              <w:noProof/>
              <w:webHidden/>
            </w:rPr>
          </w:r>
          <w:r>
            <w:rPr>
              <w:noProof/>
              <w:webHidden/>
            </w:rPr>
            <w:fldChar w:fldCharType="separate"/>
          </w:r>
          <w:ins w:id="153" w:author="Ammanuel Beyene" w:date="2022-06-05T23:24:00Z">
            <w:r>
              <w:rPr>
                <w:noProof/>
                <w:webHidden/>
              </w:rPr>
              <w:t>20</w:t>
            </w:r>
            <w:r>
              <w:rPr>
                <w:noProof/>
                <w:webHidden/>
              </w:rPr>
              <w:fldChar w:fldCharType="end"/>
            </w:r>
            <w:r w:rsidRPr="00886DFD">
              <w:rPr>
                <w:rStyle w:val="Hyperlink"/>
                <w:noProof/>
              </w:rPr>
              <w:fldChar w:fldCharType="end"/>
            </w:r>
          </w:ins>
        </w:p>
        <w:p w14:paraId="1999E881" w14:textId="59DF87A5" w:rsidR="009A205B" w:rsidRDefault="009A205B">
          <w:pPr>
            <w:pStyle w:val="TOC2"/>
            <w:rPr>
              <w:ins w:id="154" w:author="Ammanuel Beyene" w:date="2022-06-05T23:24:00Z"/>
              <w:rFonts w:eastAsiaTheme="minorEastAsia" w:cstheme="minorBidi"/>
              <w:smallCaps w:val="0"/>
              <w:noProof/>
              <w:sz w:val="24"/>
              <w:szCs w:val="24"/>
            </w:rPr>
          </w:pPr>
          <w:ins w:id="155"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"_Toc105364008"</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3.4 Conclusion</w:t>
            </w:r>
            <w:r>
              <w:rPr>
                <w:noProof/>
                <w:webHidden/>
              </w:rPr>
              <w:tab/>
            </w:r>
            <w:r>
              <w:rPr>
                <w:noProof/>
                <w:webHidden/>
              </w:rPr>
              <w:fldChar w:fldCharType="begin"/>
            </w:r>
            <w:r>
              <w:rPr>
                <w:noProof/>
                <w:webHidden/>
              </w:rPr>
              <w:instrText xml:space="preserve"> PAGEREF _Toc105364008 \h </w:instrText>
            </w:r>
          </w:ins>
          <w:r>
            <w:rPr>
              <w:noProof/>
              <w:webHidden/>
            </w:rPr>
          </w:r>
          <w:r>
            <w:rPr>
              <w:noProof/>
              <w:webHidden/>
            </w:rPr>
            <w:fldChar w:fldCharType="separate"/>
          </w:r>
          <w:ins w:id="156" w:author="Ammanuel Beyene" w:date="2022-06-05T23:24:00Z">
            <w:r>
              <w:rPr>
                <w:noProof/>
                <w:webHidden/>
              </w:rPr>
              <w:t>21</w:t>
            </w:r>
            <w:r>
              <w:rPr>
                <w:noProof/>
                <w:webHidden/>
              </w:rPr>
              <w:fldChar w:fldCharType="end"/>
            </w:r>
            <w:r w:rsidRPr="00886DFD">
              <w:rPr>
                <w:rStyle w:val="Hyperlink"/>
                <w:noProof/>
              </w:rPr>
              <w:fldChar w:fldCharType="end"/>
            </w:r>
          </w:ins>
        </w:p>
        <w:p w14:paraId="40796817" w14:textId="626BEE49" w:rsidR="009A205B" w:rsidRDefault="009A205B">
          <w:pPr>
            <w:pStyle w:val="TOC1"/>
            <w:rPr>
              <w:ins w:id="157" w:author="Ammanuel Beyene" w:date="2022-06-05T23:24:00Z"/>
              <w:rFonts w:eastAsiaTheme="minorEastAsia" w:cstheme="minorBidi"/>
              <w:b w:val="0"/>
              <w:bCs w:val="0"/>
              <w:caps w:val="0"/>
              <w:noProof/>
              <w:sz w:val="24"/>
              <w:szCs w:val="24"/>
            </w:rPr>
          </w:pPr>
          <w:ins w:id="158"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"_Toc105364009"</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noProof/>
              </w:rPr>
              <w:t>4.0 Requirements Definition</w:t>
            </w:r>
            <w:r>
              <w:rPr>
                <w:noProof/>
                <w:webHidden/>
              </w:rPr>
              <w:tab/>
            </w:r>
            <w:r>
              <w:rPr>
                <w:noProof/>
                <w:webHidden/>
              </w:rPr>
              <w:fldChar w:fldCharType="begin"/>
            </w:r>
            <w:r>
              <w:rPr>
                <w:noProof/>
                <w:webHidden/>
              </w:rPr>
              <w:instrText xml:space="preserve"> PAGEREF _Toc105364009 \h </w:instrText>
            </w:r>
          </w:ins>
          <w:r>
            <w:rPr>
              <w:noProof/>
              <w:webHidden/>
            </w:rPr>
          </w:r>
          <w:r>
            <w:rPr>
              <w:noProof/>
              <w:webHidden/>
            </w:rPr>
            <w:fldChar w:fldCharType="separate"/>
          </w:r>
          <w:ins w:id="159" w:author="Ammanuel Beyene" w:date="2022-06-05T23:24:00Z">
            <w:r>
              <w:rPr>
                <w:noProof/>
                <w:webHidden/>
              </w:rPr>
              <w:t>22</w:t>
            </w:r>
            <w:r>
              <w:rPr>
                <w:noProof/>
                <w:webHidden/>
              </w:rPr>
              <w:fldChar w:fldCharType="end"/>
            </w:r>
            <w:r w:rsidRPr="00886DFD">
              <w:rPr>
                <w:rStyle w:val="Hyperlink"/>
                <w:noProof/>
              </w:rPr>
              <w:fldChar w:fldCharType="end"/>
            </w:r>
          </w:ins>
        </w:p>
        <w:p w14:paraId="0C9B2249" w14:textId="7F4F894B" w:rsidR="009A205B" w:rsidRDefault="009A205B">
          <w:pPr>
            <w:pStyle w:val="TOC2"/>
            <w:rPr>
              <w:ins w:id="160" w:author="Ammanuel Beyene" w:date="2022-06-05T23:24:00Z"/>
              <w:rFonts w:eastAsiaTheme="minorEastAsia" w:cstheme="minorBidi"/>
              <w:smallCaps w:val="0"/>
              <w:noProof/>
              <w:sz w:val="24"/>
              <w:szCs w:val="24"/>
            </w:rPr>
          </w:pPr>
          <w:ins w:id="161"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"_Toc105364010"</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4.1 Introduction</w:t>
            </w:r>
            <w:r>
              <w:rPr>
                <w:noProof/>
                <w:webHidden/>
              </w:rPr>
              <w:tab/>
            </w:r>
            <w:r>
              <w:rPr>
                <w:noProof/>
                <w:webHidden/>
              </w:rPr>
              <w:fldChar w:fldCharType="begin"/>
            </w:r>
            <w:r>
              <w:rPr>
                <w:noProof/>
                <w:webHidden/>
              </w:rPr>
              <w:instrText xml:space="preserve"> PAGEREF _Toc105364010 \h </w:instrText>
            </w:r>
          </w:ins>
          <w:r>
            <w:rPr>
              <w:noProof/>
              <w:webHidden/>
            </w:rPr>
          </w:r>
          <w:r>
            <w:rPr>
              <w:noProof/>
              <w:webHidden/>
            </w:rPr>
            <w:fldChar w:fldCharType="separate"/>
          </w:r>
          <w:ins w:id="162" w:author="Ammanuel Beyene" w:date="2022-06-05T23:24:00Z">
            <w:r>
              <w:rPr>
                <w:noProof/>
                <w:webHidden/>
              </w:rPr>
              <w:t>22</w:t>
            </w:r>
            <w:r>
              <w:rPr>
                <w:noProof/>
                <w:webHidden/>
              </w:rPr>
              <w:fldChar w:fldCharType="end"/>
            </w:r>
            <w:r w:rsidRPr="00886DFD">
              <w:rPr>
                <w:rStyle w:val="Hyperlink"/>
                <w:noProof/>
              </w:rPr>
              <w:fldChar w:fldCharType="end"/>
            </w:r>
          </w:ins>
        </w:p>
        <w:p w14:paraId="367EFB86" w14:textId="0758DD2E" w:rsidR="009A205B" w:rsidRDefault="009A205B">
          <w:pPr>
            <w:pStyle w:val="TOC2"/>
            <w:rPr>
              <w:ins w:id="163" w:author="Ammanuel Beyene" w:date="2022-06-05T23:24:00Z"/>
              <w:rFonts w:eastAsiaTheme="minorEastAsia" w:cstheme="minorBidi"/>
              <w:smallCaps w:val="0"/>
              <w:noProof/>
              <w:sz w:val="24"/>
              <w:szCs w:val="24"/>
            </w:rPr>
          </w:pPr>
          <w:ins w:id="164"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"_Toc105364011"</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4.2 Functional Requirements</w:t>
            </w:r>
            <w:r>
              <w:rPr>
                <w:noProof/>
                <w:webHidden/>
              </w:rPr>
              <w:tab/>
            </w:r>
            <w:r>
              <w:rPr>
                <w:noProof/>
                <w:webHidden/>
              </w:rPr>
              <w:fldChar w:fldCharType="begin"/>
            </w:r>
            <w:r>
              <w:rPr>
                <w:noProof/>
                <w:webHidden/>
              </w:rPr>
              <w:instrText xml:space="preserve"> PAGEREF _Toc105364011 \h </w:instrText>
            </w:r>
          </w:ins>
          <w:r>
            <w:rPr>
              <w:noProof/>
              <w:webHidden/>
            </w:rPr>
          </w:r>
          <w:r>
            <w:rPr>
              <w:noProof/>
              <w:webHidden/>
            </w:rPr>
            <w:fldChar w:fldCharType="separate"/>
          </w:r>
          <w:ins w:id="165" w:author="Ammanuel Beyene" w:date="2022-06-05T23:24:00Z">
            <w:r>
              <w:rPr>
                <w:noProof/>
                <w:webHidden/>
              </w:rPr>
              <w:t>22</w:t>
            </w:r>
            <w:r>
              <w:rPr>
                <w:noProof/>
                <w:webHidden/>
              </w:rPr>
              <w:fldChar w:fldCharType="end"/>
            </w:r>
            <w:r w:rsidRPr="00886DFD">
              <w:rPr>
                <w:rStyle w:val="Hyperlink"/>
                <w:noProof/>
              </w:rPr>
              <w:fldChar w:fldCharType="end"/>
            </w:r>
          </w:ins>
        </w:p>
        <w:p w14:paraId="40841594" w14:textId="16A13595" w:rsidR="009A205B" w:rsidRDefault="009A205B">
          <w:pPr>
            <w:pStyle w:val="TOC3"/>
            <w:rPr>
              <w:ins w:id="166" w:author="Ammanuel Beyene" w:date="2022-06-05T23:24:00Z"/>
              <w:rFonts w:eastAsiaTheme="minorEastAsia" w:cstheme="minorBidi"/>
              <w:i w:val="0"/>
              <w:iCs w:val="0"/>
              <w:noProof/>
              <w:sz w:val="24"/>
              <w:szCs w:val="24"/>
            </w:rPr>
          </w:pPr>
          <w:ins w:id="167"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"_Toc105364012"</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4.2.1 Account setup:</w:t>
            </w:r>
            <w:r>
              <w:rPr>
                <w:noProof/>
                <w:webHidden/>
              </w:rPr>
              <w:tab/>
            </w:r>
            <w:r>
              <w:rPr>
                <w:noProof/>
                <w:webHidden/>
              </w:rPr>
              <w:fldChar w:fldCharType="begin"/>
            </w:r>
            <w:r>
              <w:rPr>
                <w:noProof/>
                <w:webHidden/>
              </w:rPr>
              <w:instrText xml:space="preserve"> PAGEREF _Toc105364012 \h </w:instrText>
            </w:r>
          </w:ins>
          <w:r>
            <w:rPr>
              <w:noProof/>
              <w:webHidden/>
            </w:rPr>
          </w:r>
          <w:r>
            <w:rPr>
              <w:noProof/>
              <w:webHidden/>
            </w:rPr>
            <w:fldChar w:fldCharType="separate"/>
          </w:r>
          <w:ins w:id="168" w:author="Ammanuel Beyene" w:date="2022-06-05T23:24:00Z">
            <w:r>
              <w:rPr>
                <w:noProof/>
                <w:webHidden/>
              </w:rPr>
              <w:t>23</w:t>
            </w:r>
            <w:r>
              <w:rPr>
                <w:noProof/>
                <w:webHidden/>
              </w:rPr>
              <w:fldChar w:fldCharType="end"/>
            </w:r>
            <w:r w:rsidRPr="00886DFD">
              <w:rPr>
                <w:rStyle w:val="Hyperlink"/>
                <w:noProof/>
              </w:rPr>
              <w:fldChar w:fldCharType="end"/>
            </w:r>
          </w:ins>
        </w:p>
        <w:p w14:paraId="263C96B3" w14:textId="1ED26DAD" w:rsidR="009A205B" w:rsidRDefault="009A205B">
          <w:pPr>
            <w:pStyle w:val="TOC3"/>
            <w:rPr>
              <w:ins w:id="169" w:author="Ammanuel Beyene" w:date="2022-06-05T23:24:00Z"/>
              <w:rFonts w:eastAsiaTheme="minorEastAsia" w:cstheme="minorBidi"/>
              <w:i w:val="0"/>
              <w:iCs w:val="0"/>
              <w:noProof/>
              <w:sz w:val="24"/>
              <w:szCs w:val="24"/>
            </w:rPr>
          </w:pPr>
          <w:ins w:id="170"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"_Toc105364013"</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4.2.2 Security and Background check:</w:t>
            </w:r>
            <w:r>
              <w:rPr>
                <w:noProof/>
                <w:webHidden/>
              </w:rPr>
              <w:tab/>
            </w:r>
            <w:r>
              <w:rPr>
                <w:noProof/>
                <w:webHidden/>
              </w:rPr>
              <w:fldChar w:fldCharType="begin"/>
            </w:r>
            <w:r>
              <w:rPr>
                <w:noProof/>
                <w:webHidden/>
              </w:rPr>
              <w:instrText xml:space="preserve"> PAGEREF _Toc105364013 \h </w:instrText>
            </w:r>
          </w:ins>
          <w:r>
            <w:rPr>
              <w:noProof/>
              <w:webHidden/>
            </w:rPr>
          </w:r>
          <w:r>
            <w:rPr>
              <w:noProof/>
              <w:webHidden/>
            </w:rPr>
            <w:fldChar w:fldCharType="separate"/>
          </w:r>
          <w:ins w:id="171" w:author="Ammanuel Beyene" w:date="2022-06-05T23:24:00Z">
            <w:r>
              <w:rPr>
                <w:noProof/>
                <w:webHidden/>
              </w:rPr>
              <w:t>23</w:t>
            </w:r>
            <w:r>
              <w:rPr>
                <w:noProof/>
                <w:webHidden/>
              </w:rPr>
              <w:fldChar w:fldCharType="end"/>
            </w:r>
            <w:r w:rsidRPr="00886DFD">
              <w:rPr>
                <w:rStyle w:val="Hyperlink"/>
                <w:noProof/>
              </w:rPr>
              <w:fldChar w:fldCharType="end"/>
            </w:r>
          </w:ins>
        </w:p>
        <w:p w14:paraId="7D6E12E3" w14:textId="1961AA54" w:rsidR="009A205B" w:rsidRDefault="009A205B">
          <w:pPr>
            <w:pStyle w:val="TOC3"/>
            <w:rPr>
              <w:ins w:id="172" w:author="Ammanuel Beyene" w:date="2022-06-05T23:24:00Z"/>
              <w:rFonts w:eastAsiaTheme="minorEastAsia" w:cstheme="minorBidi"/>
              <w:i w:val="0"/>
              <w:iCs w:val="0"/>
              <w:noProof/>
              <w:sz w:val="24"/>
              <w:szCs w:val="24"/>
            </w:rPr>
          </w:pPr>
          <w:ins w:id="173"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"_Toc105364014"</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4.2.3 Common features:</w:t>
            </w:r>
            <w:r>
              <w:rPr>
                <w:noProof/>
                <w:webHidden/>
              </w:rPr>
              <w:tab/>
            </w:r>
            <w:r>
              <w:rPr>
                <w:noProof/>
                <w:webHidden/>
              </w:rPr>
              <w:fldChar w:fldCharType="begin"/>
            </w:r>
            <w:r>
              <w:rPr>
                <w:noProof/>
                <w:webHidden/>
              </w:rPr>
              <w:instrText xml:space="preserve"> PAGEREF _Toc105364014 \h </w:instrText>
            </w:r>
          </w:ins>
          <w:r>
            <w:rPr>
              <w:noProof/>
              <w:webHidden/>
            </w:rPr>
          </w:r>
          <w:r>
            <w:rPr>
              <w:noProof/>
              <w:webHidden/>
            </w:rPr>
            <w:fldChar w:fldCharType="separate"/>
          </w:r>
          <w:ins w:id="174" w:author="Ammanuel Beyene" w:date="2022-06-05T23:24:00Z">
            <w:r>
              <w:rPr>
                <w:noProof/>
                <w:webHidden/>
              </w:rPr>
              <w:t>23</w:t>
            </w:r>
            <w:r>
              <w:rPr>
                <w:noProof/>
                <w:webHidden/>
              </w:rPr>
              <w:fldChar w:fldCharType="end"/>
            </w:r>
            <w:r w:rsidRPr="00886DFD">
              <w:rPr>
                <w:rStyle w:val="Hyperlink"/>
                <w:noProof/>
              </w:rPr>
              <w:fldChar w:fldCharType="end"/>
            </w:r>
          </w:ins>
        </w:p>
        <w:p w14:paraId="02D781B5" w14:textId="41EFBFA5" w:rsidR="009A205B" w:rsidRDefault="009A205B">
          <w:pPr>
            <w:pStyle w:val="TOC3"/>
            <w:rPr>
              <w:ins w:id="175" w:author="Ammanuel Beyene" w:date="2022-06-05T23:24:00Z"/>
              <w:rFonts w:eastAsiaTheme="minorEastAsia" w:cstheme="minorBidi"/>
              <w:i w:val="0"/>
              <w:iCs w:val="0"/>
              <w:noProof/>
              <w:sz w:val="24"/>
              <w:szCs w:val="24"/>
            </w:rPr>
          </w:pPr>
          <w:ins w:id="176"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"_Toc105364015"</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4.2.4 Process and Service:</w:t>
            </w:r>
            <w:r>
              <w:rPr>
                <w:noProof/>
                <w:webHidden/>
              </w:rPr>
              <w:tab/>
            </w:r>
            <w:r>
              <w:rPr>
                <w:noProof/>
                <w:webHidden/>
              </w:rPr>
              <w:fldChar w:fldCharType="begin"/>
            </w:r>
            <w:r>
              <w:rPr>
                <w:noProof/>
                <w:webHidden/>
              </w:rPr>
              <w:instrText xml:space="preserve"> PAGEREF _Toc105364015 \h </w:instrText>
            </w:r>
          </w:ins>
          <w:r>
            <w:rPr>
              <w:noProof/>
              <w:webHidden/>
            </w:rPr>
          </w:r>
          <w:r>
            <w:rPr>
              <w:noProof/>
              <w:webHidden/>
            </w:rPr>
            <w:fldChar w:fldCharType="separate"/>
          </w:r>
          <w:ins w:id="177" w:author="Ammanuel Beyene" w:date="2022-06-05T23:24:00Z">
            <w:r>
              <w:rPr>
                <w:noProof/>
                <w:webHidden/>
              </w:rPr>
              <w:t>24</w:t>
            </w:r>
            <w:r>
              <w:rPr>
                <w:noProof/>
                <w:webHidden/>
              </w:rPr>
              <w:fldChar w:fldCharType="end"/>
            </w:r>
            <w:r w:rsidRPr="00886DFD">
              <w:rPr>
                <w:rStyle w:val="Hyperlink"/>
                <w:noProof/>
              </w:rPr>
              <w:fldChar w:fldCharType="end"/>
            </w:r>
          </w:ins>
        </w:p>
        <w:p w14:paraId="2097BE52" w14:textId="2F147416" w:rsidR="009A205B" w:rsidRDefault="009A205B">
          <w:pPr>
            <w:pStyle w:val="TOC2"/>
            <w:rPr>
              <w:ins w:id="178" w:author="Ammanuel Beyene" w:date="2022-06-05T23:24:00Z"/>
              <w:rFonts w:eastAsiaTheme="minorEastAsia" w:cstheme="minorBidi"/>
              <w:smallCaps w:val="0"/>
              <w:noProof/>
              <w:sz w:val="24"/>
              <w:szCs w:val="24"/>
            </w:rPr>
          </w:pPr>
          <w:ins w:id="179"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"_Toc105364016"</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4.3 Data Requirements</w:t>
            </w:r>
            <w:r>
              <w:rPr>
                <w:noProof/>
                <w:webHidden/>
              </w:rPr>
              <w:tab/>
            </w:r>
            <w:r>
              <w:rPr>
                <w:noProof/>
                <w:webHidden/>
              </w:rPr>
              <w:fldChar w:fldCharType="begin"/>
            </w:r>
            <w:r>
              <w:rPr>
                <w:noProof/>
                <w:webHidden/>
              </w:rPr>
              <w:instrText xml:space="preserve"> PAGEREF _Toc105364016 \h </w:instrText>
            </w:r>
          </w:ins>
          <w:r>
            <w:rPr>
              <w:noProof/>
              <w:webHidden/>
            </w:rPr>
          </w:r>
          <w:r>
            <w:rPr>
              <w:noProof/>
              <w:webHidden/>
            </w:rPr>
            <w:fldChar w:fldCharType="separate"/>
          </w:r>
          <w:ins w:id="180" w:author="Ammanuel Beyene" w:date="2022-06-05T23:24:00Z">
            <w:r>
              <w:rPr>
                <w:noProof/>
                <w:webHidden/>
              </w:rPr>
              <w:t>26</w:t>
            </w:r>
            <w:r>
              <w:rPr>
                <w:noProof/>
                <w:webHidden/>
              </w:rPr>
              <w:fldChar w:fldCharType="end"/>
            </w:r>
            <w:r w:rsidRPr="00886DFD">
              <w:rPr>
                <w:rStyle w:val="Hyperlink"/>
                <w:noProof/>
              </w:rPr>
              <w:fldChar w:fldCharType="end"/>
            </w:r>
          </w:ins>
        </w:p>
        <w:p w14:paraId="786D00CB" w14:textId="36759CDC" w:rsidR="009A205B" w:rsidRDefault="009A205B">
          <w:pPr>
            <w:pStyle w:val="TOC3"/>
            <w:rPr>
              <w:ins w:id="181" w:author="Ammanuel Beyene" w:date="2022-06-05T23:24:00Z"/>
              <w:rFonts w:eastAsiaTheme="minorEastAsia" w:cstheme="minorBidi"/>
              <w:i w:val="0"/>
              <w:iCs w:val="0"/>
              <w:noProof/>
              <w:sz w:val="24"/>
              <w:szCs w:val="24"/>
            </w:rPr>
          </w:pPr>
          <w:ins w:id="182"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"_Toc105364017"</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4.3.1 User and personal data</w:t>
            </w:r>
            <w:r>
              <w:rPr>
                <w:noProof/>
                <w:webHidden/>
              </w:rPr>
              <w:tab/>
            </w:r>
            <w:r>
              <w:rPr>
                <w:noProof/>
                <w:webHidden/>
              </w:rPr>
              <w:fldChar w:fldCharType="begin"/>
            </w:r>
            <w:r>
              <w:rPr>
                <w:noProof/>
                <w:webHidden/>
              </w:rPr>
              <w:instrText xml:space="preserve"> PAGEREF _Toc105364017 \h </w:instrText>
            </w:r>
          </w:ins>
          <w:r>
            <w:rPr>
              <w:noProof/>
              <w:webHidden/>
            </w:rPr>
          </w:r>
          <w:r>
            <w:rPr>
              <w:noProof/>
              <w:webHidden/>
            </w:rPr>
            <w:fldChar w:fldCharType="separate"/>
          </w:r>
          <w:ins w:id="183" w:author="Ammanuel Beyene" w:date="2022-06-05T23:24:00Z">
            <w:r>
              <w:rPr>
                <w:noProof/>
                <w:webHidden/>
              </w:rPr>
              <w:t>26</w:t>
            </w:r>
            <w:r>
              <w:rPr>
                <w:noProof/>
                <w:webHidden/>
              </w:rPr>
              <w:fldChar w:fldCharType="end"/>
            </w:r>
            <w:r w:rsidRPr="00886DFD">
              <w:rPr>
                <w:rStyle w:val="Hyperlink"/>
                <w:noProof/>
              </w:rPr>
              <w:fldChar w:fldCharType="end"/>
            </w:r>
          </w:ins>
        </w:p>
        <w:p w14:paraId="08C454A6" w14:textId="4478CBE5" w:rsidR="009A205B" w:rsidRDefault="009A205B">
          <w:pPr>
            <w:pStyle w:val="TOC3"/>
            <w:rPr>
              <w:ins w:id="184" w:author="Ammanuel Beyene" w:date="2022-06-05T23:24:00Z"/>
              <w:rFonts w:eastAsiaTheme="minorEastAsia" w:cstheme="minorBidi"/>
              <w:i w:val="0"/>
              <w:iCs w:val="0"/>
              <w:noProof/>
              <w:sz w:val="24"/>
              <w:szCs w:val="24"/>
            </w:rPr>
          </w:pPr>
          <w:ins w:id="185"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"_Toc105364018"</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4.3.2 Sections and interrelations</w:t>
            </w:r>
            <w:r>
              <w:rPr>
                <w:noProof/>
                <w:webHidden/>
              </w:rPr>
              <w:tab/>
            </w:r>
            <w:r>
              <w:rPr>
                <w:noProof/>
                <w:webHidden/>
              </w:rPr>
              <w:fldChar w:fldCharType="begin"/>
            </w:r>
            <w:r>
              <w:rPr>
                <w:noProof/>
                <w:webHidden/>
              </w:rPr>
              <w:instrText xml:space="preserve"> PAGEREF _Toc105364018 \h </w:instrText>
            </w:r>
          </w:ins>
          <w:r>
            <w:rPr>
              <w:noProof/>
              <w:webHidden/>
            </w:rPr>
          </w:r>
          <w:r>
            <w:rPr>
              <w:noProof/>
              <w:webHidden/>
            </w:rPr>
            <w:fldChar w:fldCharType="separate"/>
          </w:r>
          <w:ins w:id="186" w:author="Ammanuel Beyene" w:date="2022-06-05T23:24:00Z">
            <w:r>
              <w:rPr>
                <w:noProof/>
                <w:webHidden/>
              </w:rPr>
              <w:t>27</w:t>
            </w:r>
            <w:r>
              <w:rPr>
                <w:noProof/>
                <w:webHidden/>
              </w:rPr>
              <w:fldChar w:fldCharType="end"/>
            </w:r>
            <w:r w:rsidRPr="00886DFD">
              <w:rPr>
                <w:rStyle w:val="Hyperlink"/>
                <w:noProof/>
              </w:rPr>
              <w:fldChar w:fldCharType="end"/>
            </w:r>
          </w:ins>
        </w:p>
        <w:p w14:paraId="6EF0232B" w14:textId="1EDECB17" w:rsidR="009A205B" w:rsidRDefault="009A205B">
          <w:pPr>
            <w:pStyle w:val="TOC3"/>
            <w:rPr>
              <w:ins w:id="187" w:author="Ammanuel Beyene" w:date="2022-06-05T23:24:00Z"/>
              <w:rFonts w:eastAsiaTheme="minorEastAsia" w:cstheme="minorBidi"/>
              <w:i w:val="0"/>
              <w:iCs w:val="0"/>
              <w:noProof/>
              <w:sz w:val="24"/>
              <w:szCs w:val="24"/>
            </w:rPr>
          </w:pPr>
          <w:ins w:id="188"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"_Toc105364019"</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4.3.3 Violators and warnings</w:t>
            </w:r>
            <w:r>
              <w:rPr>
                <w:noProof/>
                <w:webHidden/>
              </w:rPr>
              <w:tab/>
            </w:r>
            <w:r>
              <w:rPr>
                <w:noProof/>
                <w:webHidden/>
              </w:rPr>
              <w:fldChar w:fldCharType="begin"/>
            </w:r>
            <w:r>
              <w:rPr>
                <w:noProof/>
                <w:webHidden/>
              </w:rPr>
              <w:instrText xml:space="preserve"> PAGEREF _Toc105364019 \h </w:instrText>
            </w:r>
          </w:ins>
          <w:r>
            <w:rPr>
              <w:noProof/>
              <w:webHidden/>
            </w:rPr>
          </w:r>
          <w:r>
            <w:rPr>
              <w:noProof/>
              <w:webHidden/>
            </w:rPr>
            <w:fldChar w:fldCharType="separate"/>
          </w:r>
          <w:ins w:id="189" w:author="Ammanuel Beyene" w:date="2022-06-05T23:24:00Z">
            <w:r>
              <w:rPr>
                <w:noProof/>
                <w:webHidden/>
              </w:rPr>
              <w:t>27</w:t>
            </w:r>
            <w:r>
              <w:rPr>
                <w:noProof/>
                <w:webHidden/>
              </w:rPr>
              <w:fldChar w:fldCharType="end"/>
            </w:r>
            <w:r w:rsidRPr="00886DFD">
              <w:rPr>
                <w:rStyle w:val="Hyperlink"/>
                <w:noProof/>
              </w:rPr>
              <w:fldChar w:fldCharType="end"/>
            </w:r>
          </w:ins>
        </w:p>
        <w:p w14:paraId="0D8211AD" w14:textId="0A351129" w:rsidR="009A205B" w:rsidRDefault="009A205B">
          <w:pPr>
            <w:pStyle w:val="TOC3"/>
            <w:rPr>
              <w:ins w:id="190" w:author="Ammanuel Beyene" w:date="2022-06-05T23:24:00Z"/>
              <w:rFonts w:eastAsiaTheme="minorEastAsia" w:cstheme="minorBidi"/>
              <w:i w:val="0"/>
              <w:iCs w:val="0"/>
              <w:noProof/>
              <w:sz w:val="24"/>
              <w:szCs w:val="24"/>
            </w:rPr>
          </w:pPr>
          <w:ins w:id="191"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"_Toc105364020"</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4.3.4 General</w:t>
            </w:r>
            <w:r>
              <w:rPr>
                <w:noProof/>
                <w:webHidden/>
              </w:rPr>
              <w:tab/>
            </w:r>
            <w:r>
              <w:rPr>
                <w:noProof/>
                <w:webHidden/>
              </w:rPr>
              <w:fldChar w:fldCharType="begin"/>
            </w:r>
            <w:r>
              <w:rPr>
                <w:noProof/>
                <w:webHidden/>
              </w:rPr>
              <w:instrText xml:space="preserve"> PAGEREF _Toc105364020 \h </w:instrText>
            </w:r>
          </w:ins>
          <w:r>
            <w:rPr>
              <w:noProof/>
              <w:webHidden/>
            </w:rPr>
          </w:r>
          <w:r>
            <w:rPr>
              <w:noProof/>
              <w:webHidden/>
            </w:rPr>
            <w:fldChar w:fldCharType="separate"/>
          </w:r>
          <w:ins w:id="192" w:author="Ammanuel Beyene" w:date="2022-06-05T23:24:00Z">
            <w:r>
              <w:rPr>
                <w:noProof/>
                <w:webHidden/>
              </w:rPr>
              <w:t>27</w:t>
            </w:r>
            <w:r>
              <w:rPr>
                <w:noProof/>
                <w:webHidden/>
              </w:rPr>
              <w:fldChar w:fldCharType="end"/>
            </w:r>
            <w:r w:rsidRPr="00886DFD">
              <w:rPr>
                <w:rStyle w:val="Hyperlink"/>
                <w:noProof/>
              </w:rPr>
              <w:fldChar w:fldCharType="end"/>
            </w:r>
          </w:ins>
        </w:p>
        <w:p w14:paraId="51ECC06F" w14:textId="6E6122D7" w:rsidR="009A205B" w:rsidRDefault="009A205B">
          <w:pPr>
            <w:pStyle w:val="TOC2"/>
            <w:rPr>
              <w:ins w:id="193" w:author="Ammanuel Beyene" w:date="2022-06-05T23:24:00Z"/>
              <w:rFonts w:eastAsiaTheme="minorEastAsia" w:cstheme="minorBidi"/>
              <w:smallCaps w:val="0"/>
              <w:noProof/>
              <w:sz w:val="24"/>
              <w:szCs w:val="24"/>
            </w:rPr>
          </w:pPr>
          <w:ins w:id="194"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"_Toc105364021"</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4.4 Non-functional requirements</w:t>
            </w:r>
            <w:r>
              <w:rPr>
                <w:noProof/>
                <w:webHidden/>
              </w:rPr>
              <w:tab/>
            </w:r>
            <w:r>
              <w:rPr>
                <w:noProof/>
                <w:webHidden/>
              </w:rPr>
              <w:fldChar w:fldCharType="begin"/>
            </w:r>
            <w:r>
              <w:rPr>
                <w:noProof/>
                <w:webHidden/>
              </w:rPr>
              <w:instrText xml:space="preserve"> PAGEREF _Toc105364021 \h </w:instrText>
            </w:r>
          </w:ins>
          <w:r>
            <w:rPr>
              <w:noProof/>
              <w:webHidden/>
            </w:rPr>
          </w:r>
          <w:r>
            <w:rPr>
              <w:noProof/>
              <w:webHidden/>
            </w:rPr>
            <w:fldChar w:fldCharType="separate"/>
          </w:r>
          <w:ins w:id="195" w:author="Ammanuel Beyene" w:date="2022-06-05T23:24:00Z">
            <w:r>
              <w:rPr>
                <w:noProof/>
                <w:webHidden/>
              </w:rPr>
              <w:t>28</w:t>
            </w:r>
            <w:r>
              <w:rPr>
                <w:noProof/>
                <w:webHidden/>
              </w:rPr>
              <w:fldChar w:fldCharType="end"/>
            </w:r>
            <w:r w:rsidRPr="00886DFD">
              <w:rPr>
                <w:rStyle w:val="Hyperlink"/>
                <w:noProof/>
              </w:rPr>
              <w:fldChar w:fldCharType="end"/>
            </w:r>
          </w:ins>
        </w:p>
        <w:p w14:paraId="029F5113" w14:textId="32362BA9" w:rsidR="009A205B" w:rsidRDefault="009A205B">
          <w:pPr>
            <w:pStyle w:val="TOC3"/>
            <w:rPr>
              <w:ins w:id="196" w:author="Ammanuel Beyene" w:date="2022-06-05T23:24:00Z"/>
              <w:rFonts w:eastAsiaTheme="minorEastAsia" w:cstheme="minorBidi"/>
              <w:i w:val="0"/>
              <w:iCs w:val="0"/>
              <w:noProof/>
              <w:sz w:val="24"/>
              <w:szCs w:val="24"/>
            </w:rPr>
          </w:pPr>
          <w:ins w:id="197"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"_Toc105364022"</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4.4.1 Project–oriented: Development Requirements:</w:t>
            </w:r>
            <w:r>
              <w:rPr>
                <w:noProof/>
                <w:webHidden/>
              </w:rPr>
              <w:tab/>
            </w:r>
            <w:r>
              <w:rPr>
                <w:noProof/>
                <w:webHidden/>
              </w:rPr>
              <w:fldChar w:fldCharType="begin"/>
            </w:r>
            <w:r>
              <w:rPr>
                <w:noProof/>
                <w:webHidden/>
              </w:rPr>
              <w:instrText xml:space="preserve"> PAGEREF _Toc105364022 \h </w:instrText>
            </w:r>
          </w:ins>
          <w:r>
            <w:rPr>
              <w:noProof/>
              <w:webHidden/>
            </w:rPr>
          </w:r>
          <w:r>
            <w:rPr>
              <w:noProof/>
              <w:webHidden/>
            </w:rPr>
            <w:fldChar w:fldCharType="separate"/>
          </w:r>
          <w:ins w:id="198" w:author="Ammanuel Beyene" w:date="2022-06-05T23:24:00Z">
            <w:r>
              <w:rPr>
                <w:noProof/>
                <w:webHidden/>
              </w:rPr>
              <w:t>28</w:t>
            </w:r>
            <w:r>
              <w:rPr>
                <w:noProof/>
                <w:webHidden/>
              </w:rPr>
              <w:fldChar w:fldCharType="end"/>
            </w:r>
            <w:r w:rsidRPr="00886DFD">
              <w:rPr>
                <w:rStyle w:val="Hyperlink"/>
                <w:noProof/>
              </w:rPr>
              <w:fldChar w:fldCharType="end"/>
            </w:r>
          </w:ins>
        </w:p>
        <w:p w14:paraId="34F5E4D9" w14:textId="0408FA40" w:rsidR="009A205B" w:rsidRDefault="009A205B">
          <w:pPr>
            <w:pStyle w:val="TOC3"/>
            <w:rPr>
              <w:ins w:id="199" w:author="Ammanuel Beyene" w:date="2022-06-05T23:24:00Z"/>
              <w:rFonts w:eastAsiaTheme="minorEastAsia" w:cstheme="minorBidi"/>
              <w:i w:val="0"/>
              <w:iCs w:val="0"/>
              <w:noProof/>
              <w:sz w:val="24"/>
              <w:szCs w:val="24"/>
            </w:rPr>
          </w:pPr>
          <w:ins w:id="200"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"_Toc105364023"</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4.4.2 Project-oriented: Operational Requirements</w:t>
            </w:r>
            <w:r>
              <w:rPr>
                <w:noProof/>
                <w:webHidden/>
              </w:rPr>
              <w:tab/>
            </w:r>
            <w:r>
              <w:rPr>
                <w:noProof/>
                <w:webHidden/>
              </w:rPr>
              <w:fldChar w:fldCharType="begin"/>
            </w:r>
            <w:r>
              <w:rPr>
                <w:noProof/>
                <w:webHidden/>
              </w:rPr>
              <w:instrText xml:space="preserve"> PAGEREF _Toc105364023 \h </w:instrText>
            </w:r>
          </w:ins>
          <w:r>
            <w:rPr>
              <w:noProof/>
              <w:webHidden/>
            </w:rPr>
          </w:r>
          <w:r>
            <w:rPr>
              <w:noProof/>
              <w:webHidden/>
            </w:rPr>
            <w:fldChar w:fldCharType="separate"/>
          </w:r>
          <w:ins w:id="201" w:author="Ammanuel Beyene" w:date="2022-06-05T23:24:00Z">
            <w:r>
              <w:rPr>
                <w:noProof/>
                <w:webHidden/>
              </w:rPr>
              <w:t>28</w:t>
            </w:r>
            <w:r>
              <w:rPr>
                <w:noProof/>
                <w:webHidden/>
              </w:rPr>
              <w:fldChar w:fldCharType="end"/>
            </w:r>
            <w:r w:rsidRPr="00886DFD">
              <w:rPr>
                <w:rStyle w:val="Hyperlink"/>
                <w:noProof/>
              </w:rPr>
              <w:fldChar w:fldCharType="end"/>
            </w:r>
          </w:ins>
        </w:p>
        <w:p w14:paraId="58593359" w14:textId="4B1716ED" w:rsidR="009A205B" w:rsidRDefault="009A205B">
          <w:pPr>
            <w:pStyle w:val="TOC3"/>
            <w:rPr>
              <w:ins w:id="202" w:author="Ammanuel Beyene" w:date="2022-06-05T23:24:00Z"/>
              <w:rFonts w:eastAsiaTheme="minorEastAsia" w:cstheme="minorBidi"/>
              <w:i w:val="0"/>
              <w:iCs w:val="0"/>
              <w:noProof/>
              <w:sz w:val="24"/>
              <w:szCs w:val="24"/>
            </w:rPr>
          </w:pPr>
          <w:ins w:id="203"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"_Toc105364024"</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4.4.3. Project non-functional requirements</w:t>
            </w:r>
            <w:r>
              <w:rPr>
                <w:noProof/>
                <w:webHidden/>
              </w:rPr>
              <w:tab/>
            </w:r>
            <w:r>
              <w:rPr>
                <w:noProof/>
                <w:webHidden/>
              </w:rPr>
              <w:fldChar w:fldCharType="begin"/>
            </w:r>
            <w:r>
              <w:rPr>
                <w:noProof/>
                <w:webHidden/>
              </w:rPr>
              <w:instrText xml:space="preserve"> PAGEREF _Toc105364024 \h </w:instrText>
            </w:r>
          </w:ins>
          <w:r>
            <w:rPr>
              <w:noProof/>
              <w:webHidden/>
            </w:rPr>
          </w:r>
          <w:r>
            <w:rPr>
              <w:noProof/>
              <w:webHidden/>
            </w:rPr>
            <w:fldChar w:fldCharType="separate"/>
          </w:r>
          <w:ins w:id="204" w:author="Ammanuel Beyene" w:date="2022-06-05T23:24:00Z">
            <w:r>
              <w:rPr>
                <w:noProof/>
                <w:webHidden/>
              </w:rPr>
              <w:t>29</w:t>
            </w:r>
            <w:r>
              <w:rPr>
                <w:noProof/>
                <w:webHidden/>
              </w:rPr>
              <w:fldChar w:fldCharType="end"/>
            </w:r>
            <w:r w:rsidRPr="00886DFD">
              <w:rPr>
                <w:rStyle w:val="Hyperlink"/>
                <w:noProof/>
              </w:rPr>
              <w:fldChar w:fldCharType="end"/>
            </w:r>
          </w:ins>
        </w:p>
        <w:p w14:paraId="7113B7FE" w14:textId="7E24DCEF" w:rsidR="009A205B" w:rsidRDefault="009A205B">
          <w:pPr>
            <w:pStyle w:val="TOC3"/>
            <w:rPr>
              <w:ins w:id="205" w:author="Ammanuel Beyene" w:date="2022-06-05T23:24:00Z"/>
              <w:rFonts w:eastAsiaTheme="minorEastAsia" w:cstheme="minorBidi"/>
              <w:i w:val="0"/>
              <w:iCs w:val="0"/>
              <w:noProof/>
              <w:sz w:val="24"/>
              <w:szCs w:val="24"/>
            </w:rPr>
          </w:pPr>
          <w:ins w:id="206"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"_Toc105364025"</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4.4.4 Other non-functional requirements:</w:t>
            </w:r>
            <w:r>
              <w:rPr>
                <w:noProof/>
                <w:webHidden/>
              </w:rPr>
              <w:tab/>
            </w:r>
            <w:r>
              <w:rPr>
                <w:noProof/>
                <w:webHidden/>
              </w:rPr>
              <w:fldChar w:fldCharType="begin"/>
            </w:r>
            <w:r>
              <w:rPr>
                <w:noProof/>
                <w:webHidden/>
              </w:rPr>
              <w:instrText xml:space="preserve"> PAGEREF _Toc105364025 \h </w:instrText>
            </w:r>
          </w:ins>
          <w:r>
            <w:rPr>
              <w:noProof/>
              <w:webHidden/>
            </w:rPr>
          </w:r>
          <w:r>
            <w:rPr>
              <w:noProof/>
              <w:webHidden/>
            </w:rPr>
            <w:fldChar w:fldCharType="separate"/>
          </w:r>
          <w:ins w:id="207" w:author="Ammanuel Beyene" w:date="2022-06-05T23:24:00Z">
            <w:r>
              <w:rPr>
                <w:noProof/>
                <w:webHidden/>
              </w:rPr>
              <w:t>29</w:t>
            </w:r>
            <w:r>
              <w:rPr>
                <w:noProof/>
                <w:webHidden/>
              </w:rPr>
              <w:fldChar w:fldCharType="end"/>
            </w:r>
            <w:r w:rsidRPr="00886DFD">
              <w:rPr>
                <w:rStyle w:val="Hyperlink"/>
                <w:noProof/>
              </w:rPr>
              <w:fldChar w:fldCharType="end"/>
            </w:r>
          </w:ins>
        </w:p>
        <w:p w14:paraId="1C86833C" w14:textId="0F73C759" w:rsidR="009A205B" w:rsidRDefault="009A205B">
          <w:pPr>
            <w:pStyle w:val="TOC1"/>
            <w:rPr>
              <w:ins w:id="208" w:author="Ammanuel Beyene" w:date="2022-06-05T23:24:00Z"/>
              <w:rFonts w:eastAsiaTheme="minorEastAsia" w:cstheme="minorBidi"/>
              <w:b w:val="0"/>
              <w:bCs w:val="0"/>
              <w:caps w:val="0"/>
              <w:noProof/>
              <w:sz w:val="24"/>
              <w:szCs w:val="24"/>
            </w:rPr>
          </w:pPr>
          <w:ins w:id="209"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"_Toc105364026"</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noProof/>
              </w:rPr>
              <w:t>5.0 Requirements Model</w:t>
            </w:r>
            <w:r>
              <w:rPr>
                <w:noProof/>
                <w:webHidden/>
              </w:rPr>
              <w:tab/>
            </w:r>
            <w:r>
              <w:rPr>
                <w:noProof/>
                <w:webHidden/>
              </w:rPr>
              <w:fldChar w:fldCharType="begin"/>
            </w:r>
            <w:r>
              <w:rPr>
                <w:noProof/>
                <w:webHidden/>
              </w:rPr>
              <w:instrText xml:space="preserve"> PAGEREF _Toc105364026 \h </w:instrText>
            </w:r>
          </w:ins>
          <w:r>
            <w:rPr>
              <w:noProof/>
              <w:webHidden/>
            </w:rPr>
          </w:r>
          <w:r>
            <w:rPr>
              <w:noProof/>
              <w:webHidden/>
            </w:rPr>
            <w:fldChar w:fldCharType="separate"/>
          </w:r>
          <w:ins w:id="210" w:author="Ammanuel Beyene" w:date="2022-06-05T23:24:00Z">
            <w:r>
              <w:rPr>
                <w:noProof/>
                <w:webHidden/>
              </w:rPr>
              <w:t>31</w:t>
            </w:r>
            <w:r>
              <w:rPr>
                <w:noProof/>
                <w:webHidden/>
              </w:rPr>
              <w:fldChar w:fldCharType="end"/>
            </w:r>
            <w:r w:rsidRPr="00886DFD">
              <w:rPr>
                <w:rStyle w:val="Hyperlink"/>
                <w:noProof/>
              </w:rPr>
              <w:fldChar w:fldCharType="end"/>
            </w:r>
          </w:ins>
        </w:p>
        <w:p w14:paraId="6F65674A" w14:textId="02E277B7" w:rsidR="009A205B" w:rsidRDefault="009A205B">
          <w:pPr>
            <w:pStyle w:val="TOC2"/>
            <w:rPr>
              <w:ins w:id="211" w:author="Ammanuel Beyene" w:date="2022-06-05T23:24:00Z"/>
              <w:rFonts w:eastAsiaTheme="minorEastAsia" w:cstheme="minorBidi"/>
              <w:smallCaps w:val="0"/>
              <w:noProof/>
              <w:sz w:val="24"/>
              <w:szCs w:val="24"/>
            </w:rPr>
          </w:pPr>
          <w:ins w:id="212"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"_Toc105364027"</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5.1 Introduction</w:t>
            </w:r>
            <w:r>
              <w:rPr>
                <w:noProof/>
                <w:webHidden/>
              </w:rPr>
              <w:tab/>
            </w:r>
            <w:r>
              <w:rPr>
                <w:noProof/>
                <w:webHidden/>
              </w:rPr>
              <w:fldChar w:fldCharType="begin"/>
            </w:r>
            <w:r>
              <w:rPr>
                <w:noProof/>
                <w:webHidden/>
              </w:rPr>
              <w:instrText xml:space="preserve"> PAGEREF _Toc105364027 \h </w:instrText>
            </w:r>
          </w:ins>
          <w:r>
            <w:rPr>
              <w:noProof/>
              <w:webHidden/>
            </w:rPr>
          </w:r>
          <w:r>
            <w:rPr>
              <w:noProof/>
              <w:webHidden/>
            </w:rPr>
            <w:fldChar w:fldCharType="separate"/>
          </w:r>
          <w:ins w:id="213" w:author="Ammanuel Beyene" w:date="2022-06-05T23:24:00Z">
            <w:r>
              <w:rPr>
                <w:noProof/>
                <w:webHidden/>
              </w:rPr>
              <w:t>31</w:t>
            </w:r>
            <w:r>
              <w:rPr>
                <w:noProof/>
                <w:webHidden/>
              </w:rPr>
              <w:fldChar w:fldCharType="end"/>
            </w:r>
            <w:r w:rsidRPr="00886DFD">
              <w:rPr>
                <w:rStyle w:val="Hyperlink"/>
                <w:noProof/>
              </w:rPr>
              <w:fldChar w:fldCharType="end"/>
            </w:r>
          </w:ins>
        </w:p>
        <w:p w14:paraId="20388190" w14:textId="775F142E" w:rsidR="009A205B" w:rsidRDefault="009A205B">
          <w:pPr>
            <w:pStyle w:val="TOC2"/>
            <w:rPr>
              <w:ins w:id="214" w:author="Ammanuel Beyene" w:date="2022-06-05T23:24:00Z"/>
              <w:rFonts w:eastAsiaTheme="minorEastAsia" w:cstheme="minorBidi"/>
              <w:smallCaps w:val="0"/>
              <w:noProof/>
              <w:sz w:val="24"/>
              <w:szCs w:val="24"/>
            </w:rPr>
          </w:pPr>
          <w:ins w:id="215"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"_Toc105364028"</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5.2 Use-Case Diagram</w:t>
            </w:r>
            <w:r>
              <w:rPr>
                <w:noProof/>
                <w:webHidden/>
              </w:rPr>
              <w:tab/>
            </w:r>
            <w:r>
              <w:rPr>
                <w:noProof/>
                <w:webHidden/>
              </w:rPr>
              <w:fldChar w:fldCharType="begin"/>
            </w:r>
            <w:r>
              <w:rPr>
                <w:noProof/>
                <w:webHidden/>
              </w:rPr>
              <w:instrText xml:space="preserve"> PAGEREF _Toc105364028 \h </w:instrText>
            </w:r>
          </w:ins>
          <w:r>
            <w:rPr>
              <w:noProof/>
              <w:webHidden/>
            </w:rPr>
          </w:r>
          <w:r>
            <w:rPr>
              <w:noProof/>
              <w:webHidden/>
            </w:rPr>
            <w:fldChar w:fldCharType="separate"/>
          </w:r>
          <w:ins w:id="216" w:author="Ammanuel Beyene" w:date="2022-06-05T23:24:00Z">
            <w:r>
              <w:rPr>
                <w:noProof/>
                <w:webHidden/>
              </w:rPr>
              <w:t>32</w:t>
            </w:r>
            <w:r>
              <w:rPr>
                <w:noProof/>
                <w:webHidden/>
              </w:rPr>
              <w:fldChar w:fldCharType="end"/>
            </w:r>
            <w:r w:rsidRPr="00886DFD">
              <w:rPr>
                <w:rStyle w:val="Hyperlink"/>
                <w:noProof/>
              </w:rPr>
              <w:fldChar w:fldCharType="end"/>
            </w:r>
          </w:ins>
        </w:p>
        <w:p w14:paraId="32CF3892" w14:textId="7C23BD46" w:rsidR="009A205B" w:rsidRDefault="009A205B">
          <w:pPr>
            <w:pStyle w:val="TOC2"/>
            <w:rPr>
              <w:ins w:id="217" w:author="Ammanuel Beyene" w:date="2022-06-05T23:24:00Z"/>
              <w:rFonts w:eastAsiaTheme="minorEastAsia" w:cstheme="minorBidi"/>
              <w:smallCaps w:val="0"/>
              <w:noProof/>
              <w:sz w:val="24"/>
              <w:szCs w:val="24"/>
            </w:rPr>
          </w:pPr>
          <w:ins w:id="218"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"_Toc105364029"</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5.3 Use-case descriptions</w:t>
            </w:r>
            <w:r>
              <w:rPr>
                <w:noProof/>
                <w:webHidden/>
              </w:rPr>
              <w:tab/>
            </w:r>
            <w:r>
              <w:rPr>
                <w:noProof/>
                <w:webHidden/>
              </w:rPr>
              <w:fldChar w:fldCharType="begin"/>
            </w:r>
            <w:r>
              <w:rPr>
                <w:noProof/>
                <w:webHidden/>
              </w:rPr>
              <w:instrText xml:space="preserve"> PAGEREF _Toc105364029 \h </w:instrText>
            </w:r>
          </w:ins>
          <w:r>
            <w:rPr>
              <w:noProof/>
              <w:webHidden/>
            </w:rPr>
          </w:r>
          <w:r>
            <w:rPr>
              <w:noProof/>
              <w:webHidden/>
            </w:rPr>
            <w:fldChar w:fldCharType="separate"/>
          </w:r>
          <w:ins w:id="219" w:author="Ammanuel Beyene" w:date="2022-06-05T23:24:00Z">
            <w:r>
              <w:rPr>
                <w:noProof/>
                <w:webHidden/>
              </w:rPr>
              <w:t>33</w:t>
            </w:r>
            <w:r>
              <w:rPr>
                <w:noProof/>
                <w:webHidden/>
              </w:rPr>
              <w:fldChar w:fldCharType="end"/>
            </w:r>
            <w:r w:rsidRPr="00886DFD">
              <w:rPr>
                <w:rStyle w:val="Hyperlink"/>
                <w:noProof/>
              </w:rPr>
              <w:fldChar w:fldCharType="end"/>
            </w:r>
          </w:ins>
        </w:p>
        <w:p w14:paraId="52BA08E9" w14:textId="734D8EF6" w:rsidR="009A205B" w:rsidRDefault="009A205B">
          <w:pPr>
            <w:pStyle w:val="TOC1"/>
            <w:rPr>
              <w:ins w:id="220" w:author="Ammanuel Beyene" w:date="2022-06-05T23:24:00Z"/>
              <w:rFonts w:eastAsiaTheme="minorEastAsia" w:cstheme="minorBidi"/>
              <w:b w:val="0"/>
              <w:bCs w:val="0"/>
              <w:caps w:val="0"/>
              <w:noProof/>
              <w:sz w:val="24"/>
              <w:szCs w:val="24"/>
            </w:rPr>
          </w:pPr>
          <w:ins w:id="221"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"_Toc105364030"</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noProof/>
              </w:rPr>
              <w:t>6.0 System Evolution</w:t>
            </w:r>
            <w:r>
              <w:rPr>
                <w:noProof/>
                <w:webHidden/>
              </w:rPr>
              <w:tab/>
            </w:r>
            <w:r>
              <w:rPr>
                <w:noProof/>
                <w:webHidden/>
              </w:rPr>
              <w:fldChar w:fldCharType="begin"/>
            </w:r>
            <w:r>
              <w:rPr>
                <w:noProof/>
                <w:webHidden/>
              </w:rPr>
              <w:instrText xml:space="preserve"> PAGEREF _Toc105364030 \h </w:instrText>
            </w:r>
          </w:ins>
          <w:r>
            <w:rPr>
              <w:noProof/>
              <w:webHidden/>
            </w:rPr>
          </w:r>
          <w:r>
            <w:rPr>
              <w:noProof/>
              <w:webHidden/>
            </w:rPr>
            <w:fldChar w:fldCharType="separate"/>
          </w:r>
          <w:ins w:id="222" w:author="Ammanuel Beyene" w:date="2022-06-05T23:24:00Z">
            <w:r>
              <w:rPr>
                <w:noProof/>
                <w:webHidden/>
              </w:rPr>
              <w:t>49</w:t>
            </w:r>
            <w:r>
              <w:rPr>
                <w:noProof/>
                <w:webHidden/>
              </w:rPr>
              <w:fldChar w:fldCharType="end"/>
            </w:r>
            <w:r w:rsidRPr="00886DFD">
              <w:rPr>
                <w:rStyle w:val="Hyperlink"/>
                <w:noProof/>
              </w:rPr>
              <w:fldChar w:fldCharType="end"/>
            </w:r>
          </w:ins>
        </w:p>
        <w:p w14:paraId="45F4C49C" w14:textId="48E52ED5" w:rsidR="009A205B" w:rsidRDefault="009A205B">
          <w:pPr>
            <w:pStyle w:val="TOC1"/>
            <w:rPr>
              <w:ins w:id="223" w:author="Ammanuel Beyene" w:date="2022-06-05T23:24:00Z"/>
              <w:rFonts w:eastAsiaTheme="minorEastAsia" w:cstheme="minorBidi"/>
              <w:b w:val="0"/>
              <w:bCs w:val="0"/>
              <w:caps w:val="0"/>
              <w:noProof/>
              <w:sz w:val="24"/>
              <w:szCs w:val="24"/>
            </w:rPr>
          </w:pPr>
          <w:ins w:id="224" w:author="Ammanuel Beyene" w:date="2022-06-05T23:24:00Z">
            <w:r w:rsidRPr="00886DFD">
              <w:rPr>
                <w:rStyle w:val="Hyperlink"/>
                <w:noProof/>
              </w:rPr>
              <w:lastRenderedPageBreak/>
              <w:fldChar w:fldCharType="begin"/>
            </w:r>
            <w:r w:rsidRPr="00886DFD">
              <w:rPr>
                <w:rStyle w:val="Hyperlink"/>
                <w:noProof/>
              </w:rPr>
              <w:instrText xml:space="preserve"> </w:instrText>
            </w:r>
            <w:r>
              <w:rPr>
                <w:noProof/>
              </w:rPr>
              <w:instrText>HYPERLINK \l "_Toc105364031"</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noProof/>
              </w:rPr>
              <w:t>7.0 Conclusions and Recommendations</w:t>
            </w:r>
            <w:r>
              <w:rPr>
                <w:noProof/>
                <w:webHidden/>
              </w:rPr>
              <w:tab/>
            </w:r>
            <w:r>
              <w:rPr>
                <w:noProof/>
                <w:webHidden/>
              </w:rPr>
              <w:fldChar w:fldCharType="begin"/>
            </w:r>
            <w:r>
              <w:rPr>
                <w:noProof/>
                <w:webHidden/>
              </w:rPr>
              <w:instrText xml:space="preserve"> PAGEREF _Toc105364031 \h </w:instrText>
            </w:r>
          </w:ins>
          <w:r>
            <w:rPr>
              <w:noProof/>
              <w:webHidden/>
            </w:rPr>
          </w:r>
          <w:r>
            <w:rPr>
              <w:noProof/>
              <w:webHidden/>
            </w:rPr>
            <w:fldChar w:fldCharType="separate"/>
          </w:r>
          <w:ins w:id="225" w:author="Ammanuel Beyene" w:date="2022-06-05T23:24:00Z">
            <w:r>
              <w:rPr>
                <w:noProof/>
                <w:webHidden/>
              </w:rPr>
              <w:t>50</w:t>
            </w:r>
            <w:r>
              <w:rPr>
                <w:noProof/>
                <w:webHidden/>
              </w:rPr>
              <w:fldChar w:fldCharType="end"/>
            </w:r>
            <w:r w:rsidRPr="00886DFD">
              <w:rPr>
                <w:rStyle w:val="Hyperlink"/>
                <w:noProof/>
              </w:rPr>
              <w:fldChar w:fldCharType="end"/>
            </w:r>
          </w:ins>
        </w:p>
        <w:p w14:paraId="5A277913" w14:textId="21992F59" w:rsidR="009A205B" w:rsidRDefault="009A205B">
          <w:pPr>
            <w:pStyle w:val="TOC2"/>
            <w:rPr>
              <w:ins w:id="226" w:author="Ammanuel Beyene" w:date="2022-06-05T23:24:00Z"/>
              <w:rFonts w:eastAsiaTheme="minorEastAsia" w:cstheme="minorBidi"/>
              <w:smallCaps w:val="0"/>
              <w:noProof/>
              <w:sz w:val="24"/>
              <w:szCs w:val="24"/>
            </w:rPr>
          </w:pPr>
          <w:ins w:id="227"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"_Toc105364032"</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7.1 Conclusion:</w:t>
            </w:r>
            <w:r>
              <w:rPr>
                <w:noProof/>
                <w:webHidden/>
              </w:rPr>
              <w:tab/>
            </w:r>
            <w:r>
              <w:rPr>
                <w:noProof/>
                <w:webHidden/>
              </w:rPr>
              <w:fldChar w:fldCharType="begin"/>
            </w:r>
            <w:r>
              <w:rPr>
                <w:noProof/>
                <w:webHidden/>
              </w:rPr>
              <w:instrText xml:space="preserve"> PAGEREF _Toc105364032 \h </w:instrText>
            </w:r>
          </w:ins>
          <w:r>
            <w:rPr>
              <w:noProof/>
              <w:webHidden/>
            </w:rPr>
          </w:r>
          <w:r>
            <w:rPr>
              <w:noProof/>
              <w:webHidden/>
            </w:rPr>
            <w:fldChar w:fldCharType="separate"/>
          </w:r>
          <w:ins w:id="228" w:author="Ammanuel Beyene" w:date="2022-06-05T23:24:00Z">
            <w:r>
              <w:rPr>
                <w:noProof/>
                <w:webHidden/>
              </w:rPr>
              <w:t>50</w:t>
            </w:r>
            <w:r>
              <w:rPr>
                <w:noProof/>
                <w:webHidden/>
              </w:rPr>
              <w:fldChar w:fldCharType="end"/>
            </w:r>
            <w:r w:rsidRPr="00886DFD">
              <w:rPr>
                <w:rStyle w:val="Hyperlink"/>
                <w:noProof/>
              </w:rPr>
              <w:fldChar w:fldCharType="end"/>
            </w:r>
          </w:ins>
        </w:p>
        <w:p w14:paraId="375CB707" w14:textId="66113D97" w:rsidR="009A205B" w:rsidRDefault="009A205B">
          <w:pPr>
            <w:pStyle w:val="TOC2"/>
            <w:rPr>
              <w:ins w:id="229" w:author="Ammanuel Beyene" w:date="2022-06-05T23:24:00Z"/>
              <w:rFonts w:eastAsiaTheme="minorEastAsia" w:cstheme="minorBidi"/>
              <w:smallCaps w:val="0"/>
              <w:noProof/>
              <w:sz w:val="24"/>
              <w:szCs w:val="24"/>
            </w:rPr>
          </w:pPr>
          <w:ins w:id="230"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"_Toc105364033"</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b/>
                <w:bCs/>
                <w:noProof/>
              </w:rPr>
              <w:t>7.2 Recommendations:</w:t>
            </w:r>
            <w:r>
              <w:rPr>
                <w:noProof/>
                <w:webHidden/>
              </w:rPr>
              <w:tab/>
            </w:r>
            <w:r>
              <w:rPr>
                <w:noProof/>
                <w:webHidden/>
              </w:rPr>
              <w:fldChar w:fldCharType="begin"/>
            </w:r>
            <w:r>
              <w:rPr>
                <w:noProof/>
                <w:webHidden/>
              </w:rPr>
              <w:instrText xml:space="preserve"> PAGEREF _Toc105364033 \h </w:instrText>
            </w:r>
          </w:ins>
          <w:r>
            <w:rPr>
              <w:noProof/>
              <w:webHidden/>
            </w:rPr>
          </w:r>
          <w:r>
            <w:rPr>
              <w:noProof/>
              <w:webHidden/>
            </w:rPr>
            <w:fldChar w:fldCharType="separate"/>
          </w:r>
          <w:ins w:id="231" w:author="Ammanuel Beyene" w:date="2022-06-05T23:24:00Z">
            <w:r>
              <w:rPr>
                <w:noProof/>
                <w:webHidden/>
              </w:rPr>
              <w:t>50</w:t>
            </w:r>
            <w:r>
              <w:rPr>
                <w:noProof/>
                <w:webHidden/>
              </w:rPr>
              <w:fldChar w:fldCharType="end"/>
            </w:r>
            <w:r w:rsidRPr="00886DFD">
              <w:rPr>
                <w:rStyle w:val="Hyperlink"/>
                <w:noProof/>
              </w:rPr>
              <w:fldChar w:fldCharType="end"/>
            </w:r>
          </w:ins>
        </w:p>
        <w:p w14:paraId="7AE65B4F" w14:textId="571A2D4A" w:rsidR="009A205B" w:rsidRDefault="009A205B">
          <w:pPr>
            <w:pStyle w:val="TOC1"/>
            <w:rPr>
              <w:ins w:id="232" w:author="Ammanuel Beyene" w:date="2022-06-05T23:24:00Z"/>
              <w:rFonts w:eastAsiaTheme="minorEastAsia" w:cstheme="minorBidi"/>
              <w:b w:val="0"/>
              <w:bCs w:val="0"/>
              <w:caps w:val="0"/>
              <w:noProof/>
              <w:sz w:val="24"/>
              <w:szCs w:val="24"/>
            </w:rPr>
          </w:pPr>
          <w:ins w:id="233"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"_Toc105364034"</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noProof/>
              </w:rPr>
              <w:t>8.0 APPENDICES</w:t>
            </w:r>
            <w:r>
              <w:rPr>
                <w:noProof/>
                <w:webHidden/>
              </w:rPr>
              <w:tab/>
            </w:r>
            <w:r>
              <w:rPr>
                <w:noProof/>
                <w:webHidden/>
              </w:rPr>
              <w:fldChar w:fldCharType="begin"/>
            </w:r>
            <w:r>
              <w:rPr>
                <w:noProof/>
                <w:webHidden/>
              </w:rPr>
              <w:instrText xml:space="preserve"> PAGEREF _Toc105364034 \h </w:instrText>
            </w:r>
          </w:ins>
          <w:r>
            <w:rPr>
              <w:noProof/>
              <w:webHidden/>
            </w:rPr>
          </w:r>
          <w:r>
            <w:rPr>
              <w:noProof/>
              <w:webHidden/>
            </w:rPr>
            <w:fldChar w:fldCharType="separate"/>
          </w:r>
          <w:ins w:id="234" w:author="Ammanuel Beyene" w:date="2022-06-05T23:24:00Z">
            <w:r>
              <w:rPr>
                <w:noProof/>
                <w:webHidden/>
              </w:rPr>
              <w:t>51</w:t>
            </w:r>
            <w:r>
              <w:rPr>
                <w:noProof/>
                <w:webHidden/>
              </w:rPr>
              <w:fldChar w:fldCharType="end"/>
            </w:r>
            <w:r w:rsidRPr="00886DFD">
              <w:rPr>
                <w:rStyle w:val="Hyperlink"/>
                <w:noProof/>
              </w:rPr>
              <w:fldChar w:fldCharType="end"/>
            </w:r>
          </w:ins>
        </w:p>
        <w:p w14:paraId="7249E8BF" w14:textId="673E5868" w:rsidR="009A205B" w:rsidRDefault="009A205B">
          <w:pPr>
            <w:pStyle w:val="TOC1"/>
            <w:rPr>
              <w:ins w:id="235" w:author="Ammanuel Beyene" w:date="2022-06-05T23:24:00Z"/>
              <w:rFonts w:eastAsiaTheme="minorEastAsia" w:cstheme="minorBidi"/>
              <w:b w:val="0"/>
              <w:bCs w:val="0"/>
              <w:caps w:val="0"/>
              <w:noProof/>
              <w:sz w:val="24"/>
              <w:szCs w:val="24"/>
            </w:rPr>
          </w:pPr>
          <w:ins w:id="236"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"_Toc105364035"</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noProof/>
              </w:rPr>
              <w:t>9.0 GLOSSARY</w:t>
            </w:r>
            <w:r>
              <w:rPr>
                <w:noProof/>
                <w:webHidden/>
              </w:rPr>
              <w:tab/>
            </w:r>
            <w:r>
              <w:rPr>
                <w:noProof/>
                <w:webHidden/>
              </w:rPr>
              <w:fldChar w:fldCharType="begin"/>
            </w:r>
            <w:r>
              <w:rPr>
                <w:noProof/>
                <w:webHidden/>
              </w:rPr>
              <w:instrText xml:space="preserve"> PAGEREF _Toc105364035 \h </w:instrText>
            </w:r>
          </w:ins>
          <w:r>
            <w:rPr>
              <w:noProof/>
              <w:webHidden/>
            </w:rPr>
          </w:r>
          <w:r>
            <w:rPr>
              <w:noProof/>
              <w:webHidden/>
            </w:rPr>
            <w:fldChar w:fldCharType="separate"/>
          </w:r>
          <w:ins w:id="237" w:author="Ammanuel Beyene" w:date="2022-06-05T23:24:00Z">
            <w:r>
              <w:rPr>
                <w:noProof/>
                <w:webHidden/>
              </w:rPr>
              <w:t>52</w:t>
            </w:r>
            <w:r>
              <w:rPr>
                <w:noProof/>
                <w:webHidden/>
              </w:rPr>
              <w:fldChar w:fldCharType="end"/>
            </w:r>
            <w:r w:rsidRPr="00886DFD">
              <w:rPr>
                <w:rStyle w:val="Hyperlink"/>
                <w:noProof/>
              </w:rPr>
              <w:fldChar w:fldCharType="end"/>
            </w:r>
          </w:ins>
        </w:p>
        <w:p w14:paraId="1872DBC1" w14:textId="30DC304F" w:rsidR="009A205B" w:rsidRDefault="009A205B">
          <w:pPr>
            <w:pStyle w:val="TOC1"/>
            <w:rPr>
              <w:ins w:id="238" w:author="Ammanuel Beyene" w:date="2022-06-05T23:24:00Z"/>
              <w:rFonts w:eastAsiaTheme="minorEastAsia" w:cstheme="minorBidi"/>
              <w:b w:val="0"/>
              <w:bCs w:val="0"/>
              <w:caps w:val="0"/>
              <w:noProof/>
              <w:sz w:val="24"/>
              <w:szCs w:val="24"/>
            </w:rPr>
          </w:pPr>
          <w:ins w:id="239" w:author="Ammanuel Beyene" w:date="2022-06-05T23:24:00Z">
            <w:r w:rsidRPr="00886DFD">
              <w:rPr>
                <w:rStyle w:val="Hyperlink"/>
                <w:noProof/>
              </w:rPr>
              <w:fldChar w:fldCharType="begin"/>
            </w:r>
            <w:r w:rsidRPr="00886DFD">
              <w:rPr>
                <w:rStyle w:val="Hyperlink"/>
                <w:noProof/>
              </w:rPr>
              <w:instrText xml:space="preserve"> </w:instrText>
            </w:r>
            <w:r>
              <w:rPr>
                <w:noProof/>
              </w:rPr>
              <w:instrText>HYPERLINK \l "_Toc105364036"</w:instrText>
            </w:r>
            <w:r w:rsidRPr="00886DFD">
              <w:rPr>
                <w:rStyle w:val="Hyperlink"/>
                <w:noProof/>
              </w:rPr>
              <w:instrText xml:space="preserve"> </w:instrText>
            </w:r>
            <w:r w:rsidRPr="00886DFD">
              <w:rPr>
                <w:rStyle w:val="Hyperlink"/>
                <w:noProof/>
              </w:rPr>
            </w:r>
            <w:r w:rsidRPr="00886DFD">
              <w:rPr>
                <w:rStyle w:val="Hyperlink"/>
                <w:noProof/>
              </w:rPr>
              <w:fldChar w:fldCharType="separate"/>
            </w:r>
            <w:r w:rsidRPr="00886DFD">
              <w:rPr>
                <w:rStyle w:val="Hyperlink"/>
                <w:noProof/>
              </w:rPr>
              <w:t>10.0 BIBLIOGRAPHY</w:t>
            </w:r>
            <w:r>
              <w:rPr>
                <w:noProof/>
                <w:webHidden/>
              </w:rPr>
              <w:tab/>
            </w:r>
            <w:r>
              <w:rPr>
                <w:noProof/>
                <w:webHidden/>
              </w:rPr>
              <w:fldChar w:fldCharType="begin"/>
            </w:r>
            <w:r>
              <w:rPr>
                <w:noProof/>
                <w:webHidden/>
              </w:rPr>
              <w:instrText xml:space="preserve"> PAGEREF _Toc105364036 \h </w:instrText>
            </w:r>
          </w:ins>
          <w:r>
            <w:rPr>
              <w:noProof/>
              <w:webHidden/>
            </w:rPr>
          </w:r>
          <w:r>
            <w:rPr>
              <w:noProof/>
              <w:webHidden/>
            </w:rPr>
            <w:fldChar w:fldCharType="separate"/>
          </w:r>
          <w:ins w:id="240" w:author="Ammanuel Beyene" w:date="2022-06-05T23:24:00Z">
            <w:r>
              <w:rPr>
                <w:noProof/>
                <w:webHidden/>
              </w:rPr>
              <w:t>53</w:t>
            </w:r>
            <w:r>
              <w:rPr>
                <w:noProof/>
                <w:webHidden/>
              </w:rPr>
              <w:fldChar w:fldCharType="end"/>
            </w:r>
            <w:r w:rsidRPr="00886DFD">
              <w:rPr>
                <w:rStyle w:val="Hyperlink"/>
                <w:noProof/>
              </w:rPr>
              <w:fldChar w:fldCharType="end"/>
            </w:r>
          </w:ins>
        </w:p>
        <w:p w14:paraId="134A3D98" w14:textId="0965320A" w:rsidR="003067F7" w:rsidRPr="003E164E" w:rsidDel="0066359A" w:rsidRDefault="003067F7">
          <w:pPr>
            <w:pStyle w:val="TOC1"/>
            <w:rPr>
              <w:del w:id="241" w:author="Ammanuel Beyene" w:date="2022-05-17T21:27:00Z"/>
              <w:rFonts w:eastAsiaTheme="minorEastAsia" w:cstheme="minorBidi"/>
              <w:b w:val="0"/>
              <w:bCs w:val="0"/>
              <w:caps w:val="0"/>
              <w:noProof/>
              <w:sz w:val="28"/>
              <w:szCs w:val="28"/>
              <w:rPrChange w:id="242" w:author="Ammanuel Beyene" w:date="2022-05-21T11:04:00Z">
                <w:rPr>
                  <w:del w:id="243" w:author="Ammanuel Beyene" w:date="2022-05-17T21:27:00Z"/>
                  <w:rFonts w:eastAsiaTheme="minorEastAsia" w:cstheme="minorBidi"/>
                  <w:b w:val="0"/>
                  <w:bCs w:val="0"/>
                  <w:caps w:val="0"/>
                  <w:noProof/>
                  <w:sz w:val="24"/>
                  <w:szCs w:val="24"/>
                </w:rPr>
              </w:rPrChange>
            </w:rPr>
          </w:pPr>
          <w:del w:id="244" w:author="Ammanuel Beyene" w:date="2022-05-17T21:27:00Z">
            <w:r w:rsidRPr="003E164E" w:rsidDel="0066359A">
              <w:rPr>
                <w:sz w:val="28"/>
                <w:szCs w:val="28"/>
                <w:rPrChange w:id="245" w:author="Ammanuel Beyene" w:date="2022-05-21T11:04:00Z">
                  <w:rPr>
                    <w:rStyle w:val="Hyperlink"/>
                    <w:b w:val="0"/>
                    <w:bCs w:val="0"/>
                    <w:caps w:val="0"/>
                    <w:noProof/>
                  </w:rPr>
                </w:rPrChange>
              </w:rPr>
              <w:delText>1.0 Introduction and Overview</w:delText>
            </w:r>
            <w:r w:rsidRPr="003E164E" w:rsidDel="0066359A">
              <w:rPr>
                <w:noProof/>
                <w:webHidden/>
                <w:sz w:val="28"/>
                <w:szCs w:val="28"/>
                <w:rPrChange w:id="246" w:author="Ammanuel Beyene" w:date="2022-05-21T11:04:00Z">
                  <w:rPr>
                    <w:noProof/>
                    <w:webHidden/>
                  </w:rPr>
                </w:rPrChange>
              </w:rPr>
              <w:tab/>
              <w:delText>3</w:delText>
            </w:r>
          </w:del>
        </w:p>
        <w:p w14:paraId="2229AE69" w14:textId="33C5AF31" w:rsidR="003067F7" w:rsidRPr="003E164E" w:rsidDel="0066359A" w:rsidRDefault="003067F7">
          <w:pPr>
            <w:pStyle w:val="TOC2"/>
            <w:rPr>
              <w:del w:id="247" w:author="Ammanuel Beyene" w:date="2022-05-17T21:27:00Z"/>
              <w:rFonts w:eastAsiaTheme="minorEastAsia" w:cstheme="minorBidi"/>
              <w:smallCaps w:val="0"/>
              <w:noProof/>
              <w:sz w:val="28"/>
              <w:szCs w:val="28"/>
              <w:rPrChange w:id="248" w:author="Ammanuel Beyene" w:date="2022-05-21T11:04:00Z">
                <w:rPr>
                  <w:del w:id="249" w:author="Ammanuel Beyene" w:date="2022-05-17T21:27:00Z"/>
                  <w:rFonts w:eastAsiaTheme="minorEastAsia" w:cstheme="minorBidi"/>
                  <w:smallCaps w:val="0"/>
                  <w:noProof/>
                  <w:sz w:val="24"/>
                  <w:szCs w:val="24"/>
                </w:rPr>
              </w:rPrChange>
            </w:rPr>
          </w:pPr>
          <w:del w:id="250" w:author="Ammanuel Beyene" w:date="2022-05-17T21:27:00Z">
            <w:r w:rsidRPr="003E164E" w:rsidDel="0066359A">
              <w:rPr>
                <w:sz w:val="28"/>
                <w:szCs w:val="28"/>
                <w:rPrChange w:id="251" w:author="Ammanuel Beyene" w:date="2022-05-21T11:04:00Z">
                  <w:rPr>
                    <w:rStyle w:val="Hyperlink"/>
                    <w:b/>
                    <w:bCs/>
                    <w:smallCaps w:val="0"/>
                    <w:noProof/>
                  </w:rPr>
                </w:rPrChange>
              </w:rPr>
              <w:delText>1.1 Problem Statement</w:delText>
            </w:r>
            <w:r w:rsidRPr="003E164E" w:rsidDel="0066359A">
              <w:rPr>
                <w:noProof/>
                <w:webHidden/>
                <w:sz w:val="28"/>
                <w:szCs w:val="28"/>
                <w:rPrChange w:id="252" w:author="Ammanuel Beyene" w:date="2022-05-21T11:04:00Z">
                  <w:rPr>
                    <w:noProof/>
                    <w:webHidden/>
                  </w:rPr>
                </w:rPrChange>
              </w:rPr>
              <w:tab/>
              <w:delText>3</w:delText>
            </w:r>
          </w:del>
        </w:p>
        <w:p w14:paraId="3414C2D8" w14:textId="2230EAD0" w:rsidR="003067F7" w:rsidRPr="003E164E" w:rsidDel="0066359A" w:rsidRDefault="003067F7">
          <w:pPr>
            <w:pStyle w:val="TOC2"/>
            <w:rPr>
              <w:del w:id="253" w:author="Ammanuel Beyene" w:date="2022-05-17T21:27:00Z"/>
              <w:rFonts w:eastAsiaTheme="minorEastAsia" w:cstheme="minorBidi"/>
              <w:smallCaps w:val="0"/>
              <w:noProof/>
              <w:sz w:val="28"/>
              <w:szCs w:val="28"/>
              <w:rPrChange w:id="254" w:author="Ammanuel Beyene" w:date="2022-05-21T11:04:00Z">
                <w:rPr>
                  <w:del w:id="255" w:author="Ammanuel Beyene" w:date="2022-05-17T21:27:00Z"/>
                  <w:rFonts w:eastAsiaTheme="minorEastAsia" w:cstheme="minorBidi"/>
                  <w:smallCaps w:val="0"/>
                  <w:noProof/>
                  <w:sz w:val="24"/>
                  <w:szCs w:val="24"/>
                </w:rPr>
              </w:rPrChange>
            </w:rPr>
          </w:pPr>
          <w:del w:id="256" w:author="Ammanuel Beyene" w:date="2022-05-17T21:27:00Z">
            <w:r w:rsidRPr="003E164E" w:rsidDel="0066359A">
              <w:rPr>
                <w:sz w:val="28"/>
                <w:szCs w:val="28"/>
                <w:rPrChange w:id="257" w:author="Ammanuel Beyene" w:date="2022-05-21T11:04:00Z">
                  <w:rPr>
                    <w:rStyle w:val="Hyperlink"/>
                    <w:b/>
                    <w:bCs/>
                    <w:smallCaps w:val="0"/>
                    <w:noProof/>
                  </w:rPr>
                </w:rPrChange>
              </w:rPr>
              <w:delText>1.2 Project Vision and Scope</w:delText>
            </w:r>
            <w:r w:rsidRPr="003E164E" w:rsidDel="0066359A">
              <w:rPr>
                <w:noProof/>
                <w:webHidden/>
                <w:sz w:val="28"/>
                <w:szCs w:val="28"/>
                <w:rPrChange w:id="258" w:author="Ammanuel Beyene" w:date="2022-05-21T11:04:00Z">
                  <w:rPr>
                    <w:noProof/>
                    <w:webHidden/>
                  </w:rPr>
                </w:rPrChange>
              </w:rPr>
              <w:tab/>
              <w:delText>3</w:delText>
            </w:r>
          </w:del>
        </w:p>
        <w:p w14:paraId="1B83A400" w14:textId="197465F5" w:rsidR="003067F7" w:rsidRPr="003E164E" w:rsidDel="0066359A" w:rsidRDefault="003067F7">
          <w:pPr>
            <w:pStyle w:val="TOC2"/>
            <w:rPr>
              <w:del w:id="259" w:author="Ammanuel Beyene" w:date="2022-05-17T21:27:00Z"/>
              <w:rFonts w:eastAsiaTheme="minorEastAsia" w:cstheme="minorBidi"/>
              <w:smallCaps w:val="0"/>
              <w:noProof/>
              <w:sz w:val="28"/>
              <w:szCs w:val="28"/>
              <w:rPrChange w:id="260" w:author="Ammanuel Beyene" w:date="2022-05-21T11:04:00Z">
                <w:rPr>
                  <w:del w:id="261" w:author="Ammanuel Beyene" w:date="2022-05-17T21:27:00Z"/>
                  <w:rFonts w:eastAsiaTheme="minorEastAsia" w:cstheme="minorBidi"/>
                  <w:smallCaps w:val="0"/>
                  <w:noProof/>
                  <w:sz w:val="24"/>
                  <w:szCs w:val="24"/>
                </w:rPr>
              </w:rPrChange>
            </w:rPr>
          </w:pPr>
          <w:del w:id="262" w:author="Ammanuel Beyene" w:date="2022-05-17T21:27:00Z">
            <w:r w:rsidRPr="003E164E" w:rsidDel="0066359A">
              <w:rPr>
                <w:sz w:val="28"/>
                <w:szCs w:val="28"/>
                <w:rPrChange w:id="263" w:author="Ammanuel Beyene" w:date="2022-05-21T11:04:00Z">
                  <w:rPr>
                    <w:rStyle w:val="Hyperlink"/>
                    <w:b/>
                    <w:bCs/>
                    <w:smallCaps w:val="0"/>
                    <w:noProof/>
                  </w:rPr>
                </w:rPrChange>
              </w:rPr>
              <w:delText>1.3 Requirements Summary</w:delText>
            </w:r>
            <w:r w:rsidRPr="003E164E" w:rsidDel="0066359A">
              <w:rPr>
                <w:noProof/>
                <w:webHidden/>
                <w:sz w:val="28"/>
                <w:szCs w:val="28"/>
                <w:rPrChange w:id="264" w:author="Ammanuel Beyene" w:date="2022-05-21T11:04:00Z">
                  <w:rPr>
                    <w:noProof/>
                    <w:webHidden/>
                  </w:rPr>
                </w:rPrChange>
              </w:rPr>
              <w:tab/>
              <w:delText>3</w:delText>
            </w:r>
          </w:del>
        </w:p>
        <w:p w14:paraId="24374B13" w14:textId="006B9F6D" w:rsidR="003067F7" w:rsidRPr="003E164E" w:rsidDel="0066359A" w:rsidRDefault="003067F7">
          <w:pPr>
            <w:pStyle w:val="TOC2"/>
            <w:rPr>
              <w:del w:id="265" w:author="Ammanuel Beyene" w:date="2022-05-17T21:27:00Z"/>
              <w:rFonts w:eastAsiaTheme="minorEastAsia" w:cstheme="minorBidi"/>
              <w:smallCaps w:val="0"/>
              <w:noProof/>
              <w:sz w:val="28"/>
              <w:szCs w:val="28"/>
              <w:rPrChange w:id="266" w:author="Ammanuel Beyene" w:date="2022-05-21T11:04:00Z">
                <w:rPr>
                  <w:del w:id="267" w:author="Ammanuel Beyene" w:date="2022-05-17T21:27:00Z"/>
                  <w:rFonts w:eastAsiaTheme="minorEastAsia" w:cstheme="minorBidi"/>
                  <w:smallCaps w:val="0"/>
                  <w:noProof/>
                  <w:sz w:val="24"/>
                  <w:szCs w:val="24"/>
                </w:rPr>
              </w:rPrChange>
            </w:rPr>
          </w:pPr>
          <w:del w:id="268" w:author="Ammanuel Beyene" w:date="2022-05-17T21:27:00Z">
            <w:r w:rsidRPr="003E164E" w:rsidDel="0066359A">
              <w:rPr>
                <w:sz w:val="28"/>
                <w:szCs w:val="28"/>
                <w:rPrChange w:id="269" w:author="Ammanuel Beyene" w:date="2022-05-21T11:04:00Z">
                  <w:rPr>
                    <w:rStyle w:val="Hyperlink"/>
                    <w:b/>
                    <w:bCs/>
                    <w:smallCaps w:val="0"/>
                    <w:noProof/>
                  </w:rPr>
                </w:rPrChange>
              </w:rPr>
              <w:delText>1.4 Stakeholders and Interests</w:delText>
            </w:r>
            <w:r w:rsidRPr="003E164E" w:rsidDel="0066359A">
              <w:rPr>
                <w:noProof/>
                <w:webHidden/>
                <w:sz w:val="28"/>
                <w:szCs w:val="28"/>
                <w:rPrChange w:id="270" w:author="Ammanuel Beyene" w:date="2022-05-21T11:04:00Z">
                  <w:rPr>
                    <w:noProof/>
                    <w:webHidden/>
                  </w:rPr>
                </w:rPrChange>
              </w:rPr>
              <w:tab/>
              <w:delText>4</w:delText>
            </w:r>
          </w:del>
        </w:p>
        <w:p w14:paraId="7847DEC8" w14:textId="759DA162" w:rsidR="003067F7" w:rsidRPr="003E164E" w:rsidDel="0066359A" w:rsidRDefault="003067F7">
          <w:pPr>
            <w:pStyle w:val="TOC2"/>
            <w:rPr>
              <w:del w:id="271" w:author="Ammanuel Beyene" w:date="2022-05-17T21:27:00Z"/>
              <w:rFonts w:eastAsiaTheme="minorEastAsia" w:cstheme="minorBidi"/>
              <w:smallCaps w:val="0"/>
              <w:noProof/>
              <w:sz w:val="28"/>
              <w:szCs w:val="28"/>
              <w:rPrChange w:id="272" w:author="Ammanuel Beyene" w:date="2022-05-21T11:04:00Z">
                <w:rPr>
                  <w:del w:id="273" w:author="Ammanuel Beyene" w:date="2022-05-17T21:27:00Z"/>
                  <w:rFonts w:eastAsiaTheme="minorEastAsia" w:cstheme="minorBidi"/>
                  <w:smallCaps w:val="0"/>
                  <w:noProof/>
                  <w:sz w:val="24"/>
                  <w:szCs w:val="24"/>
                </w:rPr>
              </w:rPrChange>
            </w:rPr>
          </w:pPr>
          <w:del w:id="274" w:author="Ammanuel Beyene" w:date="2022-05-17T21:27:00Z">
            <w:r w:rsidRPr="003E164E" w:rsidDel="0066359A">
              <w:rPr>
                <w:sz w:val="28"/>
                <w:szCs w:val="28"/>
                <w:rPrChange w:id="275" w:author="Ammanuel Beyene" w:date="2022-05-21T11:04:00Z">
                  <w:rPr>
                    <w:rStyle w:val="Hyperlink"/>
                    <w:b/>
                    <w:bCs/>
                    <w:smallCaps w:val="0"/>
                    <w:noProof/>
                  </w:rPr>
                </w:rPrChange>
              </w:rPr>
              <w:delText>1.5 Expected Costs and Benefits</w:delText>
            </w:r>
            <w:r w:rsidRPr="003E164E" w:rsidDel="0066359A">
              <w:rPr>
                <w:noProof/>
                <w:webHidden/>
                <w:sz w:val="28"/>
                <w:szCs w:val="28"/>
                <w:rPrChange w:id="276" w:author="Ammanuel Beyene" w:date="2022-05-21T11:04:00Z">
                  <w:rPr>
                    <w:noProof/>
                    <w:webHidden/>
                  </w:rPr>
                </w:rPrChange>
              </w:rPr>
              <w:tab/>
              <w:delText>5</w:delText>
            </w:r>
          </w:del>
        </w:p>
        <w:p w14:paraId="783A9869" w14:textId="14DA18AB" w:rsidR="003067F7" w:rsidRPr="003E164E" w:rsidDel="0066359A" w:rsidRDefault="003067F7">
          <w:pPr>
            <w:pStyle w:val="TOC3"/>
            <w:rPr>
              <w:del w:id="277" w:author="Ammanuel Beyene" w:date="2022-05-17T21:27:00Z"/>
              <w:rFonts w:eastAsiaTheme="minorEastAsia" w:cstheme="minorBidi"/>
              <w:i w:val="0"/>
              <w:iCs w:val="0"/>
              <w:noProof/>
              <w:sz w:val="28"/>
              <w:szCs w:val="28"/>
              <w:rPrChange w:id="278" w:author="Ammanuel Beyene" w:date="2022-05-21T11:04:00Z">
                <w:rPr>
                  <w:del w:id="279" w:author="Ammanuel Beyene" w:date="2022-05-17T21:27:00Z"/>
                  <w:rFonts w:eastAsiaTheme="minorEastAsia" w:cstheme="minorBidi"/>
                  <w:i w:val="0"/>
                  <w:iCs w:val="0"/>
                  <w:noProof/>
                  <w:sz w:val="24"/>
                  <w:szCs w:val="24"/>
                </w:rPr>
              </w:rPrChange>
            </w:rPr>
          </w:pPr>
          <w:del w:id="280" w:author="Ammanuel Beyene" w:date="2022-05-17T21:27:00Z">
            <w:r w:rsidRPr="003E164E" w:rsidDel="0066359A">
              <w:rPr>
                <w:sz w:val="28"/>
                <w:szCs w:val="28"/>
                <w:rPrChange w:id="281" w:author="Ammanuel Beyene" w:date="2022-05-21T11:04:00Z">
                  <w:rPr>
                    <w:rStyle w:val="Hyperlink"/>
                    <w:b/>
                    <w:bCs/>
                    <w:i w:val="0"/>
                    <w:iCs w:val="0"/>
                    <w:noProof/>
                  </w:rPr>
                </w:rPrChange>
              </w:rPr>
              <w:delText>1.5.1 Costs</w:delText>
            </w:r>
            <w:r w:rsidRPr="003E164E" w:rsidDel="0066359A">
              <w:rPr>
                <w:noProof/>
                <w:webHidden/>
                <w:sz w:val="28"/>
                <w:szCs w:val="28"/>
                <w:rPrChange w:id="282" w:author="Ammanuel Beyene" w:date="2022-05-21T11:04:00Z">
                  <w:rPr>
                    <w:noProof/>
                    <w:webHidden/>
                  </w:rPr>
                </w:rPrChange>
              </w:rPr>
              <w:tab/>
              <w:delText>5</w:delText>
            </w:r>
          </w:del>
        </w:p>
        <w:p w14:paraId="7AF5FACA" w14:textId="3F279128" w:rsidR="003067F7" w:rsidRPr="003E164E" w:rsidDel="0066359A" w:rsidRDefault="003067F7">
          <w:pPr>
            <w:pStyle w:val="TOC3"/>
            <w:rPr>
              <w:del w:id="283" w:author="Ammanuel Beyene" w:date="2022-05-17T21:27:00Z"/>
              <w:rFonts w:eastAsiaTheme="minorEastAsia" w:cstheme="minorBidi"/>
              <w:i w:val="0"/>
              <w:iCs w:val="0"/>
              <w:noProof/>
              <w:sz w:val="28"/>
              <w:szCs w:val="28"/>
              <w:rPrChange w:id="284" w:author="Ammanuel Beyene" w:date="2022-05-21T11:04:00Z">
                <w:rPr>
                  <w:del w:id="285" w:author="Ammanuel Beyene" w:date="2022-05-17T21:27:00Z"/>
                  <w:rFonts w:eastAsiaTheme="minorEastAsia" w:cstheme="minorBidi"/>
                  <w:i w:val="0"/>
                  <w:iCs w:val="0"/>
                  <w:noProof/>
                  <w:sz w:val="24"/>
                  <w:szCs w:val="24"/>
                </w:rPr>
              </w:rPrChange>
            </w:rPr>
          </w:pPr>
          <w:del w:id="286" w:author="Ammanuel Beyene" w:date="2022-05-17T21:27:00Z">
            <w:r w:rsidRPr="003E164E" w:rsidDel="0066359A">
              <w:rPr>
                <w:sz w:val="28"/>
                <w:szCs w:val="28"/>
                <w:rPrChange w:id="287" w:author="Ammanuel Beyene" w:date="2022-05-21T11:04:00Z">
                  <w:rPr>
                    <w:rStyle w:val="Hyperlink"/>
                    <w:b/>
                    <w:bCs/>
                    <w:i w:val="0"/>
                    <w:iCs w:val="0"/>
                    <w:noProof/>
                  </w:rPr>
                </w:rPrChange>
              </w:rPr>
              <w:delText>1.5.2 Benefits</w:delText>
            </w:r>
            <w:r w:rsidRPr="003E164E" w:rsidDel="0066359A">
              <w:rPr>
                <w:noProof/>
                <w:webHidden/>
                <w:sz w:val="28"/>
                <w:szCs w:val="28"/>
                <w:rPrChange w:id="288" w:author="Ammanuel Beyene" w:date="2022-05-21T11:04:00Z">
                  <w:rPr>
                    <w:noProof/>
                    <w:webHidden/>
                  </w:rPr>
                </w:rPrChange>
              </w:rPr>
              <w:tab/>
              <w:delText>5</w:delText>
            </w:r>
          </w:del>
        </w:p>
        <w:p w14:paraId="49A300F5" w14:textId="0DC92997" w:rsidR="003067F7" w:rsidRPr="003E164E" w:rsidDel="0066359A" w:rsidRDefault="003067F7">
          <w:pPr>
            <w:pStyle w:val="TOC2"/>
            <w:rPr>
              <w:del w:id="289" w:author="Ammanuel Beyene" w:date="2022-05-17T21:27:00Z"/>
              <w:rFonts w:eastAsiaTheme="minorEastAsia" w:cstheme="minorBidi"/>
              <w:smallCaps w:val="0"/>
              <w:noProof/>
              <w:sz w:val="28"/>
              <w:szCs w:val="28"/>
              <w:rPrChange w:id="290" w:author="Ammanuel Beyene" w:date="2022-05-21T11:04:00Z">
                <w:rPr>
                  <w:del w:id="291" w:author="Ammanuel Beyene" w:date="2022-05-17T21:27:00Z"/>
                  <w:rFonts w:eastAsiaTheme="minorEastAsia" w:cstheme="minorBidi"/>
                  <w:smallCaps w:val="0"/>
                  <w:noProof/>
                  <w:sz w:val="24"/>
                  <w:szCs w:val="24"/>
                </w:rPr>
              </w:rPrChange>
            </w:rPr>
          </w:pPr>
          <w:del w:id="292" w:author="Ammanuel Beyene" w:date="2022-05-17T21:27:00Z">
            <w:r w:rsidRPr="003E164E" w:rsidDel="0066359A">
              <w:rPr>
                <w:sz w:val="28"/>
                <w:szCs w:val="28"/>
                <w:rPrChange w:id="293" w:author="Ammanuel Beyene" w:date="2022-05-21T11:04:00Z">
                  <w:rPr>
                    <w:rStyle w:val="Hyperlink"/>
                    <w:b/>
                    <w:bCs/>
                    <w:smallCaps w:val="0"/>
                    <w:noProof/>
                  </w:rPr>
                </w:rPrChange>
              </w:rPr>
              <w:delText>1.6 Constraints</w:delText>
            </w:r>
            <w:r w:rsidRPr="003E164E" w:rsidDel="0066359A">
              <w:rPr>
                <w:noProof/>
                <w:webHidden/>
                <w:sz w:val="28"/>
                <w:szCs w:val="28"/>
                <w:rPrChange w:id="294" w:author="Ammanuel Beyene" w:date="2022-05-21T11:04:00Z">
                  <w:rPr>
                    <w:noProof/>
                    <w:webHidden/>
                  </w:rPr>
                </w:rPrChange>
              </w:rPr>
              <w:tab/>
              <w:delText>6</w:delText>
            </w:r>
          </w:del>
        </w:p>
        <w:p w14:paraId="0D688E4C" w14:textId="21F3E90D" w:rsidR="003067F7" w:rsidRPr="003E164E" w:rsidDel="0066359A" w:rsidRDefault="003067F7">
          <w:pPr>
            <w:pStyle w:val="TOC2"/>
            <w:rPr>
              <w:del w:id="295" w:author="Ammanuel Beyene" w:date="2022-05-17T21:27:00Z"/>
              <w:rFonts w:eastAsiaTheme="minorEastAsia" w:cstheme="minorBidi"/>
              <w:smallCaps w:val="0"/>
              <w:noProof/>
              <w:sz w:val="28"/>
              <w:szCs w:val="28"/>
              <w:rPrChange w:id="296" w:author="Ammanuel Beyene" w:date="2022-05-21T11:04:00Z">
                <w:rPr>
                  <w:del w:id="297" w:author="Ammanuel Beyene" w:date="2022-05-17T21:27:00Z"/>
                  <w:rFonts w:eastAsiaTheme="minorEastAsia" w:cstheme="minorBidi"/>
                  <w:smallCaps w:val="0"/>
                  <w:noProof/>
                  <w:sz w:val="24"/>
                  <w:szCs w:val="24"/>
                </w:rPr>
              </w:rPrChange>
            </w:rPr>
          </w:pPr>
          <w:del w:id="298" w:author="Ammanuel Beyene" w:date="2022-05-17T21:27:00Z">
            <w:r w:rsidRPr="003E164E" w:rsidDel="0066359A">
              <w:rPr>
                <w:sz w:val="28"/>
                <w:szCs w:val="28"/>
                <w:rPrChange w:id="299" w:author="Ammanuel Beyene" w:date="2022-05-21T11:04:00Z">
                  <w:rPr>
                    <w:rStyle w:val="Hyperlink"/>
                    <w:b/>
                    <w:bCs/>
                    <w:smallCaps w:val="0"/>
                    <w:noProof/>
                  </w:rPr>
                </w:rPrChange>
              </w:rPr>
              <w:delText>1.7 Document Overview</w:delText>
            </w:r>
            <w:r w:rsidRPr="003E164E" w:rsidDel="0066359A">
              <w:rPr>
                <w:noProof/>
                <w:webHidden/>
                <w:sz w:val="28"/>
                <w:szCs w:val="28"/>
                <w:rPrChange w:id="300" w:author="Ammanuel Beyene" w:date="2022-05-21T11:04:00Z">
                  <w:rPr>
                    <w:noProof/>
                    <w:webHidden/>
                  </w:rPr>
                </w:rPrChange>
              </w:rPr>
              <w:tab/>
              <w:delText>7</w:delText>
            </w:r>
          </w:del>
        </w:p>
        <w:p w14:paraId="7F27C489" w14:textId="7BC46860" w:rsidR="003067F7" w:rsidRPr="003E164E" w:rsidDel="0066359A" w:rsidRDefault="003067F7">
          <w:pPr>
            <w:pStyle w:val="TOC1"/>
            <w:rPr>
              <w:del w:id="301" w:author="Ammanuel Beyene" w:date="2022-05-17T21:27:00Z"/>
              <w:rFonts w:eastAsiaTheme="minorEastAsia" w:cstheme="minorBidi"/>
              <w:b w:val="0"/>
              <w:bCs w:val="0"/>
              <w:caps w:val="0"/>
              <w:noProof/>
              <w:sz w:val="28"/>
              <w:szCs w:val="28"/>
              <w:rPrChange w:id="302" w:author="Ammanuel Beyene" w:date="2022-05-21T11:04:00Z">
                <w:rPr>
                  <w:del w:id="303" w:author="Ammanuel Beyene" w:date="2022-05-17T21:27:00Z"/>
                  <w:rFonts w:eastAsiaTheme="minorEastAsia" w:cstheme="minorBidi"/>
                  <w:b w:val="0"/>
                  <w:bCs w:val="0"/>
                  <w:caps w:val="0"/>
                  <w:noProof/>
                  <w:sz w:val="24"/>
                  <w:szCs w:val="24"/>
                </w:rPr>
              </w:rPrChange>
            </w:rPr>
          </w:pPr>
          <w:del w:id="304" w:author="Ammanuel Beyene" w:date="2022-05-17T21:27:00Z">
            <w:r w:rsidRPr="003E164E" w:rsidDel="0066359A">
              <w:rPr>
                <w:sz w:val="28"/>
                <w:szCs w:val="28"/>
                <w:rPrChange w:id="305" w:author="Ammanuel Beyene" w:date="2022-05-21T11:04:00Z">
                  <w:rPr>
                    <w:rStyle w:val="Hyperlink"/>
                    <w:b w:val="0"/>
                    <w:bCs w:val="0"/>
                    <w:caps w:val="0"/>
                    <w:noProof/>
                  </w:rPr>
                </w:rPrChange>
              </w:rPr>
              <w:delText>2.0 System Initiation</w:delText>
            </w:r>
            <w:r w:rsidRPr="003E164E" w:rsidDel="0066359A">
              <w:rPr>
                <w:noProof/>
                <w:webHidden/>
                <w:sz w:val="28"/>
                <w:szCs w:val="28"/>
                <w:rPrChange w:id="306" w:author="Ammanuel Beyene" w:date="2022-05-21T11:04:00Z">
                  <w:rPr>
                    <w:noProof/>
                    <w:webHidden/>
                  </w:rPr>
                </w:rPrChange>
              </w:rPr>
              <w:tab/>
              <w:delText>7</w:delText>
            </w:r>
          </w:del>
        </w:p>
        <w:p w14:paraId="33ABAE30" w14:textId="40D2F06A" w:rsidR="003067F7" w:rsidRPr="003E164E" w:rsidDel="0066359A" w:rsidRDefault="003067F7">
          <w:pPr>
            <w:pStyle w:val="TOC1"/>
            <w:rPr>
              <w:del w:id="307" w:author="Ammanuel Beyene" w:date="2022-05-17T21:27:00Z"/>
              <w:rFonts w:eastAsiaTheme="minorEastAsia" w:cstheme="minorBidi"/>
              <w:b w:val="0"/>
              <w:bCs w:val="0"/>
              <w:caps w:val="0"/>
              <w:noProof/>
              <w:sz w:val="28"/>
              <w:szCs w:val="28"/>
              <w:rPrChange w:id="308" w:author="Ammanuel Beyene" w:date="2022-05-21T11:04:00Z">
                <w:rPr>
                  <w:del w:id="309" w:author="Ammanuel Beyene" w:date="2022-05-17T21:27:00Z"/>
                  <w:rFonts w:eastAsiaTheme="minorEastAsia" w:cstheme="minorBidi"/>
                  <w:b w:val="0"/>
                  <w:bCs w:val="0"/>
                  <w:caps w:val="0"/>
                  <w:noProof/>
                  <w:sz w:val="24"/>
                  <w:szCs w:val="24"/>
                </w:rPr>
              </w:rPrChange>
            </w:rPr>
          </w:pPr>
          <w:del w:id="310" w:author="Ammanuel Beyene" w:date="2022-05-17T21:27:00Z">
            <w:r w:rsidRPr="003E164E" w:rsidDel="0066359A">
              <w:rPr>
                <w:sz w:val="28"/>
                <w:szCs w:val="28"/>
                <w:rPrChange w:id="311" w:author="Ammanuel Beyene" w:date="2022-05-21T11:04:00Z">
                  <w:rPr>
                    <w:rStyle w:val="Hyperlink"/>
                    <w:b w:val="0"/>
                    <w:bCs w:val="0"/>
                    <w:caps w:val="0"/>
                    <w:noProof/>
                  </w:rPr>
                </w:rPrChange>
              </w:rPr>
              <w:delText>3.0 Feasibility Assessment</w:delText>
            </w:r>
            <w:r w:rsidRPr="003E164E" w:rsidDel="0066359A">
              <w:rPr>
                <w:noProof/>
                <w:webHidden/>
                <w:sz w:val="28"/>
                <w:szCs w:val="28"/>
                <w:rPrChange w:id="312" w:author="Ammanuel Beyene" w:date="2022-05-21T11:04:00Z">
                  <w:rPr>
                    <w:noProof/>
                    <w:webHidden/>
                  </w:rPr>
                </w:rPrChange>
              </w:rPr>
              <w:tab/>
              <w:delText>15</w:delText>
            </w:r>
          </w:del>
        </w:p>
        <w:p w14:paraId="5C462900" w14:textId="260E2708" w:rsidR="003067F7" w:rsidRPr="003E164E" w:rsidDel="0066359A" w:rsidRDefault="003067F7">
          <w:pPr>
            <w:pStyle w:val="TOC2"/>
            <w:rPr>
              <w:del w:id="313" w:author="Ammanuel Beyene" w:date="2022-05-17T21:27:00Z"/>
              <w:rFonts w:eastAsiaTheme="minorEastAsia" w:cstheme="minorBidi"/>
              <w:smallCaps w:val="0"/>
              <w:noProof/>
              <w:sz w:val="28"/>
              <w:szCs w:val="28"/>
              <w:rPrChange w:id="314" w:author="Ammanuel Beyene" w:date="2022-05-21T11:04:00Z">
                <w:rPr>
                  <w:del w:id="315" w:author="Ammanuel Beyene" w:date="2022-05-17T21:27:00Z"/>
                  <w:rFonts w:eastAsiaTheme="minorEastAsia" w:cstheme="minorBidi"/>
                  <w:smallCaps w:val="0"/>
                  <w:noProof/>
                  <w:sz w:val="24"/>
                  <w:szCs w:val="24"/>
                </w:rPr>
              </w:rPrChange>
            </w:rPr>
          </w:pPr>
          <w:del w:id="316" w:author="Ammanuel Beyene" w:date="2022-05-17T21:27:00Z">
            <w:r w:rsidRPr="003E164E" w:rsidDel="0066359A">
              <w:rPr>
                <w:sz w:val="28"/>
                <w:szCs w:val="28"/>
                <w:rPrChange w:id="317" w:author="Ammanuel Beyene" w:date="2022-05-21T11:04:00Z">
                  <w:rPr>
                    <w:rStyle w:val="Hyperlink"/>
                    <w:b/>
                    <w:bCs/>
                    <w:smallCaps w:val="0"/>
                    <w:noProof/>
                  </w:rPr>
                </w:rPrChange>
              </w:rPr>
              <w:delText>3.1 Introduction</w:delText>
            </w:r>
            <w:r w:rsidRPr="003E164E" w:rsidDel="0066359A">
              <w:rPr>
                <w:noProof/>
                <w:webHidden/>
                <w:sz w:val="28"/>
                <w:szCs w:val="28"/>
                <w:rPrChange w:id="318" w:author="Ammanuel Beyene" w:date="2022-05-21T11:04:00Z">
                  <w:rPr>
                    <w:noProof/>
                    <w:webHidden/>
                  </w:rPr>
                </w:rPrChange>
              </w:rPr>
              <w:tab/>
              <w:delText>15</w:delText>
            </w:r>
          </w:del>
        </w:p>
        <w:p w14:paraId="0A9FBC5F" w14:textId="08D0A419" w:rsidR="003067F7" w:rsidRPr="003E164E" w:rsidDel="0066359A" w:rsidRDefault="003067F7">
          <w:pPr>
            <w:pStyle w:val="TOC2"/>
            <w:rPr>
              <w:del w:id="319" w:author="Ammanuel Beyene" w:date="2022-05-17T21:27:00Z"/>
              <w:rFonts w:eastAsiaTheme="minorEastAsia" w:cstheme="minorBidi"/>
              <w:smallCaps w:val="0"/>
              <w:noProof/>
              <w:sz w:val="28"/>
              <w:szCs w:val="28"/>
              <w:rPrChange w:id="320" w:author="Ammanuel Beyene" w:date="2022-05-21T11:04:00Z">
                <w:rPr>
                  <w:del w:id="321" w:author="Ammanuel Beyene" w:date="2022-05-17T21:27:00Z"/>
                  <w:rFonts w:eastAsiaTheme="minorEastAsia" w:cstheme="minorBidi"/>
                  <w:smallCaps w:val="0"/>
                  <w:noProof/>
                  <w:sz w:val="24"/>
                  <w:szCs w:val="24"/>
                </w:rPr>
              </w:rPrChange>
            </w:rPr>
          </w:pPr>
          <w:del w:id="322" w:author="Ammanuel Beyene" w:date="2022-05-17T21:27:00Z">
            <w:r w:rsidRPr="003E164E" w:rsidDel="0066359A">
              <w:rPr>
                <w:sz w:val="28"/>
                <w:szCs w:val="28"/>
                <w:rPrChange w:id="323" w:author="Ammanuel Beyene" w:date="2022-05-21T11:04:00Z">
                  <w:rPr>
                    <w:rStyle w:val="Hyperlink"/>
                    <w:b/>
                    <w:bCs/>
                    <w:smallCaps w:val="0"/>
                    <w:noProof/>
                  </w:rPr>
                </w:rPrChange>
              </w:rPr>
              <w:delText>3.2 Feasibility Analysis</w:delText>
            </w:r>
            <w:r w:rsidRPr="003E164E" w:rsidDel="0066359A">
              <w:rPr>
                <w:noProof/>
                <w:webHidden/>
                <w:sz w:val="28"/>
                <w:szCs w:val="28"/>
                <w:rPrChange w:id="324" w:author="Ammanuel Beyene" w:date="2022-05-21T11:04:00Z">
                  <w:rPr>
                    <w:noProof/>
                    <w:webHidden/>
                  </w:rPr>
                </w:rPrChange>
              </w:rPr>
              <w:tab/>
              <w:delText>15</w:delText>
            </w:r>
          </w:del>
        </w:p>
        <w:p w14:paraId="2D0A340C" w14:textId="276495BB" w:rsidR="003067F7" w:rsidRPr="003E164E" w:rsidDel="0066359A" w:rsidRDefault="003067F7">
          <w:pPr>
            <w:pStyle w:val="TOC3"/>
            <w:tabs>
              <w:tab w:val="left" w:pos="2551"/>
            </w:tabs>
            <w:rPr>
              <w:del w:id="325" w:author="Ammanuel Beyene" w:date="2022-05-17T21:27:00Z"/>
              <w:rFonts w:eastAsiaTheme="minorEastAsia" w:cstheme="minorBidi"/>
              <w:i w:val="0"/>
              <w:iCs w:val="0"/>
              <w:noProof/>
              <w:sz w:val="28"/>
              <w:szCs w:val="28"/>
              <w:rPrChange w:id="326" w:author="Ammanuel Beyene" w:date="2022-05-21T11:04:00Z">
                <w:rPr>
                  <w:del w:id="327" w:author="Ammanuel Beyene" w:date="2022-05-17T21:27:00Z"/>
                  <w:rFonts w:eastAsiaTheme="minorEastAsia" w:cstheme="minorBidi"/>
                  <w:i w:val="0"/>
                  <w:iCs w:val="0"/>
                  <w:noProof/>
                  <w:sz w:val="24"/>
                  <w:szCs w:val="24"/>
                </w:rPr>
              </w:rPrChange>
            </w:rPr>
          </w:pPr>
          <w:del w:id="328" w:author="Ammanuel Beyene" w:date="2022-05-17T21:27:00Z">
            <w:r w:rsidRPr="003E164E" w:rsidDel="0066359A">
              <w:rPr>
                <w:sz w:val="28"/>
                <w:szCs w:val="28"/>
                <w:rPrChange w:id="329" w:author="Ammanuel Beyene" w:date="2022-05-21T11:04:00Z">
                  <w:rPr>
                    <w:rStyle w:val="Hyperlink"/>
                    <w:b/>
                    <w:bCs/>
                    <w:i w:val="0"/>
                    <w:iCs w:val="0"/>
                    <w:noProof/>
                  </w:rPr>
                </w:rPrChange>
              </w:rPr>
              <w:delText xml:space="preserve">3.2.1 Technical:            </w:delText>
            </w:r>
            <w:r w:rsidRPr="003E164E" w:rsidDel="0066359A">
              <w:rPr>
                <w:rFonts w:eastAsiaTheme="minorEastAsia" w:cstheme="minorBidi"/>
                <w:i w:val="0"/>
                <w:iCs w:val="0"/>
                <w:noProof/>
                <w:sz w:val="28"/>
                <w:szCs w:val="28"/>
                <w:rPrChange w:id="330" w:author="Ammanuel Beyene" w:date="2022-05-21T11:04:00Z">
                  <w:rPr>
                    <w:rFonts w:eastAsiaTheme="minorEastAsia" w:cstheme="minorBidi"/>
                    <w:i w:val="0"/>
                    <w:iCs w:val="0"/>
                    <w:noProof/>
                  </w:rPr>
                </w:rPrChange>
              </w:rPr>
              <w:tab/>
            </w:r>
            <w:r w:rsidRPr="003E164E" w:rsidDel="0066359A">
              <w:rPr>
                <w:sz w:val="28"/>
                <w:szCs w:val="28"/>
                <w:rPrChange w:id="331" w:author="Ammanuel Beyene" w:date="2022-05-21T11:04:00Z">
                  <w:rPr>
                    <w:rStyle w:val="Hyperlink"/>
                    <w:b/>
                    <w:bCs/>
                    <w:i w:val="0"/>
                    <w:iCs w:val="0"/>
                    <w:noProof/>
                  </w:rPr>
                </w:rPrChange>
              </w:rPr>
              <w:delText xml:space="preserve">    Overall Risk analysis: medium</w:delText>
            </w:r>
            <w:r w:rsidRPr="003E164E" w:rsidDel="0066359A">
              <w:rPr>
                <w:noProof/>
                <w:webHidden/>
                <w:sz w:val="28"/>
                <w:szCs w:val="28"/>
                <w:rPrChange w:id="332" w:author="Ammanuel Beyene" w:date="2022-05-21T11:04:00Z">
                  <w:rPr>
                    <w:noProof/>
                    <w:webHidden/>
                  </w:rPr>
                </w:rPrChange>
              </w:rPr>
              <w:tab/>
              <w:delText>15</w:delText>
            </w:r>
          </w:del>
        </w:p>
        <w:p w14:paraId="7B7B784A" w14:textId="6B9E8286" w:rsidR="003067F7" w:rsidRPr="003E164E" w:rsidDel="0066359A" w:rsidRDefault="003067F7">
          <w:pPr>
            <w:pStyle w:val="TOC3"/>
            <w:tabs>
              <w:tab w:val="left" w:pos="1928"/>
            </w:tabs>
            <w:rPr>
              <w:del w:id="333" w:author="Ammanuel Beyene" w:date="2022-05-17T21:27:00Z"/>
              <w:rFonts w:eastAsiaTheme="minorEastAsia" w:cstheme="minorBidi"/>
              <w:i w:val="0"/>
              <w:iCs w:val="0"/>
              <w:noProof/>
              <w:sz w:val="28"/>
              <w:szCs w:val="28"/>
              <w:rPrChange w:id="334" w:author="Ammanuel Beyene" w:date="2022-05-21T11:04:00Z">
                <w:rPr>
                  <w:del w:id="335" w:author="Ammanuel Beyene" w:date="2022-05-17T21:27:00Z"/>
                  <w:rFonts w:eastAsiaTheme="minorEastAsia" w:cstheme="minorBidi"/>
                  <w:i w:val="0"/>
                  <w:iCs w:val="0"/>
                  <w:noProof/>
                  <w:sz w:val="24"/>
                  <w:szCs w:val="24"/>
                </w:rPr>
              </w:rPrChange>
            </w:rPr>
          </w:pPr>
          <w:del w:id="336" w:author="Ammanuel Beyene" w:date="2022-05-17T21:27:00Z">
            <w:r w:rsidRPr="003E164E" w:rsidDel="0066359A">
              <w:rPr>
                <w:sz w:val="28"/>
                <w:szCs w:val="28"/>
                <w:rPrChange w:id="337" w:author="Ammanuel Beyene" w:date="2022-05-21T11:04:00Z">
                  <w:rPr>
                    <w:rStyle w:val="Hyperlink"/>
                    <w:b/>
                    <w:bCs/>
                    <w:i w:val="0"/>
                    <w:iCs w:val="0"/>
                    <w:noProof/>
                  </w:rPr>
                </w:rPrChange>
              </w:rPr>
              <w:delText>3.2.2 Resource</w:delText>
            </w:r>
            <w:r w:rsidRPr="003E164E" w:rsidDel="0066359A">
              <w:rPr>
                <w:rFonts w:eastAsiaTheme="minorEastAsia" w:cstheme="minorBidi"/>
                <w:i w:val="0"/>
                <w:iCs w:val="0"/>
                <w:noProof/>
                <w:sz w:val="28"/>
                <w:szCs w:val="28"/>
                <w:rPrChange w:id="338" w:author="Ammanuel Beyene" w:date="2022-05-21T11:04:00Z">
                  <w:rPr>
                    <w:rFonts w:eastAsiaTheme="minorEastAsia" w:cstheme="minorBidi"/>
                    <w:i w:val="0"/>
                    <w:iCs w:val="0"/>
                    <w:noProof/>
                  </w:rPr>
                </w:rPrChange>
              </w:rPr>
              <w:tab/>
            </w:r>
            <w:r w:rsidRPr="003E164E" w:rsidDel="0066359A">
              <w:rPr>
                <w:sz w:val="28"/>
                <w:szCs w:val="28"/>
                <w:rPrChange w:id="339" w:author="Ammanuel Beyene" w:date="2022-05-21T11:04:00Z">
                  <w:rPr>
                    <w:rStyle w:val="Hyperlink"/>
                    <w:b/>
                    <w:bCs/>
                    <w:i w:val="0"/>
                    <w:iCs w:val="0"/>
                    <w:noProof/>
                  </w:rPr>
                </w:rPrChange>
              </w:rPr>
              <w:delText xml:space="preserve">               Overall Risk analysis: low</w:delText>
            </w:r>
            <w:r w:rsidRPr="003E164E" w:rsidDel="0066359A">
              <w:rPr>
                <w:noProof/>
                <w:webHidden/>
                <w:sz w:val="28"/>
                <w:szCs w:val="28"/>
                <w:rPrChange w:id="340" w:author="Ammanuel Beyene" w:date="2022-05-21T11:04:00Z">
                  <w:rPr>
                    <w:noProof/>
                    <w:webHidden/>
                  </w:rPr>
                </w:rPrChange>
              </w:rPr>
              <w:tab/>
              <w:delText>16</w:delText>
            </w:r>
          </w:del>
        </w:p>
        <w:p w14:paraId="4AC2971C" w14:textId="2709D7C6" w:rsidR="003067F7" w:rsidRPr="003E164E" w:rsidDel="0066359A" w:rsidRDefault="003067F7">
          <w:pPr>
            <w:pStyle w:val="TOC3"/>
            <w:tabs>
              <w:tab w:val="left" w:pos="1967"/>
            </w:tabs>
            <w:rPr>
              <w:del w:id="341" w:author="Ammanuel Beyene" w:date="2022-05-17T21:27:00Z"/>
              <w:rFonts w:eastAsiaTheme="minorEastAsia" w:cstheme="minorBidi"/>
              <w:i w:val="0"/>
              <w:iCs w:val="0"/>
              <w:noProof/>
              <w:sz w:val="28"/>
              <w:szCs w:val="28"/>
              <w:rPrChange w:id="342" w:author="Ammanuel Beyene" w:date="2022-05-21T11:04:00Z">
                <w:rPr>
                  <w:del w:id="343" w:author="Ammanuel Beyene" w:date="2022-05-17T21:27:00Z"/>
                  <w:rFonts w:eastAsiaTheme="minorEastAsia" w:cstheme="minorBidi"/>
                  <w:i w:val="0"/>
                  <w:iCs w:val="0"/>
                  <w:noProof/>
                  <w:sz w:val="24"/>
                  <w:szCs w:val="24"/>
                </w:rPr>
              </w:rPrChange>
            </w:rPr>
          </w:pPr>
          <w:del w:id="344" w:author="Ammanuel Beyene" w:date="2022-05-17T21:27:00Z">
            <w:r w:rsidRPr="003E164E" w:rsidDel="0066359A">
              <w:rPr>
                <w:sz w:val="28"/>
                <w:szCs w:val="28"/>
                <w:rPrChange w:id="345" w:author="Ammanuel Beyene" w:date="2022-05-21T11:04:00Z">
                  <w:rPr>
                    <w:rStyle w:val="Hyperlink"/>
                    <w:b/>
                    <w:bCs/>
                    <w:i w:val="0"/>
                    <w:iCs w:val="0"/>
                    <w:noProof/>
                  </w:rPr>
                </w:rPrChange>
              </w:rPr>
              <w:delText>3.2.3. Schedule</w:delText>
            </w:r>
            <w:r w:rsidRPr="003E164E" w:rsidDel="0066359A">
              <w:rPr>
                <w:rFonts w:eastAsiaTheme="minorEastAsia" w:cstheme="minorBidi"/>
                <w:i w:val="0"/>
                <w:iCs w:val="0"/>
                <w:noProof/>
                <w:sz w:val="28"/>
                <w:szCs w:val="28"/>
                <w:rPrChange w:id="346" w:author="Ammanuel Beyene" w:date="2022-05-21T11:04:00Z">
                  <w:rPr>
                    <w:rFonts w:eastAsiaTheme="minorEastAsia" w:cstheme="minorBidi"/>
                    <w:i w:val="0"/>
                    <w:iCs w:val="0"/>
                    <w:noProof/>
                  </w:rPr>
                </w:rPrChange>
              </w:rPr>
              <w:tab/>
            </w:r>
            <w:r w:rsidRPr="003E164E" w:rsidDel="0066359A">
              <w:rPr>
                <w:sz w:val="28"/>
                <w:szCs w:val="28"/>
                <w:rPrChange w:id="347" w:author="Ammanuel Beyene" w:date="2022-05-21T11:04:00Z">
                  <w:rPr>
                    <w:rStyle w:val="Hyperlink"/>
                    <w:b/>
                    <w:bCs/>
                    <w:i w:val="0"/>
                    <w:iCs w:val="0"/>
                    <w:noProof/>
                  </w:rPr>
                </w:rPrChange>
              </w:rPr>
              <w:delText xml:space="preserve">     Overall Risk analysis: medium</w:delText>
            </w:r>
            <w:r w:rsidRPr="003E164E" w:rsidDel="0066359A">
              <w:rPr>
                <w:noProof/>
                <w:webHidden/>
                <w:sz w:val="28"/>
                <w:szCs w:val="28"/>
                <w:rPrChange w:id="348" w:author="Ammanuel Beyene" w:date="2022-05-21T11:04:00Z">
                  <w:rPr>
                    <w:noProof/>
                    <w:webHidden/>
                  </w:rPr>
                </w:rPrChange>
              </w:rPr>
              <w:tab/>
              <w:delText>16</w:delText>
            </w:r>
          </w:del>
        </w:p>
        <w:p w14:paraId="262BDA20" w14:textId="3130C196" w:rsidR="003067F7" w:rsidRPr="003E164E" w:rsidDel="0066359A" w:rsidRDefault="003067F7">
          <w:pPr>
            <w:pStyle w:val="TOC3"/>
            <w:tabs>
              <w:tab w:val="left" w:pos="2460"/>
            </w:tabs>
            <w:rPr>
              <w:del w:id="349" w:author="Ammanuel Beyene" w:date="2022-05-17T21:27:00Z"/>
              <w:rFonts w:eastAsiaTheme="minorEastAsia" w:cstheme="minorBidi"/>
              <w:i w:val="0"/>
              <w:iCs w:val="0"/>
              <w:noProof/>
              <w:sz w:val="28"/>
              <w:szCs w:val="28"/>
              <w:rPrChange w:id="350" w:author="Ammanuel Beyene" w:date="2022-05-21T11:04:00Z">
                <w:rPr>
                  <w:del w:id="351" w:author="Ammanuel Beyene" w:date="2022-05-17T21:27:00Z"/>
                  <w:rFonts w:eastAsiaTheme="minorEastAsia" w:cstheme="minorBidi"/>
                  <w:i w:val="0"/>
                  <w:iCs w:val="0"/>
                  <w:noProof/>
                  <w:sz w:val="24"/>
                  <w:szCs w:val="24"/>
                </w:rPr>
              </w:rPrChange>
            </w:rPr>
          </w:pPr>
          <w:del w:id="352" w:author="Ammanuel Beyene" w:date="2022-05-17T21:27:00Z">
            <w:r w:rsidRPr="003E164E" w:rsidDel="0066359A">
              <w:rPr>
                <w:sz w:val="28"/>
                <w:szCs w:val="28"/>
                <w:rPrChange w:id="353" w:author="Ammanuel Beyene" w:date="2022-05-21T11:04:00Z">
                  <w:rPr>
                    <w:rStyle w:val="Hyperlink"/>
                    <w:b/>
                    <w:bCs/>
                    <w:i w:val="0"/>
                    <w:iCs w:val="0"/>
                    <w:noProof/>
                  </w:rPr>
                </w:rPrChange>
              </w:rPr>
              <w:delText xml:space="preserve">3.2.4 Organizational </w:delText>
            </w:r>
            <w:r w:rsidRPr="003E164E" w:rsidDel="0066359A">
              <w:rPr>
                <w:rFonts w:eastAsiaTheme="minorEastAsia" w:cstheme="minorBidi"/>
                <w:i w:val="0"/>
                <w:iCs w:val="0"/>
                <w:noProof/>
                <w:sz w:val="28"/>
                <w:szCs w:val="28"/>
                <w:rPrChange w:id="354" w:author="Ammanuel Beyene" w:date="2022-05-21T11:04:00Z">
                  <w:rPr>
                    <w:rFonts w:eastAsiaTheme="minorEastAsia" w:cstheme="minorBidi"/>
                    <w:i w:val="0"/>
                    <w:iCs w:val="0"/>
                    <w:noProof/>
                  </w:rPr>
                </w:rPrChange>
              </w:rPr>
              <w:tab/>
            </w:r>
            <w:r w:rsidRPr="003E164E" w:rsidDel="0066359A">
              <w:rPr>
                <w:sz w:val="28"/>
                <w:szCs w:val="28"/>
                <w:rPrChange w:id="355" w:author="Ammanuel Beyene" w:date="2022-05-21T11:04:00Z">
                  <w:rPr>
                    <w:rStyle w:val="Hyperlink"/>
                    <w:b/>
                    <w:bCs/>
                    <w:i w:val="0"/>
                    <w:iCs w:val="0"/>
                    <w:noProof/>
                  </w:rPr>
                </w:rPrChange>
              </w:rPr>
              <w:delText xml:space="preserve">     Overall Risk analysis: low</w:delText>
            </w:r>
            <w:r w:rsidRPr="003E164E" w:rsidDel="0066359A">
              <w:rPr>
                <w:noProof/>
                <w:webHidden/>
                <w:sz w:val="28"/>
                <w:szCs w:val="28"/>
                <w:rPrChange w:id="356" w:author="Ammanuel Beyene" w:date="2022-05-21T11:04:00Z">
                  <w:rPr>
                    <w:noProof/>
                    <w:webHidden/>
                  </w:rPr>
                </w:rPrChange>
              </w:rPr>
              <w:tab/>
              <w:delText>16</w:delText>
            </w:r>
          </w:del>
        </w:p>
        <w:p w14:paraId="7B5BC601" w14:textId="1826456B" w:rsidR="003067F7" w:rsidRPr="003E164E" w:rsidDel="0066359A" w:rsidRDefault="003067F7">
          <w:pPr>
            <w:pStyle w:val="TOC3"/>
            <w:tabs>
              <w:tab w:val="left" w:pos="2998"/>
            </w:tabs>
            <w:rPr>
              <w:del w:id="357" w:author="Ammanuel Beyene" w:date="2022-05-17T21:27:00Z"/>
              <w:rFonts w:eastAsiaTheme="minorEastAsia" w:cstheme="minorBidi"/>
              <w:i w:val="0"/>
              <w:iCs w:val="0"/>
              <w:noProof/>
              <w:sz w:val="28"/>
              <w:szCs w:val="28"/>
              <w:rPrChange w:id="358" w:author="Ammanuel Beyene" w:date="2022-05-21T11:04:00Z">
                <w:rPr>
                  <w:del w:id="359" w:author="Ammanuel Beyene" w:date="2022-05-17T21:27:00Z"/>
                  <w:rFonts w:eastAsiaTheme="minorEastAsia" w:cstheme="minorBidi"/>
                  <w:i w:val="0"/>
                  <w:iCs w:val="0"/>
                  <w:noProof/>
                  <w:sz w:val="24"/>
                  <w:szCs w:val="24"/>
                </w:rPr>
              </w:rPrChange>
            </w:rPr>
          </w:pPr>
          <w:del w:id="360" w:author="Ammanuel Beyene" w:date="2022-05-17T21:27:00Z">
            <w:r w:rsidRPr="003E164E" w:rsidDel="0066359A">
              <w:rPr>
                <w:sz w:val="28"/>
                <w:szCs w:val="28"/>
                <w:rPrChange w:id="361" w:author="Ammanuel Beyene" w:date="2022-05-21T11:04:00Z">
                  <w:rPr>
                    <w:rStyle w:val="Hyperlink"/>
                    <w:b/>
                    <w:bCs/>
                    <w:i w:val="0"/>
                    <w:iCs w:val="0"/>
                    <w:noProof/>
                  </w:rPr>
                </w:rPrChange>
              </w:rPr>
              <w:delText>3.2.5 Legal and Contractual</w:delText>
            </w:r>
            <w:r w:rsidRPr="003E164E" w:rsidDel="0066359A">
              <w:rPr>
                <w:rFonts w:eastAsiaTheme="minorEastAsia" w:cstheme="minorBidi"/>
                <w:i w:val="0"/>
                <w:iCs w:val="0"/>
                <w:noProof/>
                <w:sz w:val="28"/>
                <w:szCs w:val="28"/>
                <w:rPrChange w:id="362" w:author="Ammanuel Beyene" w:date="2022-05-21T11:04:00Z">
                  <w:rPr>
                    <w:rFonts w:eastAsiaTheme="minorEastAsia" w:cstheme="minorBidi"/>
                    <w:i w:val="0"/>
                    <w:iCs w:val="0"/>
                    <w:noProof/>
                  </w:rPr>
                </w:rPrChange>
              </w:rPr>
              <w:tab/>
            </w:r>
            <w:r w:rsidRPr="003E164E" w:rsidDel="0066359A">
              <w:rPr>
                <w:sz w:val="28"/>
                <w:szCs w:val="28"/>
                <w:rPrChange w:id="363" w:author="Ammanuel Beyene" w:date="2022-05-21T11:04:00Z">
                  <w:rPr>
                    <w:rStyle w:val="Hyperlink"/>
                    <w:b/>
                    <w:bCs/>
                    <w:i w:val="0"/>
                    <w:iCs w:val="0"/>
                    <w:noProof/>
                  </w:rPr>
                </w:rPrChange>
              </w:rPr>
              <w:delText xml:space="preserve">    Overall Risk analysis: high</w:delText>
            </w:r>
            <w:r w:rsidRPr="003E164E" w:rsidDel="0066359A">
              <w:rPr>
                <w:noProof/>
                <w:webHidden/>
                <w:sz w:val="28"/>
                <w:szCs w:val="28"/>
                <w:rPrChange w:id="364" w:author="Ammanuel Beyene" w:date="2022-05-21T11:04:00Z">
                  <w:rPr>
                    <w:noProof/>
                    <w:webHidden/>
                  </w:rPr>
                </w:rPrChange>
              </w:rPr>
              <w:tab/>
              <w:delText>17</w:delText>
            </w:r>
          </w:del>
        </w:p>
        <w:p w14:paraId="0AC8000A" w14:textId="01A397FD" w:rsidR="003067F7" w:rsidRPr="003E164E" w:rsidDel="0066359A" w:rsidRDefault="003067F7">
          <w:pPr>
            <w:pStyle w:val="TOC2"/>
            <w:rPr>
              <w:del w:id="365" w:author="Ammanuel Beyene" w:date="2022-05-17T21:27:00Z"/>
              <w:rFonts w:eastAsiaTheme="minorEastAsia" w:cstheme="minorBidi"/>
              <w:smallCaps w:val="0"/>
              <w:noProof/>
              <w:sz w:val="28"/>
              <w:szCs w:val="28"/>
              <w:rPrChange w:id="366" w:author="Ammanuel Beyene" w:date="2022-05-21T11:04:00Z">
                <w:rPr>
                  <w:del w:id="367" w:author="Ammanuel Beyene" w:date="2022-05-17T21:27:00Z"/>
                  <w:rFonts w:eastAsiaTheme="minorEastAsia" w:cstheme="minorBidi"/>
                  <w:smallCaps w:val="0"/>
                  <w:noProof/>
                  <w:sz w:val="24"/>
                  <w:szCs w:val="24"/>
                </w:rPr>
              </w:rPrChange>
            </w:rPr>
          </w:pPr>
          <w:del w:id="368" w:author="Ammanuel Beyene" w:date="2022-05-17T21:27:00Z">
            <w:r w:rsidRPr="003E164E" w:rsidDel="0066359A">
              <w:rPr>
                <w:sz w:val="28"/>
                <w:szCs w:val="28"/>
                <w:rPrChange w:id="369" w:author="Ammanuel Beyene" w:date="2022-05-21T11:04:00Z">
                  <w:rPr>
                    <w:rStyle w:val="Hyperlink"/>
                    <w:b/>
                    <w:bCs/>
                    <w:smallCaps w:val="0"/>
                    <w:noProof/>
                  </w:rPr>
                </w:rPrChange>
              </w:rPr>
              <w:delText>3.3 Additional Comments</w:delText>
            </w:r>
            <w:r w:rsidRPr="003E164E" w:rsidDel="0066359A">
              <w:rPr>
                <w:noProof/>
                <w:webHidden/>
                <w:sz w:val="28"/>
                <w:szCs w:val="28"/>
                <w:rPrChange w:id="370" w:author="Ammanuel Beyene" w:date="2022-05-21T11:04:00Z">
                  <w:rPr>
                    <w:noProof/>
                    <w:webHidden/>
                  </w:rPr>
                </w:rPrChange>
              </w:rPr>
              <w:tab/>
              <w:delText>17</w:delText>
            </w:r>
          </w:del>
        </w:p>
        <w:p w14:paraId="35B633DC" w14:textId="6402B767" w:rsidR="003067F7" w:rsidRPr="003E164E" w:rsidDel="0066359A" w:rsidRDefault="003067F7">
          <w:pPr>
            <w:pStyle w:val="TOC2"/>
            <w:rPr>
              <w:del w:id="371" w:author="Ammanuel Beyene" w:date="2022-05-17T21:27:00Z"/>
              <w:rFonts w:eastAsiaTheme="minorEastAsia" w:cstheme="minorBidi"/>
              <w:smallCaps w:val="0"/>
              <w:noProof/>
              <w:sz w:val="28"/>
              <w:szCs w:val="28"/>
              <w:rPrChange w:id="372" w:author="Ammanuel Beyene" w:date="2022-05-21T11:04:00Z">
                <w:rPr>
                  <w:del w:id="373" w:author="Ammanuel Beyene" w:date="2022-05-17T21:27:00Z"/>
                  <w:rFonts w:eastAsiaTheme="minorEastAsia" w:cstheme="minorBidi"/>
                  <w:smallCaps w:val="0"/>
                  <w:noProof/>
                  <w:sz w:val="24"/>
                  <w:szCs w:val="24"/>
                </w:rPr>
              </w:rPrChange>
            </w:rPr>
          </w:pPr>
          <w:del w:id="374" w:author="Ammanuel Beyene" w:date="2022-05-17T21:27:00Z">
            <w:r w:rsidRPr="003E164E" w:rsidDel="0066359A">
              <w:rPr>
                <w:sz w:val="28"/>
                <w:szCs w:val="28"/>
                <w:rPrChange w:id="375" w:author="Ammanuel Beyene" w:date="2022-05-21T11:04:00Z">
                  <w:rPr>
                    <w:rStyle w:val="Hyperlink"/>
                    <w:b/>
                    <w:bCs/>
                    <w:smallCaps w:val="0"/>
                    <w:noProof/>
                  </w:rPr>
                </w:rPrChange>
              </w:rPr>
              <w:delText>3.4 Conclusion</w:delText>
            </w:r>
            <w:r w:rsidRPr="003E164E" w:rsidDel="0066359A">
              <w:rPr>
                <w:noProof/>
                <w:webHidden/>
                <w:sz w:val="28"/>
                <w:szCs w:val="28"/>
                <w:rPrChange w:id="376" w:author="Ammanuel Beyene" w:date="2022-05-21T11:04:00Z">
                  <w:rPr>
                    <w:noProof/>
                    <w:webHidden/>
                  </w:rPr>
                </w:rPrChange>
              </w:rPr>
              <w:tab/>
              <w:delText>17</w:delText>
            </w:r>
          </w:del>
        </w:p>
        <w:p w14:paraId="29F0498D" w14:textId="500E6B57" w:rsidR="003067F7" w:rsidRPr="003E164E" w:rsidDel="0066359A" w:rsidRDefault="003067F7">
          <w:pPr>
            <w:pStyle w:val="TOC1"/>
            <w:rPr>
              <w:del w:id="377" w:author="Ammanuel Beyene" w:date="2022-05-17T21:27:00Z"/>
              <w:rFonts w:eastAsiaTheme="minorEastAsia" w:cstheme="minorBidi"/>
              <w:b w:val="0"/>
              <w:bCs w:val="0"/>
              <w:caps w:val="0"/>
              <w:noProof/>
              <w:sz w:val="28"/>
              <w:szCs w:val="28"/>
              <w:rPrChange w:id="378" w:author="Ammanuel Beyene" w:date="2022-05-21T11:04:00Z">
                <w:rPr>
                  <w:del w:id="379" w:author="Ammanuel Beyene" w:date="2022-05-17T21:27:00Z"/>
                  <w:rFonts w:eastAsiaTheme="minorEastAsia" w:cstheme="minorBidi"/>
                  <w:b w:val="0"/>
                  <w:bCs w:val="0"/>
                  <w:caps w:val="0"/>
                  <w:noProof/>
                  <w:sz w:val="24"/>
                  <w:szCs w:val="24"/>
                </w:rPr>
              </w:rPrChange>
            </w:rPr>
          </w:pPr>
          <w:del w:id="380" w:author="Ammanuel Beyene" w:date="2022-05-17T21:27:00Z">
            <w:r w:rsidRPr="003E164E" w:rsidDel="0066359A">
              <w:rPr>
                <w:sz w:val="28"/>
                <w:szCs w:val="28"/>
                <w:rPrChange w:id="381" w:author="Ammanuel Beyene" w:date="2022-05-21T11:04:00Z">
                  <w:rPr>
                    <w:rStyle w:val="Hyperlink"/>
                    <w:b w:val="0"/>
                    <w:bCs w:val="0"/>
                    <w:caps w:val="0"/>
                    <w:noProof/>
                  </w:rPr>
                </w:rPrChange>
              </w:rPr>
              <w:delText>4.0 Requirements Definition</w:delText>
            </w:r>
            <w:r w:rsidRPr="003E164E" w:rsidDel="0066359A">
              <w:rPr>
                <w:noProof/>
                <w:webHidden/>
                <w:sz w:val="28"/>
                <w:szCs w:val="28"/>
                <w:rPrChange w:id="382" w:author="Ammanuel Beyene" w:date="2022-05-21T11:04:00Z">
                  <w:rPr>
                    <w:noProof/>
                    <w:webHidden/>
                  </w:rPr>
                </w:rPrChange>
              </w:rPr>
              <w:tab/>
              <w:delText>18</w:delText>
            </w:r>
          </w:del>
        </w:p>
        <w:p w14:paraId="02427CC5" w14:textId="13D00BE3" w:rsidR="003067F7" w:rsidRPr="003E164E" w:rsidDel="0066359A" w:rsidRDefault="003067F7">
          <w:pPr>
            <w:pStyle w:val="TOC2"/>
            <w:rPr>
              <w:del w:id="383" w:author="Ammanuel Beyene" w:date="2022-05-17T21:27:00Z"/>
              <w:rFonts w:eastAsiaTheme="minorEastAsia" w:cstheme="minorBidi"/>
              <w:smallCaps w:val="0"/>
              <w:noProof/>
              <w:sz w:val="28"/>
              <w:szCs w:val="28"/>
              <w:rPrChange w:id="384" w:author="Ammanuel Beyene" w:date="2022-05-21T11:04:00Z">
                <w:rPr>
                  <w:del w:id="385" w:author="Ammanuel Beyene" w:date="2022-05-17T21:27:00Z"/>
                  <w:rFonts w:eastAsiaTheme="minorEastAsia" w:cstheme="minorBidi"/>
                  <w:smallCaps w:val="0"/>
                  <w:noProof/>
                  <w:sz w:val="24"/>
                  <w:szCs w:val="24"/>
                </w:rPr>
              </w:rPrChange>
            </w:rPr>
          </w:pPr>
          <w:del w:id="386" w:author="Ammanuel Beyene" w:date="2022-05-17T21:27:00Z">
            <w:r w:rsidRPr="003E164E" w:rsidDel="0066359A">
              <w:rPr>
                <w:sz w:val="28"/>
                <w:szCs w:val="28"/>
                <w:rPrChange w:id="387" w:author="Ammanuel Beyene" w:date="2022-05-21T11:04:00Z">
                  <w:rPr>
                    <w:rStyle w:val="Hyperlink"/>
                    <w:b/>
                    <w:bCs/>
                    <w:smallCaps w:val="0"/>
                    <w:noProof/>
                  </w:rPr>
                </w:rPrChange>
              </w:rPr>
              <w:delText>4.1 Introduction</w:delText>
            </w:r>
            <w:r w:rsidRPr="003E164E" w:rsidDel="0066359A">
              <w:rPr>
                <w:noProof/>
                <w:webHidden/>
                <w:sz w:val="28"/>
                <w:szCs w:val="28"/>
                <w:rPrChange w:id="388" w:author="Ammanuel Beyene" w:date="2022-05-21T11:04:00Z">
                  <w:rPr>
                    <w:noProof/>
                    <w:webHidden/>
                  </w:rPr>
                </w:rPrChange>
              </w:rPr>
              <w:tab/>
              <w:delText>18</w:delText>
            </w:r>
          </w:del>
        </w:p>
        <w:p w14:paraId="4BB93D2D" w14:textId="32326B3E" w:rsidR="003067F7" w:rsidRPr="003E164E" w:rsidDel="0066359A" w:rsidRDefault="003067F7">
          <w:pPr>
            <w:pStyle w:val="TOC2"/>
            <w:rPr>
              <w:del w:id="389" w:author="Ammanuel Beyene" w:date="2022-05-17T21:27:00Z"/>
              <w:rFonts w:eastAsiaTheme="minorEastAsia" w:cstheme="minorBidi"/>
              <w:smallCaps w:val="0"/>
              <w:noProof/>
              <w:sz w:val="28"/>
              <w:szCs w:val="28"/>
              <w:rPrChange w:id="390" w:author="Ammanuel Beyene" w:date="2022-05-21T11:04:00Z">
                <w:rPr>
                  <w:del w:id="391" w:author="Ammanuel Beyene" w:date="2022-05-17T21:27:00Z"/>
                  <w:rFonts w:eastAsiaTheme="minorEastAsia" w:cstheme="minorBidi"/>
                  <w:smallCaps w:val="0"/>
                  <w:noProof/>
                  <w:sz w:val="24"/>
                  <w:szCs w:val="24"/>
                </w:rPr>
              </w:rPrChange>
            </w:rPr>
          </w:pPr>
          <w:del w:id="392" w:author="Ammanuel Beyene" w:date="2022-05-17T21:27:00Z">
            <w:r w:rsidRPr="003E164E" w:rsidDel="0066359A">
              <w:rPr>
                <w:sz w:val="28"/>
                <w:szCs w:val="28"/>
                <w:rPrChange w:id="393" w:author="Ammanuel Beyene" w:date="2022-05-21T11:04:00Z">
                  <w:rPr>
                    <w:rStyle w:val="Hyperlink"/>
                    <w:b/>
                    <w:bCs/>
                    <w:smallCaps w:val="0"/>
                    <w:noProof/>
                  </w:rPr>
                </w:rPrChange>
              </w:rPr>
              <w:delText>4.2 Functional Requirements</w:delText>
            </w:r>
            <w:r w:rsidRPr="003E164E" w:rsidDel="0066359A">
              <w:rPr>
                <w:noProof/>
                <w:webHidden/>
                <w:sz w:val="28"/>
                <w:szCs w:val="28"/>
                <w:rPrChange w:id="394" w:author="Ammanuel Beyene" w:date="2022-05-21T11:04:00Z">
                  <w:rPr>
                    <w:noProof/>
                    <w:webHidden/>
                  </w:rPr>
                </w:rPrChange>
              </w:rPr>
              <w:tab/>
              <w:delText>19</w:delText>
            </w:r>
          </w:del>
        </w:p>
        <w:p w14:paraId="1C6CB641" w14:textId="355EBADF" w:rsidR="003067F7" w:rsidRPr="003E164E" w:rsidDel="0066359A" w:rsidRDefault="003067F7">
          <w:pPr>
            <w:pStyle w:val="TOC2"/>
            <w:rPr>
              <w:del w:id="395" w:author="Ammanuel Beyene" w:date="2022-05-17T21:27:00Z"/>
              <w:rFonts w:eastAsiaTheme="minorEastAsia" w:cstheme="minorBidi"/>
              <w:smallCaps w:val="0"/>
              <w:noProof/>
              <w:sz w:val="28"/>
              <w:szCs w:val="28"/>
              <w:rPrChange w:id="396" w:author="Ammanuel Beyene" w:date="2022-05-21T11:04:00Z">
                <w:rPr>
                  <w:del w:id="397" w:author="Ammanuel Beyene" w:date="2022-05-17T21:27:00Z"/>
                  <w:rFonts w:eastAsiaTheme="minorEastAsia" w:cstheme="minorBidi"/>
                  <w:smallCaps w:val="0"/>
                  <w:noProof/>
                  <w:sz w:val="24"/>
                  <w:szCs w:val="24"/>
                </w:rPr>
              </w:rPrChange>
            </w:rPr>
          </w:pPr>
          <w:del w:id="398" w:author="Ammanuel Beyene" w:date="2022-05-17T21:27:00Z">
            <w:r w:rsidRPr="003E164E" w:rsidDel="0066359A">
              <w:rPr>
                <w:sz w:val="28"/>
                <w:szCs w:val="28"/>
                <w:rPrChange w:id="399" w:author="Ammanuel Beyene" w:date="2022-05-21T11:04:00Z">
                  <w:rPr>
                    <w:rStyle w:val="Hyperlink"/>
                    <w:b/>
                    <w:bCs/>
                    <w:smallCaps w:val="0"/>
                    <w:noProof/>
                  </w:rPr>
                </w:rPrChange>
              </w:rPr>
              <w:delText>4.3 Non-functional requirements</w:delText>
            </w:r>
            <w:r w:rsidRPr="003E164E" w:rsidDel="0066359A">
              <w:rPr>
                <w:noProof/>
                <w:webHidden/>
                <w:sz w:val="28"/>
                <w:szCs w:val="28"/>
                <w:rPrChange w:id="400" w:author="Ammanuel Beyene" w:date="2022-05-21T11:04:00Z">
                  <w:rPr>
                    <w:noProof/>
                    <w:webHidden/>
                  </w:rPr>
                </w:rPrChange>
              </w:rPr>
              <w:tab/>
              <w:delText>23</w:delText>
            </w:r>
          </w:del>
        </w:p>
        <w:p w14:paraId="119889FF" w14:textId="371BB49D" w:rsidR="003067F7" w:rsidRPr="003E164E" w:rsidDel="0066359A" w:rsidRDefault="003067F7">
          <w:pPr>
            <w:pStyle w:val="TOC3"/>
            <w:rPr>
              <w:del w:id="401" w:author="Ammanuel Beyene" w:date="2022-05-17T21:27:00Z"/>
              <w:rFonts w:eastAsiaTheme="minorEastAsia" w:cstheme="minorBidi"/>
              <w:i w:val="0"/>
              <w:iCs w:val="0"/>
              <w:noProof/>
              <w:sz w:val="28"/>
              <w:szCs w:val="28"/>
              <w:rPrChange w:id="402" w:author="Ammanuel Beyene" w:date="2022-05-21T11:04:00Z">
                <w:rPr>
                  <w:del w:id="403" w:author="Ammanuel Beyene" w:date="2022-05-17T21:27:00Z"/>
                  <w:rFonts w:eastAsiaTheme="minorEastAsia" w:cstheme="minorBidi"/>
                  <w:i w:val="0"/>
                  <w:iCs w:val="0"/>
                  <w:noProof/>
                  <w:sz w:val="24"/>
                  <w:szCs w:val="24"/>
                </w:rPr>
              </w:rPrChange>
            </w:rPr>
          </w:pPr>
          <w:del w:id="404" w:author="Ammanuel Beyene" w:date="2022-05-17T21:27:00Z">
            <w:r w:rsidRPr="003E164E" w:rsidDel="0066359A">
              <w:rPr>
                <w:sz w:val="28"/>
                <w:szCs w:val="28"/>
                <w:rPrChange w:id="405" w:author="Ammanuel Beyene" w:date="2022-05-21T11:04:00Z">
                  <w:rPr>
                    <w:rStyle w:val="Hyperlink"/>
                    <w:b/>
                    <w:bCs/>
                    <w:i w:val="0"/>
                    <w:iCs w:val="0"/>
                    <w:noProof/>
                  </w:rPr>
                </w:rPrChange>
              </w:rPr>
              <w:delText>4.3.1 Project – oriented: Development Requirements:</w:delText>
            </w:r>
            <w:r w:rsidRPr="003E164E" w:rsidDel="0066359A">
              <w:rPr>
                <w:noProof/>
                <w:webHidden/>
                <w:sz w:val="28"/>
                <w:szCs w:val="28"/>
                <w:rPrChange w:id="406" w:author="Ammanuel Beyene" w:date="2022-05-21T11:04:00Z">
                  <w:rPr>
                    <w:noProof/>
                    <w:webHidden/>
                  </w:rPr>
                </w:rPrChange>
              </w:rPr>
              <w:tab/>
              <w:delText>23</w:delText>
            </w:r>
          </w:del>
        </w:p>
        <w:p w14:paraId="23F2BFD3" w14:textId="304F5C18" w:rsidR="003067F7" w:rsidRPr="003E164E" w:rsidDel="0066359A" w:rsidRDefault="003067F7">
          <w:pPr>
            <w:pStyle w:val="TOC3"/>
            <w:rPr>
              <w:del w:id="407" w:author="Ammanuel Beyene" w:date="2022-05-17T21:27:00Z"/>
              <w:rFonts w:eastAsiaTheme="minorEastAsia" w:cstheme="minorBidi"/>
              <w:i w:val="0"/>
              <w:iCs w:val="0"/>
              <w:noProof/>
              <w:sz w:val="28"/>
              <w:szCs w:val="28"/>
              <w:rPrChange w:id="408" w:author="Ammanuel Beyene" w:date="2022-05-21T11:04:00Z">
                <w:rPr>
                  <w:del w:id="409" w:author="Ammanuel Beyene" w:date="2022-05-17T21:27:00Z"/>
                  <w:rFonts w:eastAsiaTheme="minorEastAsia" w:cstheme="minorBidi"/>
                  <w:i w:val="0"/>
                  <w:iCs w:val="0"/>
                  <w:noProof/>
                  <w:sz w:val="24"/>
                  <w:szCs w:val="24"/>
                </w:rPr>
              </w:rPrChange>
            </w:rPr>
          </w:pPr>
          <w:del w:id="410" w:author="Ammanuel Beyene" w:date="2022-05-17T21:27:00Z">
            <w:r w:rsidRPr="003E164E" w:rsidDel="0066359A">
              <w:rPr>
                <w:sz w:val="28"/>
                <w:szCs w:val="28"/>
                <w:rPrChange w:id="411" w:author="Ammanuel Beyene" w:date="2022-05-21T11:04:00Z">
                  <w:rPr>
                    <w:rStyle w:val="Hyperlink"/>
                    <w:b/>
                    <w:bCs/>
                    <w:i w:val="0"/>
                    <w:iCs w:val="0"/>
                    <w:noProof/>
                  </w:rPr>
                </w:rPrChange>
              </w:rPr>
              <w:delText>4.3.2 Project-oriented: Operational Requirements</w:delText>
            </w:r>
            <w:r w:rsidRPr="003E164E" w:rsidDel="0066359A">
              <w:rPr>
                <w:noProof/>
                <w:webHidden/>
                <w:sz w:val="28"/>
                <w:szCs w:val="28"/>
                <w:rPrChange w:id="412" w:author="Ammanuel Beyene" w:date="2022-05-21T11:04:00Z">
                  <w:rPr>
                    <w:noProof/>
                    <w:webHidden/>
                  </w:rPr>
                </w:rPrChange>
              </w:rPr>
              <w:tab/>
              <w:delText>23</w:delText>
            </w:r>
          </w:del>
        </w:p>
        <w:p w14:paraId="32B5C05E" w14:textId="4A1C77C6" w:rsidR="003067F7" w:rsidRPr="003E164E" w:rsidDel="0066359A" w:rsidRDefault="003067F7">
          <w:pPr>
            <w:pStyle w:val="TOC3"/>
            <w:rPr>
              <w:del w:id="413" w:author="Ammanuel Beyene" w:date="2022-05-17T21:27:00Z"/>
              <w:rFonts w:eastAsiaTheme="minorEastAsia" w:cstheme="minorBidi"/>
              <w:i w:val="0"/>
              <w:iCs w:val="0"/>
              <w:noProof/>
              <w:sz w:val="28"/>
              <w:szCs w:val="28"/>
              <w:rPrChange w:id="414" w:author="Ammanuel Beyene" w:date="2022-05-21T11:04:00Z">
                <w:rPr>
                  <w:del w:id="415" w:author="Ammanuel Beyene" w:date="2022-05-17T21:27:00Z"/>
                  <w:rFonts w:eastAsiaTheme="minorEastAsia" w:cstheme="minorBidi"/>
                  <w:i w:val="0"/>
                  <w:iCs w:val="0"/>
                  <w:noProof/>
                  <w:sz w:val="24"/>
                  <w:szCs w:val="24"/>
                </w:rPr>
              </w:rPrChange>
            </w:rPr>
          </w:pPr>
          <w:del w:id="416" w:author="Ammanuel Beyene" w:date="2022-05-17T21:27:00Z">
            <w:r w:rsidRPr="003E164E" w:rsidDel="0066359A">
              <w:rPr>
                <w:sz w:val="28"/>
                <w:szCs w:val="28"/>
                <w:rPrChange w:id="417" w:author="Ammanuel Beyene" w:date="2022-05-21T11:04:00Z">
                  <w:rPr>
                    <w:rStyle w:val="Hyperlink"/>
                    <w:b/>
                    <w:bCs/>
                    <w:i w:val="0"/>
                    <w:iCs w:val="0"/>
                    <w:noProof/>
                  </w:rPr>
                </w:rPrChange>
              </w:rPr>
              <w:delText>4.3.3. Project non-functional requirements</w:delText>
            </w:r>
            <w:r w:rsidRPr="003E164E" w:rsidDel="0066359A">
              <w:rPr>
                <w:noProof/>
                <w:webHidden/>
                <w:sz w:val="28"/>
                <w:szCs w:val="28"/>
                <w:rPrChange w:id="418" w:author="Ammanuel Beyene" w:date="2022-05-21T11:04:00Z">
                  <w:rPr>
                    <w:noProof/>
                    <w:webHidden/>
                  </w:rPr>
                </w:rPrChange>
              </w:rPr>
              <w:tab/>
              <w:delText>24</w:delText>
            </w:r>
          </w:del>
        </w:p>
        <w:p w14:paraId="01A1B144" w14:textId="22C8B3F0" w:rsidR="003067F7" w:rsidRPr="003E164E" w:rsidDel="0066359A" w:rsidRDefault="003067F7">
          <w:pPr>
            <w:pStyle w:val="TOC3"/>
            <w:rPr>
              <w:del w:id="419" w:author="Ammanuel Beyene" w:date="2022-05-17T21:27:00Z"/>
              <w:rFonts w:eastAsiaTheme="minorEastAsia" w:cstheme="minorBidi"/>
              <w:i w:val="0"/>
              <w:iCs w:val="0"/>
              <w:noProof/>
              <w:sz w:val="28"/>
              <w:szCs w:val="28"/>
              <w:rPrChange w:id="420" w:author="Ammanuel Beyene" w:date="2022-05-21T11:04:00Z">
                <w:rPr>
                  <w:del w:id="421" w:author="Ammanuel Beyene" w:date="2022-05-17T21:27:00Z"/>
                  <w:rFonts w:eastAsiaTheme="minorEastAsia" w:cstheme="minorBidi"/>
                  <w:i w:val="0"/>
                  <w:iCs w:val="0"/>
                  <w:noProof/>
                  <w:sz w:val="24"/>
                  <w:szCs w:val="24"/>
                </w:rPr>
              </w:rPrChange>
            </w:rPr>
          </w:pPr>
          <w:del w:id="422" w:author="Ammanuel Beyene" w:date="2022-05-17T21:27:00Z">
            <w:r w:rsidRPr="003E164E" w:rsidDel="0066359A">
              <w:rPr>
                <w:sz w:val="28"/>
                <w:szCs w:val="28"/>
                <w:rPrChange w:id="423" w:author="Ammanuel Beyene" w:date="2022-05-21T11:04:00Z">
                  <w:rPr>
                    <w:rStyle w:val="Hyperlink"/>
                    <w:b/>
                    <w:bCs/>
                    <w:i w:val="0"/>
                    <w:iCs w:val="0"/>
                    <w:noProof/>
                  </w:rPr>
                </w:rPrChange>
              </w:rPr>
              <w:delText>4.3.4 Other non-functional requirements:</w:delText>
            </w:r>
            <w:r w:rsidRPr="003E164E" w:rsidDel="0066359A">
              <w:rPr>
                <w:noProof/>
                <w:webHidden/>
                <w:sz w:val="28"/>
                <w:szCs w:val="28"/>
                <w:rPrChange w:id="424" w:author="Ammanuel Beyene" w:date="2022-05-21T11:04:00Z">
                  <w:rPr>
                    <w:noProof/>
                    <w:webHidden/>
                  </w:rPr>
                </w:rPrChange>
              </w:rPr>
              <w:tab/>
              <w:delText>24</w:delText>
            </w:r>
          </w:del>
        </w:p>
        <w:p w14:paraId="331A2C62" w14:textId="2E6AAED6" w:rsidR="003067F7" w:rsidRPr="003E164E" w:rsidDel="0066359A" w:rsidRDefault="003067F7">
          <w:pPr>
            <w:pStyle w:val="TOC1"/>
            <w:rPr>
              <w:del w:id="425" w:author="Ammanuel Beyene" w:date="2022-05-17T21:27:00Z"/>
              <w:rFonts w:eastAsiaTheme="minorEastAsia" w:cstheme="minorBidi"/>
              <w:b w:val="0"/>
              <w:bCs w:val="0"/>
              <w:caps w:val="0"/>
              <w:noProof/>
              <w:sz w:val="28"/>
              <w:szCs w:val="28"/>
              <w:rPrChange w:id="426" w:author="Ammanuel Beyene" w:date="2022-05-21T11:04:00Z">
                <w:rPr>
                  <w:del w:id="427" w:author="Ammanuel Beyene" w:date="2022-05-17T21:27:00Z"/>
                  <w:rFonts w:eastAsiaTheme="minorEastAsia" w:cstheme="minorBidi"/>
                  <w:b w:val="0"/>
                  <w:bCs w:val="0"/>
                  <w:caps w:val="0"/>
                  <w:noProof/>
                  <w:sz w:val="24"/>
                  <w:szCs w:val="24"/>
                </w:rPr>
              </w:rPrChange>
            </w:rPr>
          </w:pPr>
          <w:del w:id="428" w:author="Ammanuel Beyene" w:date="2022-05-17T21:27:00Z">
            <w:r w:rsidRPr="003E164E" w:rsidDel="0066359A">
              <w:rPr>
                <w:sz w:val="28"/>
                <w:szCs w:val="28"/>
                <w:rPrChange w:id="429" w:author="Ammanuel Beyene" w:date="2022-05-21T11:04:00Z">
                  <w:rPr>
                    <w:rStyle w:val="Hyperlink"/>
                    <w:b w:val="0"/>
                    <w:bCs w:val="0"/>
                    <w:caps w:val="0"/>
                    <w:noProof/>
                  </w:rPr>
                </w:rPrChange>
              </w:rPr>
              <w:delText>5.0 APPENDICES</w:delText>
            </w:r>
            <w:r w:rsidRPr="003E164E" w:rsidDel="0066359A">
              <w:rPr>
                <w:noProof/>
                <w:webHidden/>
                <w:sz w:val="28"/>
                <w:szCs w:val="28"/>
                <w:rPrChange w:id="430" w:author="Ammanuel Beyene" w:date="2022-05-21T11:04:00Z">
                  <w:rPr>
                    <w:noProof/>
                    <w:webHidden/>
                  </w:rPr>
                </w:rPrChange>
              </w:rPr>
              <w:tab/>
              <w:delText>25</w:delText>
            </w:r>
          </w:del>
        </w:p>
        <w:p w14:paraId="0E258BAA" w14:textId="57D9422C" w:rsidR="003067F7" w:rsidRPr="003E164E" w:rsidDel="0066359A" w:rsidRDefault="003067F7">
          <w:pPr>
            <w:pStyle w:val="TOC1"/>
            <w:tabs>
              <w:tab w:val="left" w:pos="720"/>
            </w:tabs>
            <w:rPr>
              <w:del w:id="431" w:author="Ammanuel Beyene" w:date="2022-05-17T21:27:00Z"/>
              <w:rFonts w:eastAsiaTheme="minorEastAsia" w:cstheme="minorBidi"/>
              <w:b w:val="0"/>
              <w:bCs w:val="0"/>
              <w:caps w:val="0"/>
              <w:noProof/>
              <w:sz w:val="28"/>
              <w:szCs w:val="28"/>
              <w:rPrChange w:id="432" w:author="Ammanuel Beyene" w:date="2022-05-21T11:04:00Z">
                <w:rPr>
                  <w:del w:id="433" w:author="Ammanuel Beyene" w:date="2022-05-17T21:27:00Z"/>
                  <w:rFonts w:eastAsiaTheme="minorEastAsia" w:cstheme="minorBidi"/>
                  <w:b w:val="0"/>
                  <w:bCs w:val="0"/>
                  <w:caps w:val="0"/>
                  <w:noProof/>
                  <w:sz w:val="24"/>
                  <w:szCs w:val="24"/>
                </w:rPr>
              </w:rPrChange>
            </w:rPr>
          </w:pPr>
          <w:del w:id="434" w:author="Ammanuel Beyene" w:date="2022-05-17T21:27:00Z">
            <w:r w:rsidRPr="003E164E" w:rsidDel="0066359A">
              <w:rPr>
                <w:sz w:val="28"/>
                <w:szCs w:val="28"/>
                <w:rPrChange w:id="435" w:author="Ammanuel Beyene" w:date="2022-05-21T11:04:00Z">
                  <w:rPr>
                    <w:rStyle w:val="Hyperlink"/>
                    <w:b w:val="0"/>
                    <w:bCs w:val="0"/>
                    <w:caps w:val="0"/>
                    <w:noProof/>
                  </w:rPr>
                </w:rPrChange>
              </w:rPr>
              <w:delText>6.0</w:delText>
            </w:r>
            <w:r w:rsidRPr="003E164E" w:rsidDel="0066359A">
              <w:rPr>
                <w:rFonts w:eastAsiaTheme="minorEastAsia" w:cstheme="minorBidi"/>
                <w:b w:val="0"/>
                <w:bCs w:val="0"/>
                <w:caps w:val="0"/>
                <w:noProof/>
                <w:sz w:val="28"/>
                <w:szCs w:val="28"/>
                <w:rPrChange w:id="436" w:author="Ammanuel Beyene" w:date="2022-05-21T11:04:00Z">
                  <w:rPr>
                    <w:rFonts w:eastAsiaTheme="minorEastAsia" w:cstheme="minorBidi"/>
                    <w:b w:val="0"/>
                    <w:bCs w:val="0"/>
                    <w:caps w:val="0"/>
                    <w:noProof/>
                  </w:rPr>
                </w:rPrChange>
              </w:rPr>
              <w:tab/>
            </w:r>
            <w:r w:rsidRPr="003E164E" w:rsidDel="0066359A">
              <w:rPr>
                <w:sz w:val="28"/>
                <w:szCs w:val="28"/>
                <w:rPrChange w:id="437" w:author="Ammanuel Beyene" w:date="2022-05-21T11:04:00Z">
                  <w:rPr>
                    <w:rStyle w:val="Hyperlink"/>
                    <w:b w:val="0"/>
                    <w:bCs w:val="0"/>
                    <w:caps w:val="0"/>
                    <w:noProof/>
                  </w:rPr>
                </w:rPrChange>
              </w:rPr>
              <w:delText>GLOSSARY</w:delText>
            </w:r>
            <w:r w:rsidRPr="003E164E" w:rsidDel="0066359A">
              <w:rPr>
                <w:noProof/>
                <w:webHidden/>
                <w:sz w:val="28"/>
                <w:szCs w:val="28"/>
                <w:rPrChange w:id="438" w:author="Ammanuel Beyene" w:date="2022-05-21T11:04:00Z">
                  <w:rPr>
                    <w:noProof/>
                    <w:webHidden/>
                  </w:rPr>
                </w:rPrChange>
              </w:rPr>
              <w:tab/>
              <w:delText>25</w:delText>
            </w:r>
          </w:del>
        </w:p>
        <w:p w14:paraId="516BB27D" w14:textId="65149C0D" w:rsidR="003067F7" w:rsidRPr="003E164E" w:rsidDel="0066359A" w:rsidRDefault="003067F7">
          <w:pPr>
            <w:pStyle w:val="TOC1"/>
            <w:rPr>
              <w:del w:id="439" w:author="Ammanuel Beyene" w:date="2022-05-17T21:27:00Z"/>
              <w:rFonts w:eastAsiaTheme="minorEastAsia" w:cstheme="minorBidi"/>
              <w:b w:val="0"/>
              <w:bCs w:val="0"/>
              <w:caps w:val="0"/>
              <w:noProof/>
              <w:sz w:val="28"/>
              <w:szCs w:val="28"/>
              <w:rPrChange w:id="440" w:author="Ammanuel Beyene" w:date="2022-05-21T11:04:00Z">
                <w:rPr>
                  <w:del w:id="441" w:author="Ammanuel Beyene" w:date="2022-05-17T21:27:00Z"/>
                  <w:rFonts w:eastAsiaTheme="minorEastAsia" w:cstheme="minorBidi"/>
                  <w:b w:val="0"/>
                  <w:bCs w:val="0"/>
                  <w:caps w:val="0"/>
                  <w:noProof/>
                  <w:sz w:val="24"/>
                  <w:szCs w:val="24"/>
                </w:rPr>
              </w:rPrChange>
            </w:rPr>
          </w:pPr>
          <w:del w:id="442" w:author="Ammanuel Beyene" w:date="2022-05-17T21:27:00Z">
            <w:r w:rsidRPr="003E164E" w:rsidDel="0066359A">
              <w:rPr>
                <w:sz w:val="28"/>
                <w:szCs w:val="28"/>
                <w:rPrChange w:id="443" w:author="Ammanuel Beyene" w:date="2022-05-21T11:04:00Z">
                  <w:rPr>
                    <w:rStyle w:val="Hyperlink"/>
                    <w:b w:val="0"/>
                    <w:bCs w:val="0"/>
                    <w:caps w:val="0"/>
                    <w:noProof/>
                  </w:rPr>
                </w:rPrChange>
              </w:rPr>
              <w:delText>7.0 BIBLIOGRAPHY</w:delText>
            </w:r>
            <w:r w:rsidRPr="003E164E" w:rsidDel="0066359A">
              <w:rPr>
                <w:noProof/>
                <w:webHidden/>
                <w:sz w:val="28"/>
                <w:szCs w:val="28"/>
                <w:rPrChange w:id="444" w:author="Ammanuel Beyene" w:date="2022-05-21T11:04:00Z">
                  <w:rPr>
                    <w:noProof/>
                    <w:webHidden/>
                  </w:rPr>
                </w:rPrChange>
              </w:rPr>
              <w:tab/>
              <w:delText>26</w:delText>
            </w:r>
          </w:del>
        </w:p>
        <w:p w14:paraId="089957B7" w14:textId="2BAB50AC" w:rsidR="006F0371" w:rsidRDefault="006F0371">
          <w:r w:rsidRPr="003E164E">
            <w:rPr>
              <w:b/>
              <w:bCs/>
              <w:noProof/>
              <w:sz w:val="28"/>
              <w:szCs w:val="28"/>
              <w:rPrChange w:id="445" w:author="Ammanuel Beyene" w:date="2022-05-21T11:04:00Z">
                <w:rPr>
                  <w:b/>
                  <w:bCs/>
                  <w:noProof/>
                </w:rPr>
              </w:rPrChange>
            </w:rPr>
            <w:fldChar w:fldCharType="end"/>
          </w:r>
        </w:p>
      </w:sdtContent>
    </w:sdt>
    <w:p w14:paraId="6EA91319" w14:textId="44EAAEBA" w:rsidR="00D01A0A" w:rsidRDefault="00D01A0A"/>
    <w:p w14:paraId="4F598FC0" w14:textId="110993A1" w:rsidR="00D01A0A" w:rsidDel="00D96332" w:rsidRDefault="00D01A0A" w:rsidP="0076714A">
      <w:pPr>
        <w:pStyle w:val="Heading1"/>
        <w:rPr>
          <w:del w:id="446" w:author="Ammanuel Beyene" w:date="2022-05-21T11:04:00Z"/>
        </w:rPr>
      </w:pPr>
    </w:p>
    <w:p w14:paraId="377149E0" w14:textId="7C2A8642" w:rsidR="00D96332" w:rsidRDefault="00D96332" w:rsidP="00D96332">
      <w:pPr>
        <w:rPr>
          <w:ins w:id="447" w:author="Ammanuel Beyene" w:date="2022-05-21T11:04:00Z"/>
        </w:rPr>
      </w:pPr>
    </w:p>
    <w:p w14:paraId="066D8ED0" w14:textId="340C665A" w:rsidR="00D96332" w:rsidRDefault="00D96332" w:rsidP="00D96332">
      <w:pPr>
        <w:rPr>
          <w:ins w:id="448" w:author="Ammanuel Beyene" w:date="2022-05-21T11:04:00Z"/>
        </w:rPr>
      </w:pPr>
    </w:p>
    <w:p w14:paraId="5ABF6BA7" w14:textId="59960CAD" w:rsidR="00D96332" w:rsidRDefault="00D96332" w:rsidP="00D96332">
      <w:pPr>
        <w:rPr>
          <w:ins w:id="449" w:author="Ammanuel Beyene" w:date="2022-05-21T11:04:00Z"/>
        </w:rPr>
      </w:pPr>
    </w:p>
    <w:p w14:paraId="6C713F75" w14:textId="4F9C59F3" w:rsidR="00D96332" w:rsidRDefault="00D96332" w:rsidP="00D96332">
      <w:pPr>
        <w:rPr>
          <w:ins w:id="450" w:author="Ammanuel Beyene" w:date="2022-05-21T11:04:00Z"/>
        </w:rPr>
      </w:pPr>
    </w:p>
    <w:p w14:paraId="3C338F3A" w14:textId="0578D259" w:rsidR="00D96332" w:rsidRDefault="00D96332" w:rsidP="00D96332">
      <w:pPr>
        <w:rPr>
          <w:ins w:id="451" w:author="Ammanuel Beyene" w:date="2022-05-21T11:04:00Z"/>
        </w:rPr>
      </w:pPr>
    </w:p>
    <w:p w14:paraId="072A553C" w14:textId="7E149B69" w:rsidR="00D96332" w:rsidRDefault="00D96332" w:rsidP="00D96332">
      <w:pPr>
        <w:rPr>
          <w:ins w:id="452" w:author="Ammanuel Beyene" w:date="2022-05-21T11:04:00Z"/>
        </w:rPr>
      </w:pPr>
    </w:p>
    <w:p w14:paraId="779B0952" w14:textId="11C18A80" w:rsidR="00D96332" w:rsidRDefault="00D96332" w:rsidP="00D96332">
      <w:pPr>
        <w:rPr>
          <w:ins w:id="453" w:author="Ammanuel Beyene" w:date="2022-05-21T11:04:00Z"/>
        </w:rPr>
      </w:pPr>
    </w:p>
    <w:p w14:paraId="48EAFFC8" w14:textId="7D05B63F" w:rsidR="00D96332" w:rsidRDefault="00D96332" w:rsidP="00D96332">
      <w:pPr>
        <w:rPr>
          <w:ins w:id="454" w:author="Ammanuel Beyene" w:date="2022-05-21T11:04:00Z"/>
        </w:rPr>
      </w:pPr>
    </w:p>
    <w:p w14:paraId="5F2D9A40" w14:textId="738383C1" w:rsidR="00D96332" w:rsidRDefault="00D96332" w:rsidP="00D96332">
      <w:pPr>
        <w:rPr>
          <w:ins w:id="455" w:author="Ammanuel Beyene" w:date="2022-05-21T11:04:00Z"/>
        </w:rPr>
      </w:pPr>
    </w:p>
    <w:p w14:paraId="176282A5" w14:textId="1CAA0A68" w:rsidR="00D96332" w:rsidRDefault="00D96332" w:rsidP="00D96332">
      <w:pPr>
        <w:rPr>
          <w:ins w:id="456" w:author="Ammanuel Beyene" w:date="2022-05-21T11:04:00Z"/>
        </w:rPr>
      </w:pPr>
    </w:p>
    <w:p w14:paraId="425DEEB4" w14:textId="289B4EB3" w:rsidR="00D96332" w:rsidRDefault="00D96332" w:rsidP="00D96332">
      <w:pPr>
        <w:rPr>
          <w:ins w:id="457" w:author="Ammanuel Beyene" w:date="2022-05-21T11:04:00Z"/>
        </w:rPr>
      </w:pPr>
    </w:p>
    <w:p w14:paraId="692704AA" w14:textId="19413387" w:rsidR="00D96332" w:rsidRDefault="00D96332" w:rsidP="00D96332">
      <w:pPr>
        <w:rPr>
          <w:ins w:id="458" w:author="Ammanuel Beyene" w:date="2022-05-21T11:04:00Z"/>
        </w:rPr>
      </w:pPr>
    </w:p>
    <w:p w14:paraId="75628DCB" w14:textId="60E6AE17" w:rsidR="00D96332" w:rsidRDefault="00D96332" w:rsidP="00D96332">
      <w:pPr>
        <w:rPr>
          <w:ins w:id="459" w:author="Ammanuel Beyene" w:date="2022-05-21T11:04:00Z"/>
        </w:rPr>
      </w:pPr>
    </w:p>
    <w:p w14:paraId="0CB18040" w14:textId="1091CD34" w:rsidR="00D96332" w:rsidRDefault="00D96332" w:rsidP="00D96332">
      <w:pPr>
        <w:rPr>
          <w:ins w:id="460" w:author="Ammanuel Beyene" w:date="2022-05-21T11:04:00Z"/>
        </w:rPr>
      </w:pPr>
    </w:p>
    <w:p w14:paraId="4479EEF9" w14:textId="14D1B14F" w:rsidR="00D96332" w:rsidRDefault="00D96332" w:rsidP="00D96332">
      <w:pPr>
        <w:rPr>
          <w:ins w:id="461" w:author="Ammanuel Beyene" w:date="2022-05-21T11:04:00Z"/>
        </w:rPr>
      </w:pPr>
    </w:p>
    <w:p w14:paraId="4B8BD7ED" w14:textId="57F98A48" w:rsidR="00D96332" w:rsidRDefault="00D96332" w:rsidP="00D96332">
      <w:pPr>
        <w:rPr>
          <w:ins w:id="462" w:author="Ammanuel Beyene" w:date="2022-05-21T11:04:00Z"/>
        </w:rPr>
      </w:pPr>
    </w:p>
    <w:p w14:paraId="1B3AD9C7" w14:textId="3BC1772B" w:rsidR="00D96332" w:rsidRDefault="00D96332" w:rsidP="00D96332">
      <w:pPr>
        <w:rPr>
          <w:ins w:id="463" w:author="Ammanuel Beyene" w:date="2022-05-21T11:04:00Z"/>
        </w:rPr>
      </w:pPr>
    </w:p>
    <w:p w14:paraId="0805783A" w14:textId="1F87B1DD" w:rsidR="00D96332" w:rsidRDefault="00D96332" w:rsidP="00D96332">
      <w:pPr>
        <w:rPr>
          <w:ins w:id="464" w:author="Ammanuel Beyene" w:date="2022-05-21T11:04:00Z"/>
        </w:rPr>
      </w:pPr>
    </w:p>
    <w:p w14:paraId="33BF291A" w14:textId="47989EAA" w:rsidR="00D96332" w:rsidRDefault="00D96332" w:rsidP="00D96332">
      <w:pPr>
        <w:rPr>
          <w:ins w:id="465" w:author="Ammanuel Beyene" w:date="2022-05-21T11:04:00Z"/>
        </w:rPr>
      </w:pPr>
    </w:p>
    <w:p w14:paraId="450BBFE4" w14:textId="7C349236" w:rsidR="00D96332" w:rsidRDefault="00D96332" w:rsidP="00D96332">
      <w:pPr>
        <w:rPr>
          <w:ins w:id="466" w:author="Ammanuel Beyene" w:date="2022-05-21T11:04:00Z"/>
        </w:rPr>
      </w:pPr>
    </w:p>
    <w:p w14:paraId="07DA11A4" w14:textId="53E362F8" w:rsidR="00D96332" w:rsidRDefault="00D96332" w:rsidP="00D96332">
      <w:pPr>
        <w:rPr>
          <w:ins w:id="467" w:author="Ammanuel Beyene" w:date="2022-05-21T11:04:00Z"/>
        </w:rPr>
      </w:pPr>
    </w:p>
    <w:p w14:paraId="5558AC3E" w14:textId="7EA4E276" w:rsidR="00D96332" w:rsidRDefault="00D96332" w:rsidP="00D96332">
      <w:pPr>
        <w:rPr>
          <w:ins w:id="468" w:author="Ammanuel Beyene" w:date="2022-05-21T11:04:00Z"/>
        </w:rPr>
      </w:pPr>
    </w:p>
    <w:p w14:paraId="1690C088" w14:textId="4A36D807" w:rsidR="00D96332" w:rsidRDefault="00D96332" w:rsidP="00D96332">
      <w:pPr>
        <w:rPr>
          <w:ins w:id="469" w:author="Ammanuel Beyene" w:date="2022-05-21T11:04:00Z"/>
        </w:rPr>
      </w:pPr>
    </w:p>
    <w:p w14:paraId="350A6E58" w14:textId="4A84F9D3" w:rsidR="00D96332" w:rsidRDefault="00D96332" w:rsidP="00D96332">
      <w:pPr>
        <w:rPr>
          <w:ins w:id="470" w:author="Ammanuel Beyene" w:date="2022-05-21T11:04:00Z"/>
        </w:rPr>
      </w:pPr>
    </w:p>
    <w:p w14:paraId="6A70FC2D" w14:textId="0B87331A" w:rsidR="00D96332" w:rsidRDefault="00D96332" w:rsidP="00D96332">
      <w:pPr>
        <w:rPr>
          <w:ins w:id="471" w:author="Ammanuel Beyene" w:date="2022-05-21T11:04:00Z"/>
        </w:rPr>
      </w:pPr>
    </w:p>
    <w:p w14:paraId="5CC01D5F" w14:textId="6937BFE6" w:rsidR="00D96332" w:rsidRDefault="00D96332" w:rsidP="00D96332">
      <w:pPr>
        <w:rPr>
          <w:ins w:id="472" w:author="Ammanuel Beyene" w:date="2022-05-21T11:04:00Z"/>
        </w:rPr>
      </w:pPr>
    </w:p>
    <w:p w14:paraId="1AC9D165" w14:textId="4B72C650" w:rsidR="00D96332" w:rsidRDefault="00D96332" w:rsidP="00D96332">
      <w:pPr>
        <w:rPr>
          <w:ins w:id="473" w:author="Ammanuel Beyene" w:date="2022-05-21T11:04:00Z"/>
        </w:rPr>
      </w:pPr>
    </w:p>
    <w:p w14:paraId="0D2ED4DD" w14:textId="009A9BA9" w:rsidR="00D96332" w:rsidRDefault="00D96332" w:rsidP="00D96332">
      <w:pPr>
        <w:rPr>
          <w:ins w:id="474" w:author="Ammanuel Beyene" w:date="2022-05-21T11:04:00Z"/>
        </w:rPr>
      </w:pPr>
    </w:p>
    <w:p w14:paraId="46525F16" w14:textId="6116ADC7" w:rsidR="00D96332" w:rsidRDefault="00D96332" w:rsidP="00D96332">
      <w:pPr>
        <w:rPr>
          <w:ins w:id="475" w:author="Ammanuel Beyene" w:date="2022-05-21T11:04:00Z"/>
        </w:rPr>
      </w:pPr>
    </w:p>
    <w:p w14:paraId="3E1587FB" w14:textId="5B0E761C" w:rsidR="00D96332" w:rsidRDefault="00D96332" w:rsidP="00D96332">
      <w:pPr>
        <w:rPr>
          <w:ins w:id="476" w:author="Ammanuel Beyene" w:date="2022-05-21T11:04:00Z"/>
        </w:rPr>
      </w:pPr>
    </w:p>
    <w:p w14:paraId="54D5E66A" w14:textId="7224DA8F" w:rsidR="00D96332" w:rsidRDefault="00D96332" w:rsidP="00D96332">
      <w:pPr>
        <w:rPr>
          <w:ins w:id="477" w:author="Ammanuel Beyene" w:date="2022-05-21T11:04:00Z"/>
        </w:rPr>
      </w:pPr>
    </w:p>
    <w:p w14:paraId="0AE19032" w14:textId="0A65858A" w:rsidR="00D96332" w:rsidRDefault="00D96332" w:rsidP="00D96332">
      <w:pPr>
        <w:rPr>
          <w:ins w:id="478" w:author="Ammanuel Beyene" w:date="2022-05-21T11:04:00Z"/>
        </w:rPr>
      </w:pPr>
    </w:p>
    <w:p w14:paraId="73C0BB86" w14:textId="084DE8AD" w:rsidR="00D96332" w:rsidRDefault="00D96332" w:rsidP="00D96332">
      <w:pPr>
        <w:rPr>
          <w:ins w:id="479" w:author="Ammanuel Beyene" w:date="2022-05-21T11:04:00Z"/>
        </w:rPr>
      </w:pPr>
    </w:p>
    <w:p w14:paraId="2FE3DB83" w14:textId="5368FFF0" w:rsidR="00D96332" w:rsidRDefault="00D96332" w:rsidP="00D96332">
      <w:pPr>
        <w:rPr>
          <w:ins w:id="480" w:author="Ammanuel Beyene" w:date="2022-05-21T11:04:00Z"/>
        </w:rPr>
      </w:pPr>
    </w:p>
    <w:p w14:paraId="7E2F81BC" w14:textId="1FB723DA" w:rsidR="00D96332" w:rsidRDefault="00D96332" w:rsidP="00D96332">
      <w:pPr>
        <w:rPr>
          <w:ins w:id="481" w:author="Ammanuel Beyene" w:date="2022-05-21T11:04:00Z"/>
        </w:rPr>
      </w:pPr>
    </w:p>
    <w:p w14:paraId="4FE725A1" w14:textId="4112EB1B" w:rsidR="00D96332" w:rsidRDefault="00D96332" w:rsidP="00D96332">
      <w:pPr>
        <w:rPr>
          <w:ins w:id="482" w:author="Ammanuel Beyene" w:date="2022-05-21T11:04:00Z"/>
        </w:rPr>
      </w:pPr>
    </w:p>
    <w:p w14:paraId="42422DBA" w14:textId="276A0CF9" w:rsidR="00D01A0A" w:rsidDel="008C5919" w:rsidRDefault="00D01A0A" w:rsidP="0076714A">
      <w:pPr>
        <w:pStyle w:val="Heading1"/>
        <w:rPr>
          <w:del w:id="483" w:author="Ammanuel Beyene" w:date="2022-05-21T11:04:00Z"/>
        </w:rPr>
      </w:pPr>
    </w:p>
    <w:p w14:paraId="7A216594" w14:textId="7B93C508" w:rsidR="00D01A0A" w:rsidRPr="008C5919" w:rsidDel="00D96332" w:rsidRDefault="00D01A0A">
      <w:pPr>
        <w:pStyle w:val="Heading1"/>
        <w:rPr>
          <w:del w:id="484" w:author="Ammanuel Beyene" w:date="2022-05-21T11:04:00Z"/>
          <w:b/>
          <w:bCs/>
          <w:color w:val="000000" w:themeColor="text1"/>
          <w:rPrChange w:id="485" w:author="Ammanuel Beyene" w:date="2022-06-05T23:23:00Z">
            <w:rPr>
              <w:del w:id="486" w:author="Ammanuel Beyene" w:date="2022-05-21T11:04:00Z"/>
            </w:rPr>
          </w:rPrChange>
        </w:rPr>
        <w:pPrChange w:id="487" w:author="Ammanuel Beyene" w:date="2022-06-05T23:23:00Z">
          <w:pPr/>
        </w:pPrChange>
      </w:pPr>
    </w:p>
    <w:p w14:paraId="158AAC31" w14:textId="22738379" w:rsidR="00D01A0A" w:rsidRPr="008C5919" w:rsidDel="00D96332" w:rsidRDefault="00D01A0A">
      <w:pPr>
        <w:pStyle w:val="Heading1"/>
        <w:rPr>
          <w:del w:id="488" w:author="Ammanuel Beyene" w:date="2022-05-21T11:04:00Z"/>
          <w:b/>
          <w:bCs/>
          <w:color w:val="000000" w:themeColor="text1"/>
          <w:rPrChange w:id="489" w:author="Ammanuel Beyene" w:date="2022-06-05T23:23:00Z">
            <w:rPr>
              <w:del w:id="490" w:author="Ammanuel Beyene" w:date="2022-05-21T11:04:00Z"/>
            </w:rPr>
          </w:rPrChange>
        </w:rPr>
        <w:pPrChange w:id="491" w:author="Ammanuel Beyene" w:date="2022-06-05T23:23:00Z">
          <w:pPr/>
        </w:pPrChange>
      </w:pPr>
    </w:p>
    <w:p w14:paraId="02020F07" w14:textId="506CABF3" w:rsidR="004D0ECA" w:rsidRPr="008C5919" w:rsidDel="00EB15EB" w:rsidRDefault="004D0ECA">
      <w:pPr>
        <w:pStyle w:val="Heading1"/>
        <w:rPr>
          <w:del w:id="492" w:author="Ammanuel Beyene" w:date="2022-05-19T19:24:00Z"/>
          <w:b/>
          <w:bCs/>
          <w:color w:val="000000" w:themeColor="text1"/>
        </w:rPr>
      </w:pPr>
    </w:p>
    <w:p w14:paraId="7B8ABFA7" w14:textId="5382BAC0" w:rsidR="00D01A0A" w:rsidRPr="008C5919" w:rsidDel="00CC7AFE" w:rsidRDefault="00D01A0A">
      <w:pPr>
        <w:pStyle w:val="Heading1"/>
        <w:rPr>
          <w:del w:id="493" w:author="Ammanuel Beyene" w:date="2022-05-19T19:24:00Z"/>
          <w:b/>
          <w:bCs/>
          <w:color w:val="000000" w:themeColor="text1"/>
        </w:rPr>
      </w:pPr>
    </w:p>
    <w:p w14:paraId="6DADF796" w14:textId="53862F41" w:rsidR="00D74C6E" w:rsidRPr="008C5919" w:rsidRDefault="004E401F" w:rsidP="008C5919">
      <w:pPr>
        <w:pStyle w:val="Heading1"/>
        <w:rPr>
          <w:ins w:id="494" w:author="Ammanuel Beyene" w:date="2022-05-19T19:11:00Z"/>
          <w:b/>
          <w:bCs/>
          <w:color w:val="000000" w:themeColor="text1"/>
          <w:highlight w:val="darkCyan"/>
          <w:rPrChange w:id="495" w:author="Ammanuel Beyene" w:date="2022-06-05T23:23:00Z">
            <w:rPr>
              <w:ins w:id="496" w:author="Ammanuel Beyene" w:date="2022-05-19T19:11:00Z"/>
              <w:b/>
              <w:bCs/>
              <w:color w:val="000000" w:themeColor="text1"/>
              <w:lang w:val="fr-FR"/>
            </w:rPr>
          </w:rPrChange>
        </w:rPr>
      </w:pPr>
      <w:del w:id="497" w:author="Ammanuel Beyene" w:date="2022-05-19T19:12:00Z">
        <w:r w:rsidRPr="008C5919" w:rsidDel="00160EDA">
          <w:rPr>
            <w:b/>
            <w:bCs/>
            <w:color w:val="000000" w:themeColor="text1"/>
            <w:highlight w:val="darkCyan"/>
            <w:rPrChange w:id="498" w:author="Ammanuel Beyene" w:date="2022-06-05T23:23:00Z">
              <w:rPr>
                <w:rFonts w:ascii="Calibri" w:hAnsi="Calibri"/>
                <w:bCs/>
                <w:color w:val="FFFFFF"/>
                <w:highlight w:val="darkCyan"/>
              </w:rPr>
            </w:rPrChange>
          </w:rPr>
          <w:delText>Executive Summary</w:delText>
        </w:r>
        <w:r w:rsidRPr="008C5919" w:rsidDel="00160EDA">
          <w:rPr>
            <w:b/>
            <w:bCs/>
            <w:color w:val="000000" w:themeColor="text1"/>
            <w:rPrChange w:id="499" w:author="Ammanuel Beyene" w:date="2022-06-05T23:23:00Z">
              <w:rPr>
                <w:rFonts w:ascii="Calibri" w:hAnsi="Calibri"/>
                <w:color w:val="0000FF"/>
                <w:lang w:val="fr-FR"/>
              </w:rPr>
            </w:rPrChange>
          </w:rPr>
          <w:delText xml:space="preserve"> </w:delText>
        </w:r>
      </w:del>
      <w:bookmarkStart w:id="500" w:name="_Toc105363986"/>
      <w:ins w:id="501" w:author="Ammanuel Beyene" w:date="2022-05-19T19:11:00Z">
        <w:r w:rsidR="00D74C6E" w:rsidRPr="008C5919">
          <w:rPr>
            <w:b/>
            <w:bCs/>
            <w:color w:val="000000" w:themeColor="text1"/>
            <w:rPrChange w:id="502" w:author="Ammanuel Beyene" w:date="2022-06-05T23:23:00Z">
              <w:rPr>
                <w:lang w:val="fr-FR"/>
              </w:rPr>
            </w:rPrChange>
          </w:rPr>
          <w:t>Executive Summary</w:t>
        </w:r>
        <w:bookmarkEnd w:id="500"/>
      </w:ins>
    </w:p>
    <w:p w14:paraId="68A6CE7D" w14:textId="429C49C5" w:rsidR="003072E1" w:rsidRPr="003072E1" w:rsidDel="00BD3AE4" w:rsidRDefault="003072E1">
      <w:pPr>
        <w:rPr>
          <w:del w:id="503" w:author="Ammanuel Beyene" w:date="2022-05-19T19:42:00Z"/>
          <w:lang w:val="fr-FR"/>
        </w:rPr>
        <w:pPrChange w:id="504" w:author="Ammanuel Beyene" w:date="2022-05-19T19:11:00Z">
          <w:pPr>
            <w:pStyle w:val="BodyText"/>
            <w:keepNext/>
            <w:tabs>
              <w:tab w:val="num" w:pos="540"/>
            </w:tabs>
            <w:ind w:left="547" w:hanging="547"/>
            <w:outlineLvl w:val="0"/>
          </w:pPr>
        </w:pPrChange>
      </w:pPr>
    </w:p>
    <w:p w14:paraId="15148EF4" w14:textId="5A971E2E" w:rsidR="004E401F" w:rsidDel="00BD3AE4" w:rsidRDefault="004E401F" w:rsidP="004E401F">
      <w:pPr>
        <w:pStyle w:val="BodyText"/>
        <w:tabs>
          <w:tab w:val="num" w:pos="540"/>
        </w:tabs>
        <w:ind w:left="540" w:hanging="540"/>
        <w:rPr>
          <w:del w:id="505" w:author="Ammanuel Beyene" w:date="2022-05-19T19:42:00Z"/>
          <w:rFonts w:ascii="Calibri" w:hAnsi="Calibri"/>
          <w:b/>
          <w:color w:val="000000"/>
          <w:sz w:val="22"/>
        </w:rPr>
      </w:pPr>
      <w:del w:id="506" w:author="Ammanuel Beyene" w:date="2022-05-19T19:42:00Z">
        <w:r w:rsidDel="00BD3AE4">
          <w:rPr>
            <w:rFonts w:ascii="Calibri" w:hAnsi="Calibri"/>
            <w:color w:val="000000"/>
            <w:sz w:val="22"/>
          </w:rPr>
          <w:delText>While it is the first thing your eventual reader will see, it will be easiest to</w:delText>
        </w:r>
        <w:r w:rsidRPr="001972A3" w:rsidDel="00BD3AE4">
          <w:rPr>
            <w:rFonts w:ascii="Calibri" w:hAnsi="Calibri"/>
            <w:color w:val="000000"/>
            <w:sz w:val="22"/>
          </w:rPr>
          <w:delText xml:space="preserve"> complete AFTER you have written </w:delText>
        </w:r>
        <w:r w:rsidDel="00BD3AE4">
          <w:rPr>
            <w:rFonts w:ascii="Calibri" w:hAnsi="Calibri"/>
            <w:color w:val="000000"/>
            <w:sz w:val="22"/>
          </w:rPr>
          <w:delText xml:space="preserve">the rest of the doc. </w:delText>
        </w:r>
        <w:r w:rsidRPr="0081609E" w:rsidDel="00BD3AE4">
          <w:rPr>
            <w:rFonts w:ascii="Calibri" w:hAnsi="Calibri"/>
            <w:bCs/>
            <w:color w:val="FFFFFF"/>
            <w:highlight w:val="darkCyan"/>
          </w:rPr>
          <w:delText>DO NOT FORGET to add this to Part 2!</w:delText>
        </w:r>
        <w:r w:rsidDel="00BD3AE4">
          <w:rPr>
            <w:rFonts w:ascii="Calibri" w:hAnsi="Calibri"/>
            <w:color w:val="000000"/>
            <w:sz w:val="22"/>
          </w:rPr>
          <w:delText xml:space="preserve"> It's a critical part of the document.</w:delText>
        </w:r>
      </w:del>
    </w:p>
    <w:p w14:paraId="464F71D3" w14:textId="77C6936B" w:rsidR="008611E1" w:rsidRPr="0081609E" w:rsidDel="00BD3AE4" w:rsidRDefault="008611E1" w:rsidP="004E401F">
      <w:pPr>
        <w:pStyle w:val="BodyText"/>
        <w:tabs>
          <w:tab w:val="num" w:pos="540"/>
        </w:tabs>
        <w:ind w:left="540" w:hanging="540"/>
        <w:rPr>
          <w:del w:id="507" w:author="Ammanuel Beyene" w:date="2022-05-19T19:42:00Z"/>
          <w:rFonts w:ascii="Calibri" w:hAnsi="Calibri"/>
          <w:bCs/>
          <w:color w:val="FFFFFF"/>
          <w:highlight w:val="darkCyan"/>
        </w:rPr>
      </w:pPr>
    </w:p>
    <w:p w14:paraId="3080EE7E" w14:textId="76BCE674" w:rsidR="008611E1" w:rsidRDefault="004E401F" w:rsidP="004E401F">
      <w:pPr>
        <w:ind w:left="540"/>
        <w:rPr>
          <w:ins w:id="508" w:author="Ammanuel Beyene" w:date="2022-05-19T19:25:00Z"/>
          <w:rFonts w:ascii="Calibri" w:hAnsi="Calibri"/>
          <w:color w:val="000000"/>
          <w:sz w:val="22"/>
        </w:rPr>
      </w:pPr>
      <w:del w:id="509" w:author="Ammanuel Beyene" w:date="2022-05-19T19:54:00Z">
        <w:r w:rsidRPr="0034053E" w:rsidDel="00A558AD">
          <w:rPr>
            <w:rFonts w:ascii="Calibri" w:hAnsi="Calibri"/>
            <w:color w:val="000000"/>
            <w:sz w:val="22"/>
          </w:rPr>
          <w:delText xml:space="preserve">Analyze the </w:delText>
        </w:r>
        <w:r w:rsidDel="00A558AD">
          <w:rPr>
            <w:rFonts w:ascii="Calibri" w:hAnsi="Calibri"/>
            <w:color w:val="000000"/>
            <w:sz w:val="22"/>
          </w:rPr>
          <w:delText xml:space="preserve">Executive Summary sections of </w:delText>
        </w:r>
        <w:r w:rsidDel="00A558AD">
          <w:rPr>
            <w:rFonts w:ascii="Calibri" w:hAnsi="Calibri"/>
            <w:i/>
            <w:iCs/>
            <w:color w:val="000000"/>
            <w:sz w:val="22"/>
          </w:rPr>
          <w:delText>previous years' project proposal examples</w:delText>
        </w:r>
        <w:r w:rsidRPr="0034053E" w:rsidDel="00A558AD">
          <w:rPr>
            <w:rFonts w:ascii="Calibri" w:hAnsi="Calibri"/>
            <w:color w:val="000000"/>
            <w:sz w:val="22"/>
          </w:rPr>
          <w:delText xml:space="preserve">: what would be equivalent information </w:delText>
        </w:r>
        <w:r w:rsidRPr="0034053E" w:rsidDel="00A558AD">
          <w:rPr>
            <w:rFonts w:ascii="Calibri" w:hAnsi="Calibri"/>
            <w:i/>
            <w:color w:val="000000"/>
            <w:sz w:val="22"/>
          </w:rPr>
          <w:delText xml:space="preserve">for </w:delText>
        </w:r>
        <w:r w:rsidDel="00A558AD">
          <w:rPr>
            <w:rFonts w:ascii="Calibri" w:hAnsi="Calibri"/>
            <w:i/>
            <w:color w:val="000000"/>
            <w:sz w:val="22"/>
          </w:rPr>
          <w:delText>this</w:delText>
        </w:r>
        <w:r w:rsidRPr="0034053E" w:rsidDel="00A558AD">
          <w:rPr>
            <w:rFonts w:ascii="Calibri" w:hAnsi="Calibri"/>
            <w:i/>
            <w:color w:val="000000"/>
            <w:sz w:val="22"/>
          </w:rPr>
          <w:delText xml:space="preserve"> project</w:delText>
        </w:r>
        <w:r w:rsidDel="00A558AD">
          <w:rPr>
            <w:rFonts w:ascii="Calibri" w:hAnsi="Calibri"/>
            <w:color w:val="000000"/>
            <w:sz w:val="22"/>
          </w:rPr>
          <w:delText xml:space="preserve">? You may wish to put this on a separate page. Readers probably appreciate that, but it can just go above the Introduction and Overview if it is short. While the content may be like the Introduction and Overview, this is the official </w:delText>
        </w:r>
        <w:r w:rsidRPr="00B9108A" w:rsidDel="00A558AD">
          <w:rPr>
            <w:rFonts w:ascii="Calibri" w:hAnsi="Calibri"/>
            <w:color w:val="000000"/>
            <w:sz w:val="22"/>
            <w:u w:val="single"/>
          </w:rPr>
          <w:delText>BRIEF</w:delText>
        </w:r>
        <w:r w:rsidDel="00A558AD">
          <w:rPr>
            <w:rFonts w:ascii="Calibri" w:hAnsi="Calibri"/>
            <w:color w:val="000000"/>
            <w:sz w:val="22"/>
          </w:rPr>
          <w:delText xml:space="preserve"> introduction of yourself, your client, and the project.</w:delText>
        </w:r>
      </w:del>
    </w:p>
    <w:p w14:paraId="3A8729B0" w14:textId="3B208D91" w:rsidR="00B96329" w:rsidRDefault="008611E1" w:rsidP="008611E1">
      <w:pPr>
        <w:rPr>
          <w:ins w:id="510" w:author="Ammanuel Beyene" w:date="2022-05-19T19:56:00Z"/>
          <w:rFonts w:ascii="Calibri" w:hAnsi="Calibri"/>
          <w:color w:val="000000"/>
          <w:szCs w:val="28"/>
        </w:rPr>
      </w:pPr>
      <w:ins w:id="511" w:author="Ammanuel Beyene" w:date="2022-05-19T19:25:00Z">
        <w:r w:rsidRPr="00BD3AE4">
          <w:rPr>
            <w:rFonts w:ascii="Calibri" w:hAnsi="Calibri"/>
            <w:color w:val="000000"/>
            <w:szCs w:val="28"/>
            <w:rPrChange w:id="512" w:author="Ammanuel Beyene" w:date="2022-05-19T19:42:00Z">
              <w:rPr>
                <w:rFonts w:ascii="Calibri" w:hAnsi="Calibri"/>
                <w:color w:val="000000"/>
                <w:sz w:val="22"/>
              </w:rPr>
            </w:rPrChange>
          </w:rPr>
          <w:t xml:space="preserve">The DMP </w:t>
        </w:r>
      </w:ins>
      <w:ins w:id="513" w:author="Ammanuel Beyene" w:date="2022-05-19T20:24:00Z">
        <w:r w:rsidR="005B1836">
          <w:rPr>
            <w:rFonts w:ascii="Calibri" w:hAnsi="Calibri"/>
            <w:color w:val="000000"/>
            <w:szCs w:val="28"/>
          </w:rPr>
          <w:t xml:space="preserve">software </w:t>
        </w:r>
      </w:ins>
      <w:ins w:id="514" w:author="Ammanuel Beyene" w:date="2022-05-19T19:25:00Z">
        <w:r w:rsidRPr="00BD3AE4">
          <w:rPr>
            <w:rFonts w:ascii="Calibri" w:hAnsi="Calibri"/>
            <w:color w:val="000000"/>
            <w:szCs w:val="28"/>
            <w:rPrChange w:id="515" w:author="Ammanuel Beyene" w:date="2022-05-19T19:42:00Z">
              <w:rPr>
                <w:rFonts w:ascii="Calibri" w:hAnsi="Calibri"/>
                <w:color w:val="000000"/>
                <w:sz w:val="22"/>
              </w:rPr>
            </w:rPrChange>
          </w:rPr>
          <w:t xml:space="preserve">is a </w:t>
        </w:r>
      </w:ins>
      <w:ins w:id="516" w:author="Ammanuel Beyene" w:date="2022-05-19T20:24:00Z">
        <w:r w:rsidR="005B1836">
          <w:rPr>
            <w:rFonts w:ascii="Calibri" w:hAnsi="Calibri"/>
            <w:color w:val="000000"/>
            <w:szCs w:val="28"/>
          </w:rPr>
          <w:t>tool</w:t>
        </w:r>
      </w:ins>
      <w:ins w:id="517" w:author="Ammanuel Beyene" w:date="2022-05-19T19:26:00Z">
        <w:r w:rsidRPr="00BD3AE4">
          <w:rPr>
            <w:rFonts w:ascii="Calibri" w:hAnsi="Calibri"/>
            <w:color w:val="000000"/>
            <w:szCs w:val="28"/>
            <w:rPrChange w:id="518" w:author="Ammanuel Beyene" w:date="2022-05-19T19:42:00Z">
              <w:rPr>
                <w:rFonts w:ascii="Calibri" w:hAnsi="Calibri"/>
                <w:color w:val="000000"/>
                <w:sz w:val="22"/>
              </w:rPr>
            </w:rPrChange>
          </w:rPr>
          <w:t xml:space="preserve"> that provides a way </w:t>
        </w:r>
      </w:ins>
      <w:ins w:id="519" w:author="Ammanuel Beyene" w:date="2022-05-19T19:55:00Z">
        <w:r w:rsidR="00A558AD">
          <w:rPr>
            <w:rFonts w:ascii="Calibri" w:hAnsi="Calibri"/>
            <w:color w:val="000000"/>
            <w:szCs w:val="28"/>
          </w:rPr>
          <w:t>for people</w:t>
        </w:r>
      </w:ins>
      <w:ins w:id="520" w:author="Ammanuel Beyene" w:date="2022-05-19T19:26:00Z">
        <w:r w:rsidRPr="00BD3AE4">
          <w:rPr>
            <w:rFonts w:ascii="Calibri" w:hAnsi="Calibri"/>
            <w:color w:val="000000"/>
            <w:szCs w:val="28"/>
            <w:rPrChange w:id="521" w:author="Ammanuel Beyene" w:date="2022-05-19T19:42:00Z">
              <w:rPr>
                <w:rFonts w:ascii="Calibri" w:hAnsi="Calibri"/>
                <w:color w:val="000000"/>
                <w:sz w:val="22"/>
              </w:rPr>
            </w:rPrChange>
          </w:rPr>
          <w:t xml:space="preserve"> </w:t>
        </w:r>
      </w:ins>
      <w:ins w:id="522" w:author="Ammanuel Beyene" w:date="2022-05-19T20:23:00Z">
        <w:r w:rsidR="005B1836">
          <w:rPr>
            <w:rFonts w:ascii="Calibri" w:hAnsi="Calibri"/>
            <w:color w:val="000000"/>
            <w:szCs w:val="28"/>
          </w:rPr>
          <w:t xml:space="preserve">to </w:t>
        </w:r>
      </w:ins>
      <w:ins w:id="523" w:author="Ammanuel Beyene" w:date="2022-05-19T19:26:00Z">
        <w:r w:rsidRPr="00BD3AE4">
          <w:rPr>
            <w:rFonts w:ascii="Calibri" w:hAnsi="Calibri"/>
            <w:color w:val="000000"/>
            <w:szCs w:val="28"/>
            <w:rPrChange w:id="524" w:author="Ammanuel Beyene" w:date="2022-05-19T19:42:00Z">
              <w:rPr>
                <w:rFonts w:ascii="Calibri" w:hAnsi="Calibri"/>
                <w:color w:val="000000"/>
                <w:sz w:val="22"/>
              </w:rPr>
            </w:rPrChange>
          </w:rPr>
          <w:t xml:space="preserve">find nearby events, jobs, interest groups, local news, and political </w:t>
        </w:r>
      </w:ins>
      <w:ins w:id="525" w:author="Ammanuel Beyene" w:date="2022-05-19T19:27:00Z">
        <w:r w:rsidRPr="00BD3AE4">
          <w:rPr>
            <w:rFonts w:ascii="Calibri" w:hAnsi="Calibri"/>
            <w:color w:val="000000"/>
            <w:szCs w:val="28"/>
            <w:rPrChange w:id="526" w:author="Ammanuel Beyene" w:date="2022-05-19T19:42:00Z">
              <w:rPr>
                <w:rFonts w:ascii="Calibri" w:hAnsi="Calibri"/>
                <w:color w:val="000000"/>
                <w:sz w:val="22"/>
              </w:rPr>
            </w:rPrChange>
          </w:rPr>
          <w:t>decision-making</w:t>
        </w:r>
      </w:ins>
      <w:ins w:id="527" w:author="Ammanuel Beyene" w:date="2022-05-19T19:26:00Z">
        <w:r w:rsidRPr="00BD3AE4">
          <w:rPr>
            <w:rFonts w:ascii="Calibri" w:hAnsi="Calibri"/>
            <w:color w:val="000000"/>
            <w:szCs w:val="28"/>
            <w:rPrChange w:id="528" w:author="Ammanuel Beyene" w:date="2022-05-19T19:42:00Z">
              <w:rPr>
                <w:rFonts w:ascii="Calibri" w:hAnsi="Calibri"/>
                <w:color w:val="000000"/>
                <w:sz w:val="22"/>
              </w:rPr>
            </w:rPrChange>
          </w:rPr>
          <w:t xml:space="preserve"> opportunities</w:t>
        </w:r>
      </w:ins>
      <w:ins w:id="529" w:author="Ammanuel Beyene" w:date="2022-05-19T19:55:00Z">
        <w:r w:rsidR="00A558AD">
          <w:rPr>
            <w:rFonts w:ascii="Calibri" w:hAnsi="Calibri"/>
            <w:color w:val="000000"/>
            <w:szCs w:val="28"/>
          </w:rPr>
          <w:t>.</w:t>
        </w:r>
      </w:ins>
      <w:ins w:id="530" w:author="Ammanuel Beyene" w:date="2022-05-19T20:28:00Z">
        <w:r w:rsidR="00FE278B">
          <w:rPr>
            <w:rFonts w:ascii="Calibri" w:hAnsi="Calibri"/>
            <w:color w:val="000000"/>
            <w:szCs w:val="28"/>
          </w:rPr>
          <w:t xml:space="preserve"> </w:t>
        </w:r>
      </w:ins>
      <w:ins w:id="531" w:author="Ammanuel Beyene" w:date="2022-05-19T20:33:00Z">
        <w:r w:rsidR="002209B8">
          <w:rPr>
            <w:rFonts w:ascii="Calibri" w:hAnsi="Calibri"/>
            <w:color w:val="000000"/>
            <w:szCs w:val="28"/>
          </w:rPr>
          <w:t>People</w:t>
        </w:r>
      </w:ins>
      <w:ins w:id="532" w:author="Ammanuel Beyene" w:date="2022-05-19T20:30:00Z">
        <w:r w:rsidR="00DA20C9">
          <w:rPr>
            <w:rFonts w:ascii="Calibri" w:hAnsi="Calibri"/>
            <w:color w:val="000000"/>
            <w:szCs w:val="28"/>
          </w:rPr>
          <w:t xml:space="preserve"> </w:t>
        </w:r>
      </w:ins>
      <w:proofErr w:type="gramStart"/>
      <w:ins w:id="533" w:author="Ammanuel Beyene" w:date="2022-05-19T19:27:00Z">
        <w:r w:rsidRPr="00BD3AE4">
          <w:rPr>
            <w:rFonts w:ascii="Calibri" w:hAnsi="Calibri"/>
            <w:color w:val="000000"/>
            <w:szCs w:val="28"/>
            <w:rPrChange w:id="534" w:author="Ammanuel Beyene" w:date="2022-05-19T19:42:00Z">
              <w:rPr>
                <w:rFonts w:ascii="Calibri" w:hAnsi="Calibri"/>
                <w:color w:val="000000"/>
                <w:sz w:val="22"/>
              </w:rPr>
            </w:rPrChange>
          </w:rPr>
          <w:t>have to</w:t>
        </w:r>
        <w:proofErr w:type="gramEnd"/>
        <w:r w:rsidRPr="00BD3AE4">
          <w:rPr>
            <w:rFonts w:ascii="Calibri" w:hAnsi="Calibri"/>
            <w:color w:val="000000"/>
            <w:szCs w:val="28"/>
            <w:rPrChange w:id="535" w:author="Ammanuel Beyene" w:date="2022-05-19T19:42:00Z">
              <w:rPr>
                <w:rFonts w:ascii="Calibri" w:hAnsi="Calibri"/>
                <w:color w:val="000000"/>
                <w:sz w:val="22"/>
              </w:rPr>
            </w:rPrChange>
          </w:rPr>
          <w:t xml:space="preserve"> sign up as a regular user or poster</w:t>
        </w:r>
      </w:ins>
      <w:ins w:id="536" w:author="Ammanuel Beyene" w:date="2022-05-19T20:33:00Z">
        <w:r w:rsidR="002209B8">
          <w:rPr>
            <w:rFonts w:ascii="Calibri" w:hAnsi="Calibri"/>
            <w:color w:val="000000"/>
            <w:szCs w:val="28"/>
          </w:rPr>
          <w:t xml:space="preserve"> to use the software</w:t>
        </w:r>
      </w:ins>
      <w:ins w:id="537" w:author="Ammanuel Beyene" w:date="2022-05-19T19:27:00Z">
        <w:r w:rsidRPr="00BD3AE4">
          <w:rPr>
            <w:rFonts w:ascii="Calibri" w:hAnsi="Calibri"/>
            <w:color w:val="000000"/>
            <w:szCs w:val="28"/>
            <w:rPrChange w:id="538" w:author="Ammanuel Beyene" w:date="2022-05-19T19:42:00Z">
              <w:rPr>
                <w:rFonts w:ascii="Calibri" w:hAnsi="Calibri"/>
                <w:color w:val="000000"/>
                <w:sz w:val="22"/>
              </w:rPr>
            </w:rPrChange>
          </w:rPr>
          <w:t>. Posters can be individuals, groups, or workers of a company.</w:t>
        </w:r>
      </w:ins>
      <w:ins w:id="539" w:author="Ammanuel Beyene" w:date="2022-05-19T19:30:00Z">
        <w:r w:rsidR="002612B7" w:rsidRPr="00BD3AE4">
          <w:rPr>
            <w:rFonts w:ascii="Calibri" w:hAnsi="Calibri"/>
            <w:color w:val="000000"/>
            <w:szCs w:val="28"/>
            <w:rPrChange w:id="540" w:author="Ammanuel Beyene" w:date="2022-05-19T19:42:00Z">
              <w:rPr>
                <w:rFonts w:ascii="Calibri" w:hAnsi="Calibri"/>
                <w:color w:val="000000"/>
                <w:sz w:val="22"/>
              </w:rPr>
            </w:rPrChange>
          </w:rPr>
          <w:t xml:space="preserve"> </w:t>
        </w:r>
      </w:ins>
      <w:ins w:id="541" w:author="Ammanuel Beyene" w:date="2022-05-19T19:55:00Z">
        <w:r w:rsidR="00A558AD">
          <w:rPr>
            <w:rFonts w:ascii="Calibri" w:hAnsi="Calibri"/>
            <w:color w:val="000000"/>
            <w:szCs w:val="28"/>
          </w:rPr>
          <w:t xml:space="preserve">The </w:t>
        </w:r>
      </w:ins>
      <w:ins w:id="542" w:author="Ammanuel Beyene" w:date="2022-05-19T19:30:00Z">
        <w:r w:rsidR="002612B7" w:rsidRPr="00BD3AE4">
          <w:rPr>
            <w:rFonts w:ascii="Calibri" w:hAnsi="Calibri"/>
            <w:color w:val="000000"/>
            <w:szCs w:val="28"/>
            <w:rPrChange w:id="543" w:author="Ammanuel Beyene" w:date="2022-05-19T19:42:00Z">
              <w:rPr>
                <w:rFonts w:ascii="Calibri" w:hAnsi="Calibri"/>
                <w:color w:val="000000"/>
                <w:sz w:val="22"/>
              </w:rPr>
            </w:rPrChange>
          </w:rPr>
          <w:t>DMP</w:t>
        </w:r>
      </w:ins>
      <w:ins w:id="544" w:author="Ammanuel Beyene" w:date="2022-05-19T19:55:00Z">
        <w:r w:rsidR="00A558AD">
          <w:rPr>
            <w:rFonts w:ascii="Calibri" w:hAnsi="Calibri"/>
            <w:color w:val="000000"/>
            <w:szCs w:val="28"/>
          </w:rPr>
          <w:t xml:space="preserve"> app</w:t>
        </w:r>
      </w:ins>
      <w:ins w:id="545" w:author="Ammanuel Beyene" w:date="2022-05-19T19:30:00Z">
        <w:r w:rsidR="002612B7" w:rsidRPr="00BD3AE4">
          <w:rPr>
            <w:rFonts w:ascii="Calibri" w:hAnsi="Calibri"/>
            <w:color w:val="000000"/>
            <w:szCs w:val="28"/>
            <w:rPrChange w:id="546" w:author="Ammanuel Beyene" w:date="2022-05-19T19:42:00Z">
              <w:rPr>
                <w:rFonts w:ascii="Calibri" w:hAnsi="Calibri"/>
                <w:color w:val="000000"/>
                <w:sz w:val="22"/>
              </w:rPr>
            </w:rPrChange>
          </w:rPr>
          <w:t xml:space="preserve"> has sections for events, jobs, interest groups, life-hacks, public </w:t>
        </w:r>
      </w:ins>
      <w:ins w:id="547" w:author="Ammanuel Beyene" w:date="2022-05-19T20:35:00Z">
        <w:r w:rsidR="00D00495">
          <w:rPr>
            <w:rFonts w:ascii="Calibri" w:hAnsi="Calibri"/>
            <w:color w:val="000000"/>
            <w:szCs w:val="28"/>
          </w:rPr>
          <w:t>sports</w:t>
        </w:r>
      </w:ins>
      <w:ins w:id="548" w:author="Ammanuel Beyene" w:date="2022-05-19T19:30:00Z">
        <w:r w:rsidR="002612B7" w:rsidRPr="00BD3AE4">
          <w:rPr>
            <w:rFonts w:ascii="Calibri" w:hAnsi="Calibri"/>
            <w:color w:val="000000"/>
            <w:szCs w:val="28"/>
            <w:rPrChange w:id="549" w:author="Ammanuel Beyene" w:date="2022-05-19T19:42:00Z">
              <w:rPr>
                <w:rFonts w:ascii="Calibri" w:hAnsi="Calibri"/>
                <w:color w:val="000000"/>
                <w:sz w:val="22"/>
              </w:rPr>
            </w:rPrChange>
          </w:rPr>
          <w:t xml:space="preserve"> </w:t>
        </w:r>
      </w:ins>
      <w:ins w:id="550" w:author="Ammanuel Beyene" w:date="2022-05-19T19:32:00Z">
        <w:r w:rsidR="002612B7" w:rsidRPr="00BD3AE4">
          <w:rPr>
            <w:rFonts w:ascii="Calibri" w:hAnsi="Calibri"/>
            <w:color w:val="000000"/>
            <w:szCs w:val="28"/>
            <w:rPrChange w:id="551" w:author="Ammanuel Beyene" w:date="2022-05-19T19:42:00Z">
              <w:rPr>
                <w:rFonts w:ascii="Calibri" w:hAnsi="Calibri"/>
                <w:color w:val="000000"/>
                <w:sz w:val="22"/>
              </w:rPr>
            </w:rPrChange>
          </w:rPr>
          <w:t>meetups</w:t>
        </w:r>
      </w:ins>
      <w:ins w:id="552" w:author="Ammanuel Beyene" w:date="2022-05-19T19:30:00Z">
        <w:r w:rsidR="002612B7" w:rsidRPr="00BD3AE4">
          <w:rPr>
            <w:rFonts w:ascii="Calibri" w:hAnsi="Calibri"/>
            <w:color w:val="000000"/>
            <w:szCs w:val="28"/>
            <w:rPrChange w:id="553" w:author="Ammanuel Beyene" w:date="2022-05-19T19:42:00Z">
              <w:rPr>
                <w:rFonts w:ascii="Calibri" w:hAnsi="Calibri"/>
                <w:color w:val="000000"/>
                <w:sz w:val="22"/>
              </w:rPr>
            </w:rPrChange>
          </w:rPr>
          <w:t xml:space="preserve">, local news, local politics, and </w:t>
        </w:r>
      </w:ins>
      <w:ins w:id="554" w:author="Ammanuel Beyene" w:date="2022-05-19T19:31:00Z">
        <w:r w:rsidR="002612B7" w:rsidRPr="00BD3AE4">
          <w:rPr>
            <w:rFonts w:ascii="Calibri" w:hAnsi="Calibri"/>
            <w:color w:val="000000"/>
            <w:szCs w:val="28"/>
            <w:rPrChange w:id="555" w:author="Ammanuel Beyene" w:date="2022-05-19T19:42:00Z">
              <w:rPr>
                <w:rFonts w:ascii="Calibri" w:hAnsi="Calibri"/>
                <w:color w:val="000000"/>
                <w:sz w:val="22"/>
              </w:rPr>
            </w:rPrChange>
          </w:rPr>
          <w:t xml:space="preserve">a </w:t>
        </w:r>
      </w:ins>
      <w:ins w:id="556" w:author="Ammanuel Beyene" w:date="2022-05-19T19:30:00Z">
        <w:r w:rsidR="002612B7" w:rsidRPr="00BD3AE4">
          <w:rPr>
            <w:rFonts w:ascii="Calibri" w:hAnsi="Calibri"/>
            <w:color w:val="000000"/>
            <w:szCs w:val="28"/>
            <w:rPrChange w:id="557" w:author="Ammanuel Beyene" w:date="2022-05-19T19:42:00Z">
              <w:rPr>
                <w:rFonts w:ascii="Calibri" w:hAnsi="Calibri"/>
                <w:color w:val="000000"/>
                <w:sz w:val="22"/>
              </w:rPr>
            </w:rPrChange>
          </w:rPr>
          <w:t>p</w:t>
        </w:r>
      </w:ins>
      <w:ins w:id="558" w:author="Ammanuel Beyene" w:date="2022-05-19T19:31:00Z">
        <w:r w:rsidR="002612B7" w:rsidRPr="00BD3AE4">
          <w:rPr>
            <w:rFonts w:ascii="Calibri" w:hAnsi="Calibri"/>
            <w:color w:val="000000"/>
            <w:szCs w:val="28"/>
            <w:rPrChange w:id="559" w:author="Ammanuel Beyene" w:date="2022-05-19T19:42:00Z">
              <w:rPr>
                <w:rFonts w:ascii="Calibri" w:hAnsi="Calibri"/>
                <w:color w:val="000000"/>
                <w:sz w:val="22"/>
              </w:rPr>
            </w:rPrChange>
          </w:rPr>
          <w:t>lanner. Posters can post things like new event</w:t>
        </w:r>
      </w:ins>
      <w:ins w:id="560" w:author="Ammanuel Beyene" w:date="2022-05-19T19:55:00Z">
        <w:r w:rsidR="00A558AD">
          <w:rPr>
            <w:rFonts w:ascii="Calibri" w:hAnsi="Calibri"/>
            <w:color w:val="000000"/>
            <w:szCs w:val="28"/>
          </w:rPr>
          <w:t>s</w:t>
        </w:r>
      </w:ins>
      <w:ins w:id="561" w:author="Ammanuel Beyene" w:date="2022-05-19T19:31:00Z">
        <w:r w:rsidR="002612B7" w:rsidRPr="00BD3AE4">
          <w:rPr>
            <w:rFonts w:ascii="Calibri" w:hAnsi="Calibri"/>
            <w:color w:val="000000"/>
            <w:szCs w:val="28"/>
            <w:rPrChange w:id="562" w:author="Ammanuel Beyene" w:date="2022-05-19T19:42:00Z">
              <w:rPr>
                <w:rFonts w:ascii="Calibri" w:hAnsi="Calibri"/>
                <w:color w:val="000000"/>
                <w:sz w:val="22"/>
              </w:rPr>
            </w:rPrChange>
          </w:rPr>
          <w:t>, job</w:t>
        </w:r>
      </w:ins>
      <w:ins w:id="563" w:author="Ammanuel Beyene" w:date="2022-05-19T19:55:00Z">
        <w:r w:rsidR="00A558AD">
          <w:rPr>
            <w:rFonts w:ascii="Calibri" w:hAnsi="Calibri"/>
            <w:color w:val="000000"/>
            <w:szCs w:val="28"/>
          </w:rPr>
          <w:t>s</w:t>
        </w:r>
      </w:ins>
      <w:ins w:id="564" w:author="Ammanuel Beyene" w:date="2022-05-19T19:31:00Z">
        <w:r w:rsidR="002612B7" w:rsidRPr="00BD3AE4">
          <w:rPr>
            <w:rFonts w:ascii="Calibri" w:hAnsi="Calibri"/>
            <w:color w:val="000000"/>
            <w:szCs w:val="28"/>
            <w:rPrChange w:id="565" w:author="Ammanuel Beyene" w:date="2022-05-19T19:42:00Z">
              <w:rPr>
                <w:rFonts w:ascii="Calibri" w:hAnsi="Calibri"/>
                <w:color w:val="000000"/>
                <w:sz w:val="22"/>
              </w:rPr>
            </w:rPrChange>
          </w:rPr>
          <w:t xml:space="preserve">, meet-ups, </w:t>
        </w:r>
      </w:ins>
      <w:ins w:id="566" w:author="Ammanuel Beyene" w:date="2022-05-19T19:32:00Z">
        <w:r w:rsidR="002612B7" w:rsidRPr="00BD3AE4">
          <w:rPr>
            <w:rFonts w:ascii="Calibri" w:hAnsi="Calibri"/>
            <w:color w:val="000000"/>
            <w:szCs w:val="28"/>
            <w:rPrChange w:id="567" w:author="Ammanuel Beyene" w:date="2022-05-19T19:42:00Z">
              <w:rPr>
                <w:rFonts w:ascii="Calibri" w:hAnsi="Calibri"/>
                <w:color w:val="000000"/>
                <w:sz w:val="22"/>
              </w:rPr>
            </w:rPrChange>
          </w:rPr>
          <w:t>etc.</w:t>
        </w:r>
      </w:ins>
      <w:ins w:id="568" w:author="Ammanuel Beyene" w:date="2022-05-19T19:31:00Z">
        <w:r w:rsidR="002612B7" w:rsidRPr="00BD3AE4">
          <w:rPr>
            <w:rFonts w:ascii="Calibri" w:hAnsi="Calibri"/>
            <w:color w:val="000000"/>
            <w:szCs w:val="28"/>
            <w:rPrChange w:id="569" w:author="Ammanuel Beyene" w:date="2022-05-19T19:42:00Z">
              <w:rPr>
                <w:rFonts w:ascii="Calibri" w:hAnsi="Calibri"/>
                <w:color w:val="000000"/>
                <w:sz w:val="22"/>
              </w:rPr>
            </w:rPrChange>
          </w:rPr>
          <w:t xml:space="preserve"> Users can also post to these sections as posters but </w:t>
        </w:r>
      </w:ins>
      <w:ins w:id="570" w:author="Ammanuel Beyene" w:date="2022-05-19T19:32:00Z">
        <w:r w:rsidR="002612B7" w:rsidRPr="00BD3AE4">
          <w:rPr>
            <w:rFonts w:ascii="Calibri" w:hAnsi="Calibri"/>
            <w:color w:val="000000"/>
            <w:szCs w:val="28"/>
            <w:rPrChange w:id="571" w:author="Ammanuel Beyene" w:date="2022-05-19T19:42:00Z">
              <w:rPr>
                <w:rFonts w:ascii="Calibri" w:hAnsi="Calibri"/>
                <w:color w:val="000000"/>
                <w:sz w:val="22"/>
              </w:rPr>
            </w:rPrChange>
          </w:rPr>
          <w:t xml:space="preserve">will have limited functionality. </w:t>
        </w:r>
      </w:ins>
      <w:ins w:id="572" w:author="Ammanuel Beyene" w:date="2022-05-19T19:56:00Z">
        <w:r w:rsidR="004A6A73">
          <w:rPr>
            <w:rFonts w:ascii="Calibri" w:hAnsi="Calibri"/>
            <w:color w:val="000000"/>
            <w:szCs w:val="28"/>
          </w:rPr>
          <w:t xml:space="preserve">While all the sections include posts from others, the planner will be a private section for each user. </w:t>
        </w:r>
      </w:ins>
      <w:ins w:id="573" w:author="Ammanuel Beyene" w:date="2022-05-19T19:32:00Z">
        <w:r w:rsidR="002612B7" w:rsidRPr="00BD3AE4">
          <w:rPr>
            <w:rFonts w:ascii="Calibri" w:hAnsi="Calibri"/>
            <w:color w:val="000000"/>
            <w:szCs w:val="28"/>
            <w:rPrChange w:id="574" w:author="Ammanuel Beyene" w:date="2022-05-19T19:42:00Z">
              <w:rPr>
                <w:rFonts w:ascii="Calibri" w:hAnsi="Calibri"/>
                <w:color w:val="000000"/>
                <w:sz w:val="22"/>
              </w:rPr>
            </w:rPrChange>
          </w:rPr>
          <w:t xml:space="preserve">Users can choose to add whatever they signed up for </w:t>
        </w:r>
      </w:ins>
      <w:ins w:id="575" w:author="Ammanuel Beyene" w:date="2022-05-19T19:33:00Z">
        <w:r w:rsidR="00630713" w:rsidRPr="00BD3AE4">
          <w:rPr>
            <w:rFonts w:ascii="Calibri" w:hAnsi="Calibri"/>
            <w:color w:val="000000"/>
            <w:szCs w:val="28"/>
            <w:rPrChange w:id="576" w:author="Ammanuel Beyene" w:date="2022-05-19T19:42:00Z">
              <w:rPr>
                <w:rFonts w:ascii="Calibri" w:hAnsi="Calibri"/>
                <w:color w:val="000000"/>
                <w:sz w:val="22"/>
              </w:rPr>
            </w:rPrChange>
          </w:rPr>
          <w:t>to</w:t>
        </w:r>
      </w:ins>
      <w:ins w:id="577" w:author="Ammanuel Beyene" w:date="2022-05-19T19:32:00Z">
        <w:r w:rsidR="002612B7" w:rsidRPr="00BD3AE4">
          <w:rPr>
            <w:rFonts w:ascii="Calibri" w:hAnsi="Calibri"/>
            <w:color w:val="000000"/>
            <w:szCs w:val="28"/>
            <w:rPrChange w:id="578" w:author="Ammanuel Beyene" w:date="2022-05-19T19:42:00Z">
              <w:rPr>
                <w:rFonts w:ascii="Calibri" w:hAnsi="Calibri"/>
                <w:color w:val="000000"/>
                <w:sz w:val="22"/>
              </w:rPr>
            </w:rPrChange>
          </w:rPr>
          <w:t xml:space="preserve"> their planne</w:t>
        </w:r>
      </w:ins>
      <w:ins w:id="579" w:author="Ammanuel Beyene" w:date="2022-05-19T19:33:00Z">
        <w:r w:rsidR="00630713" w:rsidRPr="00BD3AE4">
          <w:rPr>
            <w:rFonts w:ascii="Calibri" w:hAnsi="Calibri"/>
            <w:color w:val="000000"/>
            <w:szCs w:val="28"/>
            <w:rPrChange w:id="580" w:author="Ammanuel Beyene" w:date="2022-05-19T19:42:00Z">
              <w:rPr>
                <w:rFonts w:ascii="Calibri" w:hAnsi="Calibri"/>
                <w:color w:val="000000"/>
                <w:sz w:val="22"/>
              </w:rPr>
            </w:rPrChange>
          </w:rPr>
          <w:t xml:space="preserve">r if they want to be </w:t>
        </w:r>
      </w:ins>
      <w:ins w:id="581" w:author="Ammanuel Beyene" w:date="2022-05-19T19:34:00Z">
        <w:r w:rsidR="00630713" w:rsidRPr="00BD3AE4">
          <w:rPr>
            <w:rFonts w:ascii="Calibri" w:hAnsi="Calibri"/>
            <w:color w:val="000000"/>
            <w:szCs w:val="28"/>
            <w:rPrChange w:id="582" w:author="Ammanuel Beyene" w:date="2022-05-19T19:42:00Z">
              <w:rPr>
                <w:rFonts w:ascii="Calibri" w:hAnsi="Calibri"/>
                <w:color w:val="000000"/>
                <w:sz w:val="22"/>
              </w:rPr>
            </w:rPrChange>
          </w:rPr>
          <w:t xml:space="preserve">reminded of it. </w:t>
        </w:r>
      </w:ins>
    </w:p>
    <w:p w14:paraId="1C142EB2" w14:textId="77777777" w:rsidR="00B96329" w:rsidRDefault="00B96329" w:rsidP="008611E1">
      <w:pPr>
        <w:rPr>
          <w:ins w:id="583" w:author="Ammanuel Beyene" w:date="2022-05-19T19:56:00Z"/>
          <w:rFonts w:ascii="Calibri" w:hAnsi="Calibri"/>
          <w:color w:val="000000"/>
          <w:szCs w:val="28"/>
        </w:rPr>
      </w:pPr>
    </w:p>
    <w:p w14:paraId="0130534A" w14:textId="0BDC2FC0" w:rsidR="008611E1" w:rsidRDefault="00B60716" w:rsidP="008611E1">
      <w:pPr>
        <w:rPr>
          <w:ins w:id="584" w:author="Ammanuel Beyene" w:date="2022-05-19T19:42:00Z"/>
          <w:rFonts w:ascii="Calibri" w:hAnsi="Calibri"/>
          <w:color w:val="000000"/>
          <w:szCs w:val="28"/>
        </w:rPr>
      </w:pPr>
      <w:ins w:id="585" w:author="Ammanuel Beyene" w:date="2022-05-19T19:34:00Z">
        <w:r w:rsidRPr="00BD3AE4">
          <w:rPr>
            <w:rFonts w:ascii="Calibri" w:hAnsi="Calibri"/>
            <w:color w:val="000000"/>
            <w:szCs w:val="28"/>
            <w:rPrChange w:id="586" w:author="Ammanuel Beyene" w:date="2022-05-19T19:42:00Z">
              <w:rPr>
                <w:rFonts w:ascii="Calibri" w:hAnsi="Calibri"/>
                <w:color w:val="000000"/>
                <w:sz w:val="22"/>
              </w:rPr>
            </w:rPrChange>
          </w:rPr>
          <w:t xml:space="preserve">The DMP’s goal is to fix issues </w:t>
        </w:r>
      </w:ins>
      <w:ins w:id="587" w:author="Ammanuel Beyene" w:date="2022-05-19T19:57:00Z">
        <w:r w:rsidR="00B96329">
          <w:rPr>
            <w:rFonts w:ascii="Calibri" w:hAnsi="Calibri"/>
            <w:color w:val="000000"/>
            <w:szCs w:val="28"/>
          </w:rPr>
          <w:t xml:space="preserve">such as </w:t>
        </w:r>
      </w:ins>
      <w:ins w:id="588" w:author="Ammanuel Beyene" w:date="2022-05-19T19:34:00Z">
        <w:r w:rsidRPr="00BD3AE4">
          <w:rPr>
            <w:rFonts w:ascii="Calibri" w:hAnsi="Calibri"/>
            <w:color w:val="000000"/>
            <w:szCs w:val="28"/>
            <w:rPrChange w:id="589" w:author="Ammanuel Beyene" w:date="2022-05-19T19:42:00Z">
              <w:rPr>
                <w:rFonts w:ascii="Calibri" w:hAnsi="Calibri"/>
                <w:color w:val="000000"/>
                <w:sz w:val="22"/>
              </w:rPr>
            </w:rPrChange>
          </w:rPr>
          <w:t>excessive technology use</w:t>
        </w:r>
      </w:ins>
      <w:ins w:id="590" w:author="Ammanuel Beyene" w:date="2022-05-19T19:35:00Z">
        <w:r w:rsidR="001D0151" w:rsidRPr="00BD3AE4">
          <w:rPr>
            <w:rFonts w:ascii="Calibri" w:hAnsi="Calibri"/>
            <w:color w:val="000000"/>
            <w:szCs w:val="28"/>
            <w:rPrChange w:id="591" w:author="Ammanuel Beyene" w:date="2022-05-19T19:42:00Z">
              <w:rPr>
                <w:rFonts w:ascii="Calibri" w:hAnsi="Calibri"/>
                <w:color w:val="000000"/>
                <w:sz w:val="22"/>
              </w:rPr>
            </w:rPrChange>
          </w:rPr>
          <w:t xml:space="preserve">, </w:t>
        </w:r>
      </w:ins>
      <w:ins w:id="592" w:author="Ammanuel Beyene" w:date="2022-05-19T20:34:00Z">
        <w:r w:rsidR="00D00495">
          <w:rPr>
            <w:rFonts w:ascii="Calibri" w:hAnsi="Calibri"/>
            <w:color w:val="000000"/>
            <w:szCs w:val="28"/>
          </w:rPr>
          <w:t>time-consuming</w:t>
        </w:r>
      </w:ins>
      <w:ins w:id="593" w:author="Ammanuel Beyene" w:date="2022-05-19T19:35:00Z">
        <w:r w:rsidR="001D0151" w:rsidRPr="00BD3AE4">
          <w:rPr>
            <w:rFonts w:ascii="Calibri" w:hAnsi="Calibri"/>
            <w:color w:val="000000"/>
            <w:szCs w:val="28"/>
            <w:rPrChange w:id="594" w:author="Ammanuel Beyene" w:date="2022-05-19T19:42:00Z">
              <w:rPr>
                <w:rFonts w:ascii="Calibri" w:hAnsi="Calibri"/>
                <w:color w:val="000000"/>
                <w:sz w:val="22"/>
              </w:rPr>
            </w:rPrChange>
          </w:rPr>
          <w:t xml:space="preserve"> navigations between different websites,</w:t>
        </w:r>
      </w:ins>
      <w:ins w:id="595" w:author="Ammanuel Beyene" w:date="2022-05-19T19:34:00Z">
        <w:r w:rsidRPr="00BD3AE4">
          <w:rPr>
            <w:rFonts w:ascii="Calibri" w:hAnsi="Calibri"/>
            <w:color w:val="000000"/>
            <w:szCs w:val="28"/>
            <w:rPrChange w:id="596" w:author="Ammanuel Beyene" w:date="2022-05-19T19:42:00Z">
              <w:rPr>
                <w:rFonts w:ascii="Calibri" w:hAnsi="Calibri"/>
                <w:color w:val="000000"/>
                <w:sz w:val="22"/>
              </w:rPr>
            </w:rPrChange>
          </w:rPr>
          <w:t xml:space="preserve"> and </w:t>
        </w:r>
      </w:ins>
      <w:ins w:id="597" w:author="Ammanuel Beyene" w:date="2022-05-19T19:57:00Z">
        <w:r w:rsidR="00B96329">
          <w:rPr>
            <w:rFonts w:ascii="Calibri" w:hAnsi="Calibri"/>
            <w:color w:val="000000"/>
            <w:szCs w:val="28"/>
          </w:rPr>
          <w:t xml:space="preserve">the </w:t>
        </w:r>
      </w:ins>
      <w:ins w:id="598" w:author="Ammanuel Beyene" w:date="2022-05-19T19:34:00Z">
        <w:r w:rsidRPr="00BD3AE4">
          <w:rPr>
            <w:rFonts w:ascii="Calibri" w:hAnsi="Calibri"/>
            <w:color w:val="000000"/>
            <w:szCs w:val="28"/>
            <w:rPrChange w:id="599" w:author="Ammanuel Beyene" w:date="2022-05-19T19:42:00Z">
              <w:rPr>
                <w:rFonts w:ascii="Calibri" w:hAnsi="Calibri"/>
                <w:color w:val="000000"/>
                <w:sz w:val="22"/>
              </w:rPr>
            </w:rPrChange>
          </w:rPr>
          <w:t xml:space="preserve">effects brought about by </w:t>
        </w:r>
      </w:ins>
      <w:ins w:id="600" w:author="Ammanuel Beyene" w:date="2022-05-19T19:35:00Z">
        <w:r w:rsidRPr="00BD3AE4">
          <w:rPr>
            <w:rFonts w:ascii="Calibri" w:hAnsi="Calibri"/>
            <w:color w:val="000000"/>
            <w:szCs w:val="28"/>
            <w:rPrChange w:id="601" w:author="Ammanuel Beyene" w:date="2022-05-19T19:42:00Z">
              <w:rPr>
                <w:rFonts w:ascii="Calibri" w:hAnsi="Calibri"/>
                <w:color w:val="000000"/>
                <w:sz w:val="22"/>
              </w:rPr>
            </w:rPrChange>
          </w:rPr>
          <w:t xml:space="preserve">the recent covid epidemic. </w:t>
        </w:r>
        <w:r w:rsidR="001D0151" w:rsidRPr="00BD3AE4">
          <w:rPr>
            <w:rFonts w:ascii="Calibri" w:hAnsi="Calibri"/>
            <w:color w:val="000000"/>
            <w:szCs w:val="28"/>
            <w:rPrChange w:id="602" w:author="Ammanuel Beyene" w:date="2022-05-19T19:42:00Z">
              <w:rPr>
                <w:rFonts w:ascii="Calibri" w:hAnsi="Calibri"/>
                <w:color w:val="000000"/>
                <w:sz w:val="22"/>
              </w:rPr>
            </w:rPrChange>
          </w:rPr>
          <w:t xml:space="preserve">The DMP wants to help </w:t>
        </w:r>
      </w:ins>
      <w:ins w:id="603" w:author="Ammanuel Beyene" w:date="2022-05-19T19:36:00Z">
        <w:r w:rsidR="001D0151" w:rsidRPr="00BD3AE4">
          <w:rPr>
            <w:rFonts w:ascii="Calibri" w:hAnsi="Calibri"/>
            <w:color w:val="000000"/>
            <w:szCs w:val="28"/>
            <w:rPrChange w:id="604" w:author="Ammanuel Beyene" w:date="2022-05-19T19:42:00Z">
              <w:rPr>
                <w:rFonts w:ascii="Calibri" w:hAnsi="Calibri"/>
                <w:color w:val="000000"/>
                <w:sz w:val="22"/>
              </w:rPr>
            </w:rPrChange>
          </w:rPr>
          <w:t xml:space="preserve">people by putting some of </w:t>
        </w:r>
      </w:ins>
      <w:ins w:id="605" w:author="Ammanuel Beyene" w:date="2022-05-19T19:57:00Z">
        <w:r w:rsidR="00B96329">
          <w:rPr>
            <w:rFonts w:ascii="Calibri" w:hAnsi="Calibri"/>
            <w:color w:val="000000"/>
            <w:szCs w:val="28"/>
          </w:rPr>
          <w:t>their</w:t>
        </w:r>
      </w:ins>
      <w:ins w:id="606" w:author="Ammanuel Beyene" w:date="2022-05-19T19:36:00Z">
        <w:r w:rsidR="001D0151" w:rsidRPr="00BD3AE4">
          <w:rPr>
            <w:rFonts w:ascii="Calibri" w:hAnsi="Calibri"/>
            <w:color w:val="000000"/>
            <w:szCs w:val="28"/>
            <w:rPrChange w:id="607" w:author="Ammanuel Beyene" w:date="2022-05-19T19:42:00Z">
              <w:rPr>
                <w:rFonts w:ascii="Calibri" w:hAnsi="Calibri"/>
                <w:color w:val="000000"/>
                <w:sz w:val="22"/>
              </w:rPr>
            </w:rPrChange>
          </w:rPr>
          <w:t xml:space="preserve"> most important tasks in one place. By doing this</w:t>
        </w:r>
      </w:ins>
      <w:ins w:id="608" w:author="Ammanuel Beyene" w:date="2022-05-19T20:34:00Z">
        <w:r w:rsidR="00D00495">
          <w:rPr>
            <w:rFonts w:ascii="Calibri" w:hAnsi="Calibri"/>
            <w:color w:val="000000"/>
            <w:szCs w:val="28"/>
          </w:rPr>
          <w:t>,</w:t>
        </w:r>
      </w:ins>
      <w:ins w:id="609" w:author="Ammanuel Beyene" w:date="2022-05-19T19:36:00Z">
        <w:r w:rsidR="001D0151" w:rsidRPr="00BD3AE4">
          <w:rPr>
            <w:rFonts w:ascii="Calibri" w:hAnsi="Calibri"/>
            <w:color w:val="000000"/>
            <w:szCs w:val="28"/>
            <w:rPrChange w:id="610" w:author="Ammanuel Beyene" w:date="2022-05-19T19:42:00Z">
              <w:rPr>
                <w:rFonts w:ascii="Calibri" w:hAnsi="Calibri"/>
                <w:color w:val="000000"/>
                <w:sz w:val="22"/>
              </w:rPr>
            </w:rPrChange>
          </w:rPr>
          <w:t xml:space="preserve"> the DMP hopes to help people </w:t>
        </w:r>
      </w:ins>
      <w:ins w:id="611" w:author="Ammanuel Beyene" w:date="2022-05-19T19:58:00Z">
        <w:r w:rsidR="00B96329">
          <w:rPr>
            <w:rFonts w:ascii="Calibri" w:hAnsi="Calibri"/>
            <w:color w:val="000000"/>
            <w:szCs w:val="28"/>
          </w:rPr>
          <w:t xml:space="preserve">organize their tasks and </w:t>
        </w:r>
      </w:ins>
      <w:ins w:id="612" w:author="Ammanuel Beyene" w:date="2022-05-19T19:36:00Z">
        <w:r w:rsidR="001D0151" w:rsidRPr="00BD3AE4">
          <w:rPr>
            <w:rFonts w:ascii="Calibri" w:hAnsi="Calibri"/>
            <w:color w:val="000000"/>
            <w:szCs w:val="28"/>
            <w:rPrChange w:id="613" w:author="Ammanuel Beyene" w:date="2022-05-19T19:42:00Z">
              <w:rPr>
                <w:rFonts w:ascii="Calibri" w:hAnsi="Calibri"/>
                <w:color w:val="000000"/>
                <w:sz w:val="22"/>
              </w:rPr>
            </w:rPrChange>
          </w:rPr>
          <w:t>save time</w:t>
        </w:r>
      </w:ins>
      <w:ins w:id="614" w:author="Ammanuel Beyene" w:date="2022-05-19T19:37:00Z">
        <w:r w:rsidR="001D0151" w:rsidRPr="00BD3AE4">
          <w:rPr>
            <w:rFonts w:ascii="Calibri" w:hAnsi="Calibri"/>
            <w:color w:val="000000"/>
            <w:szCs w:val="28"/>
            <w:rPrChange w:id="615" w:author="Ammanuel Beyene" w:date="2022-05-19T19:42:00Z">
              <w:rPr>
                <w:rFonts w:ascii="Calibri" w:hAnsi="Calibri"/>
                <w:color w:val="000000"/>
                <w:sz w:val="22"/>
              </w:rPr>
            </w:rPrChange>
          </w:rPr>
          <w:t>. The DMP wants to help people get active,</w:t>
        </w:r>
      </w:ins>
      <w:ins w:id="616" w:author="Ammanuel Beyene" w:date="2022-05-19T19:59:00Z">
        <w:r w:rsidR="00770461">
          <w:rPr>
            <w:rFonts w:ascii="Calibri" w:hAnsi="Calibri"/>
            <w:color w:val="000000"/>
            <w:szCs w:val="28"/>
          </w:rPr>
          <w:t xml:space="preserve"> increase </w:t>
        </w:r>
      </w:ins>
      <w:ins w:id="617" w:author="Ammanuel Beyene" w:date="2022-05-19T20:00:00Z">
        <w:r w:rsidR="00770461">
          <w:rPr>
            <w:rFonts w:ascii="Calibri" w:hAnsi="Calibri"/>
            <w:color w:val="000000"/>
            <w:szCs w:val="28"/>
          </w:rPr>
          <w:t>their</w:t>
        </w:r>
      </w:ins>
      <w:ins w:id="618" w:author="Ammanuel Beyene" w:date="2022-05-19T19:37:00Z">
        <w:r w:rsidR="001D0151" w:rsidRPr="00BD3AE4">
          <w:rPr>
            <w:rFonts w:ascii="Calibri" w:hAnsi="Calibri"/>
            <w:color w:val="000000"/>
            <w:szCs w:val="28"/>
            <w:rPrChange w:id="619" w:author="Ammanuel Beyene" w:date="2022-05-19T19:42:00Z">
              <w:rPr>
                <w:rFonts w:ascii="Calibri" w:hAnsi="Calibri"/>
                <w:color w:val="000000"/>
                <w:sz w:val="22"/>
              </w:rPr>
            </w:rPrChange>
          </w:rPr>
          <w:t xml:space="preserve"> interact</w:t>
        </w:r>
      </w:ins>
      <w:ins w:id="620" w:author="Ammanuel Beyene" w:date="2022-05-19T20:00:00Z">
        <w:r w:rsidR="00770461">
          <w:rPr>
            <w:rFonts w:ascii="Calibri" w:hAnsi="Calibri"/>
            <w:color w:val="000000"/>
            <w:szCs w:val="28"/>
          </w:rPr>
          <w:t xml:space="preserve">ion with others, </w:t>
        </w:r>
      </w:ins>
      <w:ins w:id="621" w:author="Ammanuel Beyene" w:date="2022-05-19T19:37:00Z">
        <w:r w:rsidR="001D0151" w:rsidRPr="00BD3AE4">
          <w:rPr>
            <w:rFonts w:ascii="Calibri" w:hAnsi="Calibri"/>
            <w:color w:val="000000"/>
            <w:szCs w:val="28"/>
            <w:rPrChange w:id="622" w:author="Ammanuel Beyene" w:date="2022-05-19T19:42:00Z">
              <w:rPr>
                <w:rFonts w:ascii="Calibri" w:hAnsi="Calibri"/>
                <w:color w:val="000000"/>
                <w:sz w:val="22"/>
              </w:rPr>
            </w:rPrChange>
          </w:rPr>
          <w:t xml:space="preserve">and </w:t>
        </w:r>
      </w:ins>
      <w:ins w:id="623" w:author="Ammanuel Beyene" w:date="2022-05-19T20:01:00Z">
        <w:r w:rsidR="00A659D7">
          <w:rPr>
            <w:rFonts w:ascii="Calibri" w:hAnsi="Calibri"/>
            <w:color w:val="000000"/>
            <w:szCs w:val="28"/>
          </w:rPr>
          <w:t xml:space="preserve">help them </w:t>
        </w:r>
      </w:ins>
      <w:ins w:id="624" w:author="Ammanuel Beyene" w:date="2022-05-19T19:37:00Z">
        <w:r w:rsidR="001D0151" w:rsidRPr="00BD3AE4">
          <w:rPr>
            <w:rFonts w:ascii="Calibri" w:hAnsi="Calibri"/>
            <w:color w:val="000000"/>
            <w:szCs w:val="28"/>
            <w:rPrChange w:id="625" w:author="Ammanuel Beyene" w:date="2022-05-19T19:42:00Z">
              <w:rPr>
                <w:rFonts w:ascii="Calibri" w:hAnsi="Calibri"/>
                <w:color w:val="000000"/>
                <w:sz w:val="22"/>
              </w:rPr>
            </w:rPrChange>
          </w:rPr>
          <w:t xml:space="preserve">make </w:t>
        </w:r>
      </w:ins>
      <w:ins w:id="626" w:author="Ammanuel Beyene" w:date="2022-05-19T19:38:00Z">
        <w:r w:rsidR="001D0151" w:rsidRPr="00BD3AE4">
          <w:rPr>
            <w:rFonts w:ascii="Calibri" w:hAnsi="Calibri"/>
            <w:color w:val="000000"/>
            <w:szCs w:val="28"/>
            <w:rPrChange w:id="627" w:author="Ammanuel Beyene" w:date="2022-05-19T19:42:00Z">
              <w:rPr>
                <w:rFonts w:ascii="Calibri" w:hAnsi="Calibri"/>
                <w:color w:val="000000"/>
                <w:sz w:val="22"/>
              </w:rPr>
            </w:rPrChange>
          </w:rPr>
          <w:t xml:space="preserve">positive changes to their community. The local politics section has a feature that lets people check out </w:t>
        </w:r>
      </w:ins>
      <w:ins w:id="628" w:author="Ammanuel Beyene" w:date="2022-05-19T20:34:00Z">
        <w:r w:rsidR="00D00495">
          <w:rPr>
            <w:rFonts w:ascii="Calibri" w:hAnsi="Calibri"/>
            <w:color w:val="000000"/>
            <w:szCs w:val="28"/>
          </w:rPr>
          <w:t xml:space="preserve">the </w:t>
        </w:r>
      </w:ins>
      <w:ins w:id="629" w:author="Ammanuel Beyene" w:date="2022-05-19T19:38:00Z">
        <w:r w:rsidR="001D0151" w:rsidRPr="00BD3AE4">
          <w:rPr>
            <w:rFonts w:ascii="Calibri" w:hAnsi="Calibri"/>
            <w:color w:val="000000"/>
            <w:szCs w:val="28"/>
            <w:rPrChange w:id="630" w:author="Ammanuel Beyene" w:date="2022-05-19T19:42:00Z">
              <w:rPr>
                <w:rFonts w:ascii="Calibri" w:hAnsi="Calibri"/>
                <w:color w:val="000000"/>
                <w:sz w:val="22"/>
              </w:rPr>
            </w:rPrChange>
          </w:rPr>
          <w:t xml:space="preserve">current </w:t>
        </w:r>
        <w:r w:rsidR="007E55A5" w:rsidRPr="00BD3AE4">
          <w:rPr>
            <w:rFonts w:ascii="Calibri" w:hAnsi="Calibri"/>
            <w:color w:val="000000"/>
            <w:szCs w:val="28"/>
            <w:rPrChange w:id="631" w:author="Ammanuel Beyene" w:date="2022-05-19T19:42:00Z">
              <w:rPr>
                <w:rFonts w:ascii="Calibri" w:hAnsi="Calibri"/>
                <w:color w:val="000000"/>
                <w:sz w:val="22"/>
              </w:rPr>
            </w:rPrChange>
          </w:rPr>
          <w:t xml:space="preserve">agendas of their local government and how they can participate in the </w:t>
        </w:r>
      </w:ins>
      <w:ins w:id="632" w:author="Ammanuel Beyene" w:date="2022-05-19T19:39:00Z">
        <w:r w:rsidR="00FF617B" w:rsidRPr="00BD3AE4">
          <w:rPr>
            <w:rFonts w:ascii="Calibri" w:hAnsi="Calibri"/>
            <w:color w:val="000000"/>
            <w:szCs w:val="28"/>
            <w:rPrChange w:id="633" w:author="Ammanuel Beyene" w:date="2022-05-19T19:42:00Z">
              <w:rPr>
                <w:rFonts w:ascii="Calibri" w:hAnsi="Calibri"/>
                <w:color w:val="000000"/>
                <w:sz w:val="22"/>
              </w:rPr>
            </w:rPrChange>
          </w:rPr>
          <w:t>decision-making</w:t>
        </w:r>
      </w:ins>
      <w:ins w:id="634" w:author="Ammanuel Beyene" w:date="2022-05-19T19:38:00Z">
        <w:r w:rsidR="007E55A5" w:rsidRPr="00BD3AE4">
          <w:rPr>
            <w:rFonts w:ascii="Calibri" w:hAnsi="Calibri"/>
            <w:color w:val="000000"/>
            <w:szCs w:val="28"/>
            <w:rPrChange w:id="635" w:author="Ammanuel Beyene" w:date="2022-05-19T19:42:00Z">
              <w:rPr>
                <w:rFonts w:ascii="Calibri" w:hAnsi="Calibri"/>
                <w:color w:val="000000"/>
                <w:sz w:val="22"/>
              </w:rPr>
            </w:rPrChange>
          </w:rPr>
          <w:t xml:space="preserve"> </w:t>
        </w:r>
      </w:ins>
      <w:ins w:id="636" w:author="Ammanuel Beyene" w:date="2022-05-19T19:39:00Z">
        <w:r w:rsidR="007E55A5" w:rsidRPr="00BD3AE4">
          <w:rPr>
            <w:rFonts w:ascii="Calibri" w:hAnsi="Calibri"/>
            <w:color w:val="000000"/>
            <w:szCs w:val="28"/>
            <w:rPrChange w:id="637" w:author="Ammanuel Beyene" w:date="2022-05-19T19:42:00Z">
              <w:rPr>
                <w:rFonts w:ascii="Calibri" w:hAnsi="Calibri"/>
                <w:color w:val="000000"/>
                <w:sz w:val="22"/>
              </w:rPr>
            </w:rPrChange>
          </w:rPr>
          <w:t xml:space="preserve">process. </w:t>
        </w:r>
      </w:ins>
      <w:ins w:id="638" w:author="Ammanuel Beyene" w:date="2022-05-19T19:40:00Z">
        <w:r w:rsidR="00BD3AE4" w:rsidRPr="00BD3AE4">
          <w:rPr>
            <w:rFonts w:ascii="Calibri" w:hAnsi="Calibri"/>
            <w:color w:val="000000"/>
            <w:szCs w:val="28"/>
            <w:rPrChange w:id="639" w:author="Ammanuel Beyene" w:date="2022-05-19T19:42:00Z">
              <w:rPr>
                <w:rFonts w:ascii="Calibri" w:hAnsi="Calibri"/>
                <w:color w:val="000000"/>
                <w:sz w:val="22"/>
              </w:rPr>
            </w:rPrChange>
          </w:rPr>
          <w:t xml:space="preserve">That section was added to the DMP with the idea of citizens being able to make the changes they want to see in their community. </w:t>
        </w:r>
      </w:ins>
    </w:p>
    <w:p w14:paraId="1E35B3CA" w14:textId="0D3F0256" w:rsidR="004D418F" w:rsidRDefault="004D418F" w:rsidP="008611E1">
      <w:pPr>
        <w:rPr>
          <w:ins w:id="640" w:author="Ammanuel Beyene" w:date="2022-05-19T19:42:00Z"/>
          <w:rFonts w:ascii="Calibri" w:hAnsi="Calibri"/>
          <w:color w:val="000000"/>
          <w:szCs w:val="28"/>
        </w:rPr>
      </w:pPr>
    </w:p>
    <w:p w14:paraId="45494853" w14:textId="27688300" w:rsidR="004D418F" w:rsidRDefault="004D418F" w:rsidP="008611E1">
      <w:pPr>
        <w:rPr>
          <w:ins w:id="641" w:author="Ammanuel Beyene" w:date="2022-05-19T19:42:00Z"/>
          <w:rFonts w:ascii="Calibri" w:hAnsi="Calibri"/>
          <w:color w:val="000000"/>
          <w:szCs w:val="28"/>
        </w:rPr>
      </w:pPr>
    </w:p>
    <w:p w14:paraId="4E869F03" w14:textId="7A6B7F26" w:rsidR="00BD3AE4" w:rsidRPr="00BD3AE4" w:rsidRDefault="004D418F">
      <w:pPr>
        <w:rPr>
          <w:rFonts w:ascii="Calibri" w:hAnsi="Calibri"/>
          <w:color w:val="000000"/>
          <w:szCs w:val="28"/>
          <w:rPrChange w:id="642" w:author="Ammanuel Beyene" w:date="2022-05-19T19:42:00Z">
            <w:rPr>
              <w:rFonts w:ascii="Calibri" w:hAnsi="Calibri"/>
              <w:color w:val="000000"/>
              <w:sz w:val="22"/>
            </w:rPr>
          </w:rPrChange>
        </w:rPr>
        <w:pPrChange w:id="643" w:author="Ammanuel Beyene" w:date="2022-05-19T19:25:00Z">
          <w:pPr>
            <w:ind w:left="540"/>
          </w:pPr>
        </w:pPrChange>
      </w:pPr>
      <w:ins w:id="644" w:author="Ammanuel Beyene" w:date="2022-05-19T19:42:00Z">
        <w:r>
          <w:rPr>
            <w:rFonts w:ascii="Calibri" w:hAnsi="Calibri"/>
            <w:color w:val="000000"/>
            <w:szCs w:val="28"/>
          </w:rPr>
          <w:t xml:space="preserve">This system proposal </w:t>
        </w:r>
      </w:ins>
      <w:ins w:id="645" w:author="Ammanuel Beyene" w:date="2022-05-19T20:38:00Z">
        <w:r w:rsidR="00D00495">
          <w:rPr>
            <w:rFonts w:ascii="Calibri" w:hAnsi="Calibri"/>
            <w:color w:val="000000"/>
            <w:szCs w:val="28"/>
          </w:rPr>
          <w:t>describes</w:t>
        </w:r>
      </w:ins>
      <w:ins w:id="646" w:author="Ammanuel Beyene" w:date="2022-05-19T19:42:00Z">
        <w:r>
          <w:rPr>
            <w:rFonts w:ascii="Calibri" w:hAnsi="Calibri"/>
            <w:color w:val="000000"/>
            <w:szCs w:val="28"/>
          </w:rPr>
          <w:t xml:space="preserve"> </w:t>
        </w:r>
      </w:ins>
      <w:ins w:id="647" w:author="Ammanuel Beyene" w:date="2022-05-19T20:38:00Z">
        <w:r w:rsidR="00F63FCA">
          <w:rPr>
            <w:rFonts w:ascii="Calibri" w:hAnsi="Calibri"/>
            <w:color w:val="000000"/>
            <w:szCs w:val="28"/>
          </w:rPr>
          <w:t>most of the</w:t>
        </w:r>
      </w:ins>
      <w:ins w:id="648" w:author="Ammanuel Beyene" w:date="2022-05-19T19:42:00Z">
        <w:r>
          <w:rPr>
            <w:rFonts w:ascii="Calibri" w:hAnsi="Calibri"/>
            <w:color w:val="000000"/>
            <w:szCs w:val="28"/>
          </w:rPr>
          <w:t xml:space="preserve"> </w:t>
        </w:r>
      </w:ins>
      <w:ins w:id="649" w:author="Ammanuel Beyene" w:date="2022-05-19T20:39:00Z">
        <w:r w:rsidR="00F63FCA">
          <w:rPr>
            <w:rFonts w:ascii="Calibri" w:hAnsi="Calibri"/>
            <w:color w:val="000000"/>
            <w:szCs w:val="28"/>
          </w:rPr>
          <w:t>software’s</w:t>
        </w:r>
      </w:ins>
      <w:ins w:id="650" w:author="Ammanuel Beyene" w:date="2022-05-19T20:38:00Z">
        <w:r w:rsidR="00F63FCA">
          <w:rPr>
            <w:rFonts w:ascii="Calibri" w:hAnsi="Calibri"/>
            <w:color w:val="000000"/>
            <w:szCs w:val="28"/>
          </w:rPr>
          <w:t xml:space="preserve"> contents and</w:t>
        </w:r>
      </w:ins>
      <w:ins w:id="651" w:author="Ammanuel Beyene" w:date="2022-05-19T19:42:00Z">
        <w:r>
          <w:rPr>
            <w:rFonts w:ascii="Calibri" w:hAnsi="Calibri"/>
            <w:color w:val="000000"/>
            <w:szCs w:val="28"/>
          </w:rPr>
          <w:t xml:space="preserve"> how they should be implemented. </w:t>
        </w:r>
      </w:ins>
      <w:ins w:id="652" w:author="Ammanuel Beyene" w:date="2022-05-19T19:41:00Z">
        <w:r w:rsidR="00BD3AE4" w:rsidRPr="00BD3AE4">
          <w:rPr>
            <w:rFonts w:ascii="Calibri" w:hAnsi="Calibri"/>
            <w:color w:val="000000"/>
            <w:szCs w:val="28"/>
            <w:rPrChange w:id="653" w:author="Ammanuel Beyene" w:date="2022-05-19T19:42:00Z">
              <w:rPr>
                <w:rFonts w:ascii="Calibri" w:hAnsi="Calibri"/>
                <w:color w:val="000000"/>
                <w:sz w:val="22"/>
              </w:rPr>
            </w:rPrChange>
          </w:rPr>
          <w:t>Currently</w:t>
        </w:r>
      </w:ins>
      <w:ins w:id="654" w:author="Ammanuel Beyene" w:date="2022-05-19T20:34:00Z">
        <w:r w:rsidR="00D00495">
          <w:rPr>
            <w:rFonts w:ascii="Calibri" w:hAnsi="Calibri"/>
            <w:color w:val="000000"/>
            <w:szCs w:val="28"/>
          </w:rPr>
          <w:t>,</w:t>
        </w:r>
      </w:ins>
      <w:ins w:id="655" w:author="Ammanuel Beyene" w:date="2022-05-19T19:41:00Z">
        <w:r w:rsidR="00BD3AE4" w:rsidRPr="00BD3AE4">
          <w:rPr>
            <w:rFonts w:ascii="Calibri" w:hAnsi="Calibri"/>
            <w:color w:val="000000"/>
            <w:szCs w:val="28"/>
            <w:rPrChange w:id="656" w:author="Ammanuel Beyene" w:date="2022-05-19T19:42:00Z">
              <w:rPr>
                <w:rFonts w:ascii="Calibri" w:hAnsi="Calibri"/>
                <w:color w:val="000000"/>
                <w:sz w:val="22"/>
              </w:rPr>
            </w:rPrChange>
          </w:rPr>
          <w:t xml:space="preserve"> the makers of the DMP software do not have all the resources available to implement the DMP </w:t>
        </w:r>
      </w:ins>
      <w:ins w:id="657" w:author="Ammanuel Beyene" w:date="2022-05-19T19:43:00Z">
        <w:r>
          <w:rPr>
            <w:rFonts w:ascii="Calibri" w:hAnsi="Calibri"/>
            <w:color w:val="000000"/>
            <w:szCs w:val="28"/>
          </w:rPr>
          <w:t xml:space="preserve">as it was hoped to be. There are some risks and </w:t>
        </w:r>
      </w:ins>
      <w:ins w:id="658" w:author="Ammanuel Beyene" w:date="2022-05-19T19:44:00Z">
        <w:r>
          <w:rPr>
            <w:rFonts w:ascii="Calibri" w:hAnsi="Calibri"/>
            <w:color w:val="000000"/>
            <w:szCs w:val="28"/>
          </w:rPr>
          <w:t>constraints</w:t>
        </w:r>
      </w:ins>
      <w:ins w:id="659" w:author="Ammanuel Beyene" w:date="2022-05-19T19:43:00Z">
        <w:r>
          <w:rPr>
            <w:rFonts w:ascii="Calibri" w:hAnsi="Calibri"/>
            <w:color w:val="000000"/>
            <w:szCs w:val="28"/>
          </w:rPr>
          <w:t>, which ar</w:t>
        </w:r>
      </w:ins>
      <w:ins w:id="660" w:author="Ammanuel Beyene" w:date="2022-05-19T19:44:00Z">
        <w:r>
          <w:rPr>
            <w:rFonts w:ascii="Calibri" w:hAnsi="Calibri"/>
            <w:color w:val="000000"/>
            <w:szCs w:val="28"/>
          </w:rPr>
          <w:t>e</w:t>
        </w:r>
      </w:ins>
      <w:ins w:id="661" w:author="Ammanuel Beyene" w:date="2022-05-19T19:43:00Z">
        <w:r>
          <w:rPr>
            <w:rFonts w:ascii="Calibri" w:hAnsi="Calibri"/>
            <w:color w:val="000000"/>
            <w:szCs w:val="28"/>
          </w:rPr>
          <w:t xml:space="preserve"> </w:t>
        </w:r>
      </w:ins>
      <w:ins w:id="662" w:author="Ammanuel Beyene" w:date="2022-05-19T19:44:00Z">
        <w:r>
          <w:rPr>
            <w:rFonts w:ascii="Calibri" w:hAnsi="Calibri"/>
            <w:color w:val="000000"/>
            <w:szCs w:val="28"/>
          </w:rPr>
          <w:t>mentioned</w:t>
        </w:r>
      </w:ins>
      <w:ins w:id="663" w:author="Ammanuel Beyene" w:date="2022-05-19T19:43:00Z">
        <w:r>
          <w:rPr>
            <w:rFonts w:ascii="Calibri" w:hAnsi="Calibri"/>
            <w:color w:val="000000"/>
            <w:szCs w:val="28"/>
          </w:rPr>
          <w:t xml:space="preserve"> in the constraint</w:t>
        </w:r>
      </w:ins>
      <w:ins w:id="664" w:author="Ammanuel Beyene" w:date="2022-05-19T19:44:00Z">
        <w:r>
          <w:rPr>
            <w:rFonts w:ascii="Calibri" w:hAnsi="Calibri"/>
            <w:color w:val="000000"/>
            <w:szCs w:val="28"/>
          </w:rPr>
          <w:t xml:space="preserve">s and </w:t>
        </w:r>
      </w:ins>
      <w:ins w:id="665" w:author="Ammanuel Beyene" w:date="2022-05-19T19:43:00Z">
        <w:r>
          <w:rPr>
            <w:rFonts w:ascii="Calibri" w:hAnsi="Calibri"/>
            <w:color w:val="000000"/>
            <w:szCs w:val="28"/>
          </w:rPr>
          <w:t xml:space="preserve">feasibility </w:t>
        </w:r>
      </w:ins>
      <w:ins w:id="666" w:author="Ammanuel Beyene" w:date="2022-05-19T19:44:00Z">
        <w:r>
          <w:rPr>
            <w:rFonts w:ascii="Calibri" w:hAnsi="Calibri"/>
            <w:color w:val="000000"/>
            <w:szCs w:val="28"/>
          </w:rPr>
          <w:t>sections. But there are ways to work around those</w:t>
        </w:r>
      </w:ins>
      <w:ins w:id="667" w:author="Ammanuel Beyene" w:date="2022-05-19T20:40:00Z">
        <w:r w:rsidR="0018680C">
          <w:rPr>
            <w:rFonts w:ascii="Calibri" w:hAnsi="Calibri"/>
            <w:color w:val="000000"/>
            <w:szCs w:val="28"/>
          </w:rPr>
          <w:t>. A</w:t>
        </w:r>
      </w:ins>
      <w:ins w:id="668" w:author="Ammanuel Beyene" w:date="2022-05-19T19:44:00Z">
        <w:r>
          <w:rPr>
            <w:rFonts w:ascii="Calibri" w:hAnsi="Calibri"/>
            <w:color w:val="000000"/>
            <w:szCs w:val="28"/>
          </w:rPr>
          <w:t>t most, the MVP product is feasible</w:t>
        </w:r>
      </w:ins>
      <w:ins w:id="669" w:author="Ammanuel Beyene" w:date="2022-05-19T19:54:00Z">
        <w:r w:rsidR="002B6495">
          <w:rPr>
            <w:rFonts w:ascii="Calibri" w:hAnsi="Calibri"/>
            <w:color w:val="000000"/>
            <w:szCs w:val="28"/>
          </w:rPr>
          <w:t>,</w:t>
        </w:r>
      </w:ins>
      <w:ins w:id="670" w:author="Ammanuel Beyene" w:date="2022-05-19T19:44:00Z">
        <w:r>
          <w:rPr>
            <w:rFonts w:ascii="Calibri" w:hAnsi="Calibri"/>
            <w:color w:val="000000"/>
            <w:szCs w:val="28"/>
          </w:rPr>
          <w:t xml:space="preserve"> and considering the scope of the </w:t>
        </w:r>
      </w:ins>
      <w:ins w:id="671" w:author="Ammanuel Beyene" w:date="2022-05-19T19:53:00Z">
        <w:r w:rsidR="002B6495">
          <w:rPr>
            <w:rFonts w:ascii="Calibri" w:hAnsi="Calibri"/>
            <w:color w:val="000000"/>
            <w:szCs w:val="28"/>
          </w:rPr>
          <w:t>DMP, the</w:t>
        </w:r>
      </w:ins>
      <w:ins w:id="672" w:author="Ammanuel Beyene" w:date="2022-05-19T19:44:00Z">
        <w:r w:rsidR="00D73E4B">
          <w:rPr>
            <w:rFonts w:ascii="Calibri" w:hAnsi="Calibri"/>
            <w:color w:val="000000"/>
            <w:szCs w:val="28"/>
          </w:rPr>
          <w:t xml:space="preserve"> MVP is pretty good. </w:t>
        </w:r>
      </w:ins>
    </w:p>
    <w:p w14:paraId="0ACFF90A" w14:textId="6791BB83" w:rsidR="00D01A0A" w:rsidRDefault="00D01A0A"/>
    <w:p w14:paraId="5CD38A59" w14:textId="3A6F588A" w:rsidR="00D01A0A" w:rsidRDefault="00D01A0A"/>
    <w:p w14:paraId="5CA488A9" w14:textId="5453FEEF" w:rsidR="00D01A0A" w:rsidRDefault="00D01A0A">
      <w:pPr>
        <w:rPr>
          <w:ins w:id="673" w:author="Ammanuel Beyene" w:date="2022-05-19T19:45:00Z"/>
        </w:rPr>
      </w:pPr>
    </w:p>
    <w:p w14:paraId="35680C03" w14:textId="73A1AC39" w:rsidR="001F39DB" w:rsidRDefault="001F39DB">
      <w:pPr>
        <w:rPr>
          <w:ins w:id="674" w:author="Ammanuel Beyene" w:date="2022-05-19T19:45:00Z"/>
        </w:rPr>
      </w:pPr>
    </w:p>
    <w:p w14:paraId="1C58FE72" w14:textId="3979BF97" w:rsidR="001F39DB" w:rsidRDefault="001F39DB">
      <w:pPr>
        <w:rPr>
          <w:ins w:id="675" w:author="Ammanuel Beyene" w:date="2022-05-19T19:45:00Z"/>
        </w:rPr>
      </w:pPr>
    </w:p>
    <w:p w14:paraId="0EB7D0E3" w14:textId="2F9E1352" w:rsidR="001F39DB" w:rsidRDefault="001F39DB">
      <w:pPr>
        <w:rPr>
          <w:ins w:id="676" w:author="Ammanuel Beyene" w:date="2022-05-19T20:02:00Z"/>
        </w:rPr>
      </w:pPr>
    </w:p>
    <w:p w14:paraId="5E57FEA3" w14:textId="70D0A8D9" w:rsidR="00D3725A" w:rsidRDefault="00D3725A">
      <w:pPr>
        <w:rPr>
          <w:ins w:id="677" w:author="Ammanuel Beyene" w:date="2022-05-19T20:02:00Z"/>
        </w:rPr>
      </w:pPr>
    </w:p>
    <w:p w14:paraId="0FEA93C8" w14:textId="2B9C6D8D" w:rsidR="00D3725A" w:rsidRDefault="00D3725A">
      <w:pPr>
        <w:rPr>
          <w:ins w:id="678" w:author="Ammanuel Beyene" w:date="2022-05-19T20:02:00Z"/>
        </w:rPr>
      </w:pPr>
    </w:p>
    <w:p w14:paraId="2B237651" w14:textId="0A7ECED5" w:rsidR="00D3725A" w:rsidRDefault="00D3725A">
      <w:pPr>
        <w:rPr>
          <w:ins w:id="679" w:author="Ammanuel Beyene" w:date="2022-05-19T20:02:00Z"/>
        </w:rPr>
      </w:pPr>
    </w:p>
    <w:p w14:paraId="3DD166D8" w14:textId="77777777" w:rsidR="00D3725A" w:rsidRDefault="00D3725A">
      <w:pPr>
        <w:rPr>
          <w:ins w:id="680" w:author="Ammanuel Beyene" w:date="2022-05-19T19:45:00Z"/>
        </w:rPr>
      </w:pPr>
    </w:p>
    <w:p w14:paraId="2F946C9A" w14:textId="193A2EA0" w:rsidR="001F39DB" w:rsidRDefault="001F39DB">
      <w:pPr>
        <w:rPr>
          <w:ins w:id="681" w:author="Ammanuel Beyene" w:date="2022-05-19T19:45:00Z"/>
        </w:rPr>
      </w:pPr>
    </w:p>
    <w:p w14:paraId="681B792E" w14:textId="77777777" w:rsidR="001F39DB" w:rsidRDefault="001F39DB"/>
    <w:p w14:paraId="7DC753A8" w14:textId="77777777" w:rsidR="00CE514B" w:rsidRDefault="00CE514B">
      <w:pPr>
        <w:rPr>
          <w:ins w:id="682" w:author="Ammanuel Beyene" w:date="2022-05-21T00:25:00Z"/>
          <w:rFonts w:asciiTheme="majorHAnsi" w:eastAsiaTheme="majorEastAsia" w:hAnsiTheme="majorHAnsi" w:cstheme="majorBidi"/>
          <w:b/>
          <w:bCs/>
          <w:color w:val="000000" w:themeColor="text1"/>
          <w:sz w:val="32"/>
          <w:szCs w:val="32"/>
        </w:rPr>
      </w:pPr>
      <w:ins w:id="683" w:author="Ammanuel Beyene" w:date="2022-05-21T00:25:00Z">
        <w:r>
          <w:rPr>
            <w:b/>
            <w:bCs/>
            <w:color w:val="000000" w:themeColor="text1"/>
          </w:rPr>
          <w:br w:type="page"/>
        </w:r>
      </w:ins>
    </w:p>
    <w:p w14:paraId="603415A0" w14:textId="05E35883" w:rsidR="00882EAD" w:rsidRPr="007C241F" w:rsidRDefault="00D335E3" w:rsidP="007C241F">
      <w:pPr>
        <w:pStyle w:val="Heading1"/>
        <w:rPr>
          <w:b/>
          <w:bCs/>
          <w:color w:val="000000" w:themeColor="text1"/>
        </w:rPr>
      </w:pPr>
      <w:bookmarkStart w:id="684" w:name="_Toc105363987"/>
      <w:r w:rsidRPr="007C241F">
        <w:rPr>
          <w:b/>
          <w:bCs/>
          <w:color w:val="000000" w:themeColor="text1"/>
          <w:rPrChange w:id="685" w:author="Ammanuel Beyene" w:date="2022-05-21T00:17:00Z">
            <w:rPr/>
          </w:rPrChange>
        </w:rPr>
        <w:lastRenderedPageBreak/>
        <w:t xml:space="preserve">1.0 </w:t>
      </w:r>
      <w:r w:rsidR="00882EAD" w:rsidRPr="007C241F">
        <w:rPr>
          <w:b/>
          <w:bCs/>
          <w:color w:val="000000" w:themeColor="text1"/>
          <w:rPrChange w:id="686" w:author="Ammanuel Beyene" w:date="2022-05-21T00:17:00Z">
            <w:rPr/>
          </w:rPrChange>
        </w:rPr>
        <w:t>Introduction and Overview</w:t>
      </w:r>
      <w:bookmarkEnd w:id="684"/>
    </w:p>
    <w:p w14:paraId="62012083" w14:textId="77777777" w:rsidR="00E829F9" w:rsidRPr="00491A4C" w:rsidRDefault="00E829F9" w:rsidP="00E829F9">
      <w:pPr>
        <w:pStyle w:val="ListParagraph"/>
        <w:ind w:left="360"/>
        <w:rPr>
          <w:b/>
          <w:bCs/>
          <w:color w:val="000000" w:themeColor="text1"/>
        </w:rPr>
      </w:pPr>
    </w:p>
    <w:p w14:paraId="3A717C60" w14:textId="77777777" w:rsidR="00D01A0A" w:rsidRPr="00491A4C" w:rsidRDefault="00D01A0A" w:rsidP="00D01A0A">
      <w:pPr>
        <w:pStyle w:val="ListParagraph"/>
        <w:ind w:left="360"/>
        <w:rPr>
          <w:b/>
          <w:bCs/>
          <w:color w:val="000000" w:themeColor="text1"/>
        </w:rPr>
      </w:pPr>
    </w:p>
    <w:p w14:paraId="417D7040" w14:textId="10E1EABD" w:rsidR="00882EAD" w:rsidRPr="00732D12" w:rsidRDefault="00D335E3" w:rsidP="0027781F">
      <w:pPr>
        <w:pStyle w:val="Heading2"/>
        <w:rPr>
          <w:b/>
          <w:bCs/>
          <w:color w:val="000000" w:themeColor="text1"/>
          <w:sz w:val="28"/>
          <w:szCs w:val="28"/>
          <w:rPrChange w:id="687" w:author="Ammanuel Beyene" w:date="2022-05-21T00:18:00Z">
            <w:rPr>
              <w:b/>
              <w:bCs/>
              <w:color w:val="000000" w:themeColor="text1"/>
            </w:rPr>
          </w:rPrChange>
        </w:rPr>
      </w:pPr>
      <w:bookmarkStart w:id="688" w:name="_Toc105363988"/>
      <w:r w:rsidRPr="00732D12">
        <w:rPr>
          <w:b/>
          <w:bCs/>
          <w:color w:val="000000" w:themeColor="text1"/>
          <w:sz w:val="28"/>
          <w:szCs w:val="28"/>
          <w:rPrChange w:id="689" w:author="Ammanuel Beyene" w:date="2022-05-21T00:18:00Z">
            <w:rPr>
              <w:b/>
              <w:bCs/>
              <w:color w:val="000000" w:themeColor="text1"/>
            </w:rPr>
          </w:rPrChange>
        </w:rPr>
        <w:t xml:space="preserve">1.1 </w:t>
      </w:r>
      <w:r w:rsidR="00882EAD" w:rsidRPr="00732D12">
        <w:rPr>
          <w:b/>
          <w:bCs/>
          <w:color w:val="000000" w:themeColor="text1"/>
          <w:sz w:val="28"/>
          <w:szCs w:val="28"/>
          <w:rPrChange w:id="690" w:author="Ammanuel Beyene" w:date="2022-05-21T00:18:00Z">
            <w:rPr>
              <w:b/>
              <w:bCs/>
              <w:color w:val="000000" w:themeColor="text1"/>
            </w:rPr>
          </w:rPrChange>
        </w:rPr>
        <w:t>Problem Statement</w:t>
      </w:r>
      <w:bookmarkEnd w:id="688"/>
      <w:r w:rsidR="00F06B63" w:rsidRPr="00732D12">
        <w:rPr>
          <w:b/>
          <w:bCs/>
          <w:color w:val="000000" w:themeColor="text1"/>
          <w:sz w:val="28"/>
          <w:szCs w:val="28"/>
          <w:rPrChange w:id="691" w:author="Ammanuel Beyene" w:date="2022-05-21T00:18:00Z">
            <w:rPr>
              <w:b/>
              <w:bCs/>
              <w:color w:val="000000" w:themeColor="text1"/>
            </w:rPr>
          </w:rPrChange>
        </w:rPr>
        <w:t xml:space="preserve"> </w:t>
      </w:r>
    </w:p>
    <w:p w14:paraId="2F5EE8D3" w14:textId="50BB8EC1" w:rsidR="00D01A0A" w:rsidRDefault="00D01A0A" w:rsidP="00D01A0A">
      <w:pPr>
        <w:pStyle w:val="ListParagraph"/>
        <w:ind w:left="1080"/>
      </w:pPr>
    </w:p>
    <w:p w14:paraId="21B7BEF2" w14:textId="023B11D9" w:rsidR="00285BD1" w:rsidRDefault="002766C8" w:rsidP="0027781F">
      <w:r w:rsidRPr="002766C8">
        <w:t xml:space="preserve">These days people spend a lot of time on their technological devices and have less time for human-to-human interaction. With technology almost touching every part of our lives, </w:t>
      </w:r>
      <w:r w:rsidR="00F402CD">
        <w:t>work-related</w:t>
      </w:r>
      <w:r w:rsidRPr="002766C8">
        <w:t xml:space="preserve"> and </w:t>
      </w:r>
      <w:r w:rsidR="00F402CD">
        <w:t>non-work-related</w:t>
      </w:r>
      <w:r w:rsidRPr="002766C8">
        <w:t xml:space="preserve"> online tasks are increasing</w:t>
      </w:r>
      <w:r w:rsidR="005C2229">
        <w:t xml:space="preserve">. </w:t>
      </w:r>
      <w:r w:rsidRPr="002766C8">
        <w:t>Additionally, the recent epidemic</w:t>
      </w:r>
      <w:r w:rsidR="005C2229">
        <w:t>,</w:t>
      </w:r>
      <w:r w:rsidRPr="002766C8">
        <w:t xml:space="preserve"> covid</w:t>
      </w:r>
      <w:r w:rsidR="005C2229">
        <w:t xml:space="preserve">, </w:t>
      </w:r>
      <w:r w:rsidRPr="002766C8">
        <w:t xml:space="preserve">has affected </w:t>
      </w:r>
      <w:r w:rsidR="00F402CD">
        <w:t>many</w:t>
      </w:r>
      <w:r w:rsidRPr="002766C8">
        <w:t xml:space="preserve"> people’s lives. Some people have lost their jobs and are recently trying to get them back or find another one</w:t>
      </w:r>
      <w:r w:rsidR="00F402CD">
        <w:t>.</w:t>
      </w:r>
      <w:r w:rsidRPr="002766C8">
        <w:t xml:space="preserve"> </w:t>
      </w:r>
      <w:r w:rsidR="005C2229">
        <w:t xml:space="preserve">Some people’s businesses have been affected because their </w:t>
      </w:r>
      <w:r w:rsidR="00F402CD">
        <w:t>businesses</w:t>
      </w:r>
      <w:r w:rsidR="005C2229">
        <w:t xml:space="preserve"> couldn’t thrive during the time of covid. </w:t>
      </w:r>
      <w:r w:rsidRPr="002766C8">
        <w:t xml:space="preserve">Covid may be leaving the scene, but its effects are still felt in some places. </w:t>
      </w:r>
    </w:p>
    <w:p w14:paraId="23A0D0EC" w14:textId="77777777" w:rsidR="00285BD1" w:rsidRDefault="00285BD1" w:rsidP="0027781F"/>
    <w:p w14:paraId="790DB8CF" w14:textId="1EBED3F4" w:rsidR="002766C8" w:rsidRPr="002766C8" w:rsidRDefault="002766C8" w:rsidP="0027781F">
      <w:r w:rsidRPr="002766C8">
        <w:t xml:space="preserve">There is a need to fix </w:t>
      </w:r>
      <w:r w:rsidR="005C2229">
        <w:t xml:space="preserve">these issues brought </w:t>
      </w:r>
      <w:r w:rsidR="00F402CD">
        <w:t xml:space="preserve">about </w:t>
      </w:r>
      <w:r w:rsidR="005C2229">
        <w:t xml:space="preserve">by the increasing use of technology and </w:t>
      </w:r>
      <w:r w:rsidRPr="002766C8">
        <w:t>covid</w:t>
      </w:r>
      <w:r w:rsidR="005C2229">
        <w:t xml:space="preserve">. </w:t>
      </w:r>
      <w:r w:rsidRPr="002766C8">
        <w:t xml:space="preserve">That is where this software comes </w:t>
      </w:r>
      <w:r w:rsidR="00F402CD">
        <w:t xml:space="preserve">in. This software </w:t>
      </w:r>
      <w:r w:rsidRPr="002766C8">
        <w:t xml:space="preserve">helps people find jobs, </w:t>
      </w:r>
      <w:proofErr w:type="gramStart"/>
      <w:r w:rsidRPr="002766C8">
        <w:t>interact</w:t>
      </w:r>
      <w:proofErr w:type="gramEnd"/>
      <w:r w:rsidRPr="002766C8">
        <w:t xml:space="preserve"> </w:t>
      </w:r>
      <w:r w:rsidR="00285BD1">
        <w:t xml:space="preserve">and connect </w:t>
      </w:r>
      <w:r w:rsidRPr="002766C8">
        <w:t xml:space="preserve">with </w:t>
      </w:r>
      <w:r w:rsidR="00285BD1">
        <w:t>others</w:t>
      </w:r>
      <w:r w:rsidRPr="002766C8">
        <w:t>, and organize their day-to-day tasks.</w:t>
      </w:r>
      <w:r w:rsidR="00285BD1">
        <w:t xml:space="preserve"> Additionally, i</w:t>
      </w:r>
      <w:r w:rsidRPr="002766C8">
        <w:t xml:space="preserve">t </w:t>
      </w:r>
      <w:r w:rsidR="00285BD1">
        <w:t>includes</w:t>
      </w:r>
      <w:r w:rsidRPr="002766C8">
        <w:t xml:space="preserve"> </w:t>
      </w:r>
      <w:r w:rsidR="00F02C58">
        <w:t xml:space="preserve">other </w:t>
      </w:r>
      <w:r w:rsidR="00F402CD">
        <w:t>essential features</w:t>
      </w:r>
      <w:r w:rsidRPr="002766C8">
        <w:t xml:space="preserve"> for strengthening society’s vital cultures</w:t>
      </w:r>
      <w:r w:rsidR="00F02C58">
        <w:t>, values,</w:t>
      </w:r>
      <w:r w:rsidRPr="002766C8">
        <w:t xml:space="preserve"> and norms. </w:t>
      </w:r>
    </w:p>
    <w:p w14:paraId="4660579B" w14:textId="77777777" w:rsidR="002766C8" w:rsidRDefault="002766C8" w:rsidP="00D01A0A">
      <w:pPr>
        <w:pStyle w:val="ListParagraph"/>
        <w:ind w:left="1080"/>
      </w:pPr>
    </w:p>
    <w:p w14:paraId="7E10645E" w14:textId="77777777" w:rsidR="00D01A0A" w:rsidRPr="00E829F9" w:rsidRDefault="00D01A0A" w:rsidP="00D335E3">
      <w:pPr>
        <w:pStyle w:val="Heading2"/>
      </w:pPr>
    </w:p>
    <w:p w14:paraId="5072F7F4" w14:textId="65ACDA3C" w:rsidR="00882EAD" w:rsidRPr="00732D12" w:rsidRDefault="00D335E3" w:rsidP="0027781F">
      <w:pPr>
        <w:pStyle w:val="Heading2"/>
        <w:rPr>
          <w:b/>
          <w:bCs/>
          <w:color w:val="000000" w:themeColor="text1"/>
          <w:sz w:val="28"/>
          <w:szCs w:val="28"/>
          <w:rPrChange w:id="692" w:author="Ammanuel Beyene" w:date="2022-05-21T00:18:00Z">
            <w:rPr>
              <w:b/>
              <w:bCs/>
              <w:color w:val="000000" w:themeColor="text1"/>
            </w:rPr>
          </w:rPrChange>
        </w:rPr>
      </w:pPr>
      <w:bookmarkStart w:id="693" w:name="_Toc105363989"/>
      <w:r w:rsidRPr="00732D12">
        <w:rPr>
          <w:b/>
          <w:bCs/>
          <w:color w:val="000000" w:themeColor="text1"/>
          <w:sz w:val="28"/>
          <w:szCs w:val="28"/>
          <w:rPrChange w:id="694" w:author="Ammanuel Beyene" w:date="2022-05-21T00:18:00Z">
            <w:rPr>
              <w:b/>
              <w:bCs/>
              <w:color w:val="000000" w:themeColor="text1"/>
            </w:rPr>
          </w:rPrChange>
        </w:rPr>
        <w:t xml:space="preserve">1.2 </w:t>
      </w:r>
      <w:r w:rsidR="00882EAD" w:rsidRPr="00732D12">
        <w:rPr>
          <w:b/>
          <w:bCs/>
          <w:color w:val="000000" w:themeColor="text1"/>
          <w:sz w:val="28"/>
          <w:szCs w:val="28"/>
          <w:rPrChange w:id="695" w:author="Ammanuel Beyene" w:date="2022-05-21T00:18:00Z">
            <w:rPr>
              <w:b/>
              <w:bCs/>
              <w:color w:val="000000" w:themeColor="text1"/>
            </w:rPr>
          </w:rPrChange>
        </w:rPr>
        <w:t>Project Vision and Scope</w:t>
      </w:r>
      <w:bookmarkEnd w:id="693"/>
    </w:p>
    <w:p w14:paraId="577264BD" w14:textId="2B657950" w:rsidR="00402C99" w:rsidRDefault="00402C99" w:rsidP="00402C99"/>
    <w:p w14:paraId="2F704204" w14:textId="37DA506C" w:rsidR="00FE2281" w:rsidRDefault="00402C99" w:rsidP="0027781F">
      <w:r w:rsidRPr="00402C99">
        <w:t>The vision of this software is to help people find jobs, interact more with other humans</w:t>
      </w:r>
      <w:r w:rsidR="003B4DEB">
        <w:t xml:space="preserve"> to lessen screen use effects</w:t>
      </w:r>
      <w:r w:rsidRPr="00402C99">
        <w:t>, organize their life</w:t>
      </w:r>
      <w:r w:rsidR="00055048">
        <w:t>,</w:t>
      </w:r>
      <w:r w:rsidRPr="00402C99">
        <w:t xml:space="preserve"> </w:t>
      </w:r>
      <w:r w:rsidR="003B4DEB">
        <w:t xml:space="preserve">and execute their tasks efficiently </w:t>
      </w:r>
      <w:r w:rsidRPr="00402C99">
        <w:t xml:space="preserve">by using a planner. It also hopes to help people be active, learn essential life lessons, be informed, and be part of the </w:t>
      </w:r>
      <w:r w:rsidR="00055048">
        <w:t>decision-making</w:t>
      </w:r>
      <w:r w:rsidRPr="00402C99">
        <w:t xml:space="preserve"> in their community. </w:t>
      </w:r>
      <w:r w:rsidR="002F16E6">
        <w:t>The software provides those opportunities</w:t>
      </w:r>
      <w:r w:rsidR="00055048">
        <w:t>,</w:t>
      </w:r>
      <w:r w:rsidR="002F16E6">
        <w:t xml:space="preserve"> and users </w:t>
      </w:r>
      <w:proofErr w:type="gramStart"/>
      <w:r w:rsidR="002F16E6">
        <w:t>have to</w:t>
      </w:r>
      <w:proofErr w:type="gramEnd"/>
      <w:r w:rsidR="002F16E6">
        <w:t xml:space="preserve"> cease them by applying to jobs, signing up for events, requesting </w:t>
      </w:r>
      <w:r w:rsidR="00055048">
        <w:t xml:space="preserve">to </w:t>
      </w:r>
      <w:r w:rsidR="002F16E6">
        <w:t xml:space="preserve">join groups, etc. </w:t>
      </w:r>
      <w:r w:rsidRPr="00402C99">
        <w:t>The app</w:t>
      </w:r>
      <w:r w:rsidR="00FE2281">
        <w:t xml:space="preserve">lication focuses on the local aspects of a community but doesn’t want to limit users to only </w:t>
      </w:r>
      <w:r w:rsidR="00055048">
        <w:t>being</w:t>
      </w:r>
      <w:r w:rsidR="00FE2281">
        <w:t xml:space="preserve"> able to participate </w:t>
      </w:r>
      <w:r w:rsidR="003B4DEB">
        <w:t>locally</w:t>
      </w:r>
      <w:r w:rsidR="00FE2281">
        <w:t xml:space="preserve">. Users can search for and participate in activities in a community besides theirs </w:t>
      </w:r>
      <w:proofErr w:type="gramStart"/>
      <w:r w:rsidR="00FE2281">
        <w:t>as long as</w:t>
      </w:r>
      <w:proofErr w:type="gramEnd"/>
      <w:r w:rsidR="00FE2281">
        <w:t xml:space="preserve"> they </w:t>
      </w:r>
      <w:r w:rsidR="003B4DEB">
        <w:t>qualify for those activities</w:t>
      </w:r>
      <w:r w:rsidR="00FE2281">
        <w:t xml:space="preserve">. News is the only section that includes city, state, and national level posts. </w:t>
      </w:r>
    </w:p>
    <w:p w14:paraId="4A275C39" w14:textId="77777777" w:rsidR="00FE2281" w:rsidRDefault="00FE2281" w:rsidP="0027781F"/>
    <w:p w14:paraId="0C4E16CB" w14:textId="2ADE8E28" w:rsidR="00402C99" w:rsidRPr="00402C99" w:rsidRDefault="00FE2281" w:rsidP="0027781F">
      <w:r>
        <w:t xml:space="preserve">The system believes </w:t>
      </w:r>
      <w:r w:rsidR="003B4DEB">
        <w:t xml:space="preserve">active political participation will strengthen people’s community and fix other issues in a community that </w:t>
      </w:r>
      <w:ins w:id="696" w:author="Ammanuel Beyene" w:date="2022-05-19T20:43:00Z">
        <w:r w:rsidR="00764CD0">
          <w:t>are</w:t>
        </w:r>
      </w:ins>
      <w:del w:id="697" w:author="Ammanuel Beyene" w:date="2022-05-19T20:43:00Z">
        <w:r w:rsidR="00055048" w:rsidDel="00764CD0">
          <w:delText>is</w:delText>
        </w:r>
      </w:del>
      <w:r w:rsidR="003B4DEB">
        <w:t xml:space="preserve"> not easily identified. By implementing</w:t>
      </w:r>
      <w:r>
        <w:t xml:space="preserve"> </w:t>
      </w:r>
      <w:r w:rsidR="003B4DEB">
        <w:t xml:space="preserve">a background check and having a strong security system, the software wants to provide </w:t>
      </w:r>
      <w:r>
        <w:t xml:space="preserve">a safe </w:t>
      </w:r>
      <w:r w:rsidR="003B4DEB">
        <w:t xml:space="preserve">and stress-free </w:t>
      </w:r>
      <w:r>
        <w:t xml:space="preserve">environment for users to </w:t>
      </w:r>
      <w:r w:rsidR="00055048">
        <w:t>engage in activities.</w:t>
      </w:r>
      <w:r>
        <w:t xml:space="preserve"> </w:t>
      </w:r>
    </w:p>
    <w:p w14:paraId="6EEBC83A" w14:textId="77777777" w:rsidR="00402C99" w:rsidRDefault="00402C99" w:rsidP="00402C99">
      <w:pPr>
        <w:ind w:left="1080"/>
      </w:pPr>
    </w:p>
    <w:p w14:paraId="6BDE363B" w14:textId="51E6F936" w:rsidR="00D01A0A" w:rsidRDefault="00D01A0A" w:rsidP="00D01A0A">
      <w:pPr>
        <w:pStyle w:val="ListParagraph"/>
        <w:ind w:left="1080"/>
      </w:pPr>
    </w:p>
    <w:p w14:paraId="24F365B5" w14:textId="2891A979" w:rsidR="00B3448B" w:rsidRDefault="00B3448B" w:rsidP="00D01A0A">
      <w:pPr>
        <w:pStyle w:val="ListParagraph"/>
        <w:ind w:left="1080"/>
      </w:pPr>
    </w:p>
    <w:p w14:paraId="771F3CD4" w14:textId="77777777" w:rsidR="00B3448B" w:rsidRDefault="00B3448B" w:rsidP="00D01A0A">
      <w:pPr>
        <w:pStyle w:val="ListParagraph"/>
        <w:ind w:left="1080"/>
      </w:pPr>
    </w:p>
    <w:p w14:paraId="6D25964D" w14:textId="66C3871E" w:rsidR="00882EAD" w:rsidRPr="00732D12" w:rsidRDefault="00D335E3" w:rsidP="0027781F">
      <w:pPr>
        <w:pStyle w:val="Heading2"/>
        <w:rPr>
          <w:b/>
          <w:bCs/>
          <w:color w:val="000000" w:themeColor="text1"/>
          <w:sz w:val="28"/>
          <w:szCs w:val="28"/>
          <w:rPrChange w:id="698" w:author="Ammanuel Beyene" w:date="2022-05-21T00:18:00Z">
            <w:rPr>
              <w:b/>
              <w:bCs/>
              <w:color w:val="000000" w:themeColor="text1"/>
            </w:rPr>
          </w:rPrChange>
        </w:rPr>
      </w:pPr>
      <w:bookmarkStart w:id="699" w:name="_Toc105363990"/>
      <w:r w:rsidRPr="00732D12">
        <w:rPr>
          <w:b/>
          <w:bCs/>
          <w:color w:val="000000" w:themeColor="text1"/>
          <w:sz w:val="28"/>
          <w:szCs w:val="28"/>
          <w:rPrChange w:id="700" w:author="Ammanuel Beyene" w:date="2022-05-21T00:18:00Z">
            <w:rPr>
              <w:b/>
              <w:bCs/>
              <w:color w:val="000000" w:themeColor="text1"/>
            </w:rPr>
          </w:rPrChange>
        </w:rPr>
        <w:t xml:space="preserve">1.3 </w:t>
      </w:r>
      <w:r w:rsidR="00882EAD" w:rsidRPr="00732D12">
        <w:rPr>
          <w:b/>
          <w:bCs/>
          <w:color w:val="000000" w:themeColor="text1"/>
          <w:sz w:val="28"/>
          <w:szCs w:val="28"/>
          <w:rPrChange w:id="701" w:author="Ammanuel Beyene" w:date="2022-05-21T00:18:00Z">
            <w:rPr>
              <w:b/>
              <w:bCs/>
              <w:color w:val="000000" w:themeColor="text1"/>
            </w:rPr>
          </w:rPrChange>
        </w:rPr>
        <w:t>Requirements Summary</w:t>
      </w:r>
      <w:bookmarkEnd w:id="699"/>
    </w:p>
    <w:p w14:paraId="110DB49F" w14:textId="1AE2EE08" w:rsidR="006579DE" w:rsidRDefault="006579DE" w:rsidP="006579DE">
      <w:pPr>
        <w:ind w:left="1080"/>
      </w:pPr>
    </w:p>
    <w:p w14:paraId="37D885A5" w14:textId="66A0976D" w:rsidR="006579DE" w:rsidRDefault="006579DE" w:rsidP="0027781F">
      <w:r w:rsidRPr="00335E68">
        <w:t xml:space="preserve">The DMP app will have sections </w:t>
      </w:r>
      <w:ins w:id="702" w:author="Ammanuel Beyene" w:date="2022-05-19T20:43:00Z">
        <w:r w:rsidR="00764CD0">
          <w:t xml:space="preserve">for </w:t>
        </w:r>
      </w:ins>
      <w:del w:id="703" w:author="Ammanuel Beyene" w:date="2022-05-19T20:43:00Z">
        <w:r w:rsidR="00B3448B" w:rsidDel="00764CD0">
          <w:delText>of</w:delText>
        </w:r>
        <w:r w:rsidRPr="00335E68" w:rsidDel="00764CD0">
          <w:delText xml:space="preserve"> </w:delText>
        </w:r>
      </w:del>
      <w:r w:rsidRPr="00335E68">
        <w:t xml:space="preserve">the </w:t>
      </w:r>
      <w:proofErr w:type="gramStart"/>
      <w:r w:rsidRPr="00335E68">
        <w:t>aforementioned essentials</w:t>
      </w:r>
      <w:proofErr w:type="gramEnd"/>
      <w:ins w:id="704" w:author="Ammanuel Beyene" w:date="2022-05-19T20:44:00Z">
        <w:r w:rsidR="00764CD0">
          <w:t>,</w:t>
        </w:r>
      </w:ins>
      <w:r w:rsidRPr="00335E68">
        <w:t xml:space="preserve"> such as events, jobs, interest groups, public </w:t>
      </w:r>
      <w:r w:rsidR="00055048">
        <w:t>meetups</w:t>
      </w:r>
      <w:r w:rsidRPr="00335E68">
        <w:t xml:space="preserve">, life hacks, news, local politics, and a planner. </w:t>
      </w:r>
      <w:ins w:id="705" w:author="Ammanuel Beyene" w:date="2022-05-19T20:44:00Z">
        <w:r w:rsidR="00764CD0">
          <w:t>It would also</w:t>
        </w:r>
      </w:ins>
      <w:del w:id="706" w:author="Ammanuel Beyene" w:date="2022-05-19T20:44:00Z">
        <w:r w:rsidRPr="00335E68" w:rsidDel="00764CD0">
          <w:delText>Additionally, it would</w:delText>
        </w:r>
      </w:del>
      <w:r w:rsidRPr="00335E68">
        <w:t xml:space="preserve"> have features such as messaging, notifications, saved posts, FAQ page,</w:t>
      </w:r>
      <w:r w:rsidR="00B3448B">
        <w:t xml:space="preserve"> help,</w:t>
      </w:r>
      <w:r w:rsidRPr="00335E68">
        <w:t xml:space="preserve"> profile page, </w:t>
      </w:r>
      <w:r w:rsidR="00B3448B">
        <w:t xml:space="preserve">settings, policy, </w:t>
      </w:r>
      <w:del w:id="707" w:author="Ammanuel Beyene" w:date="2022-05-19T20:44:00Z">
        <w:r w:rsidRPr="00335E68" w:rsidDel="00764CD0">
          <w:delText xml:space="preserve">and </w:delText>
        </w:r>
      </w:del>
      <w:r w:rsidRPr="00335E68">
        <w:t>contact us page</w:t>
      </w:r>
      <w:r w:rsidR="00B3448B">
        <w:t xml:space="preserve">, etc. </w:t>
      </w:r>
      <w:del w:id="708" w:author="Ammanuel Beyene" w:date="2022-06-05T16:35:00Z">
        <w:r w:rsidR="00B3448B" w:rsidDel="00B266D4">
          <w:delText xml:space="preserve">The software provides all these amenities and expects users to pay a monthly fee. </w:delText>
        </w:r>
      </w:del>
    </w:p>
    <w:p w14:paraId="7F9015FD" w14:textId="55A8815F" w:rsidR="00B3448B" w:rsidRDefault="00B3448B" w:rsidP="0027781F"/>
    <w:p w14:paraId="3C77FA18" w14:textId="44D33128" w:rsidR="00B3448B" w:rsidRPr="00335E68" w:rsidRDefault="00B3448B" w:rsidP="0027781F">
      <w:r>
        <w:t>The business requirements are:</w:t>
      </w:r>
    </w:p>
    <w:p w14:paraId="0FD7ACAF" w14:textId="0672D4FC" w:rsidR="00B3448B" w:rsidRDefault="001A1A93" w:rsidP="00F80195">
      <w:pPr>
        <w:pStyle w:val="ListParagraph"/>
        <w:numPr>
          <w:ilvl w:val="0"/>
          <w:numId w:val="10"/>
        </w:numPr>
      </w:pPr>
      <w:r>
        <w:t>The software must gather the user’s personal information and run a background check</w:t>
      </w:r>
    </w:p>
    <w:p w14:paraId="088BD75F" w14:textId="17EAF255" w:rsidR="006579DE" w:rsidRPr="00335E68" w:rsidRDefault="001A1A93" w:rsidP="001A1A93">
      <w:pPr>
        <w:pStyle w:val="ListParagraph"/>
        <w:numPr>
          <w:ilvl w:val="0"/>
          <w:numId w:val="10"/>
        </w:numPr>
      </w:pPr>
      <w:r>
        <w:t>After three days, the software must let users know the results of the background check, which will decide whether users will have an account or not</w:t>
      </w:r>
    </w:p>
    <w:p w14:paraId="7CC0EE8B" w14:textId="0C09AFA7" w:rsidR="00A40C7C" w:rsidRDefault="001A1A93" w:rsidP="00F80195">
      <w:pPr>
        <w:pStyle w:val="ListParagraph"/>
        <w:numPr>
          <w:ilvl w:val="0"/>
          <w:numId w:val="10"/>
        </w:numPr>
      </w:pPr>
      <w:r>
        <w:t>The software must implement a strong security system</w:t>
      </w:r>
      <w:r w:rsidR="00A40C7C">
        <w:t xml:space="preserve"> that will encourage users to engage </w:t>
      </w:r>
      <w:r w:rsidR="00055048">
        <w:t>in</w:t>
      </w:r>
      <w:r w:rsidR="00A40C7C">
        <w:t xml:space="preserve"> </w:t>
      </w:r>
      <w:r w:rsidR="00055048">
        <w:t>activities</w:t>
      </w:r>
      <w:r w:rsidR="00A40C7C">
        <w:t xml:space="preserve"> without worries</w:t>
      </w:r>
    </w:p>
    <w:p w14:paraId="5700D1E9" w14:textId="366BB597" w:rsidR="00A40C7C" w:rsidRDefault="00A40C7C" w:rsidP="00A40C7C">
      <w:pPr>
        <w:pStyle w:val="ListParagraph"/>
        <w:numPr>
          <w:ilvl w:val="1"/>
          <w:numId w:val="10"/>
        </w:numPr>
      </w:pPr>
      <w:r>
        <w:t xml:space="preserve">The software must check </w:t>
      </w:r>
      <w:r w:rsidR="00D07444">
        <w:t xml:space="preserve">and investigate </w:t>
      </w:r>
      <w:r>
        <w:t>flag</w:t>
      </w:r>
      <w:r w:rsidR="00055048">
        <w:t>s</w:t>
      </w:r>
      <w:r>
        <w:t xml:space="preserve">, </w:t>
      </w:r>
      <w:r w:rsidR="00055048">
        <w:t>reports</w:t>
      </w:r>
      <w:r>
        <w:t>, suspicious activ</w:t>
      </w:r>
      <w:r w:rsidR="00055048">
        <w:t>ities</w:t>
      </w:r>
      <w:r>
        <w:t>, and posts deemed inappropriate</w:t>
      </w:r>
    </w:p>
    <w:p w14:paraId="470B82D6" w14:textId="371DD3C7" w:rsidR="00A40C7C" w:rsidRDefault="00A40C7C" w:rsidP="00A40C7C">
      <w:pPr>
        <w:pStyle w:val="ListParagraph"/>
        <w:numPr>
          <w:ilvl w:val="1"/>
          <w:numId w:val="10"/>
        </w:numPr>
      </w:pPr>
      <w:r>
        <w:t>If a user is found guilty of the above, then the user must be removed</w:t>
      </w:r>
    </w:p>
    <w:p w14:paraId="4EC1EE86" w14:textId="7E456D8B" w:rsidR="00A40C7C" w:rsidRDefault="001A1A93" w:rsidP="00F80195">
      <w:pPr>
        <w:pStyle w:val="ListParagraph"/>
        <w:numPr>
          <w:ilvl w:val="0"/>
          <w:numId w:val="10"/>
        </w:numPr>
      </w:pPr>
      <w:r>
        <w:t>The software must let users browse posts</w:t>
      </w:r>
      <w:r w:rsidR="00A40C7C">
        <w:t xml:space="preserve"> and </w:t>
      </w:r>
      <w:r>
        <w:t xml:space="preserve">act with posts </w:t>
      </w:r>
    </w:p>
    <w:p w14:paraId="753BDDCD" w14:textId="77777777" w:rsidR="00A40C7C" w:rsidRDefault="00A40C7C" w:rsidP="00F80195">
      <w:pPr>
        <w:pStyle w:val="ListParagraph"/>
        <w:numPr>
          <w:ilvl w:val="0"/>
          <w:numId w:val="10"/>
        </w:numPr>
      </w:pPr>
      <w:r>
        <w:t xml:space="preserve">The software must allow users to interact with </w:t>
      </w:r>
      <w:r w:rsidR="001A1A93">
        <w:t>posters</w:t>
      </w:r>
    </w:p>
    <w:p w14:paraId="6AD37E3B" w14:textId="1A1CF8FC" w:rsidR="00A40C7C" w:rsidRDefault="00A40C7C" w:rsidP="00A40C7C">
      <w:pPr>
        <w:pStyle w:val="ListParagraph"/>
        <w:numPr>
          <w:ilvl w:val="0"/>
          <w:numId w:val="10"/>
        </w:numPr>
      </w:pPr>
      <w:r>
        <w:t>The software must allow users to</w:t>
      </w:r>
      <w:r w:rsidR="001A1A93">
        <w:t xml:space="preserve"> sign up for events, submit </w:t>
      </w:r>
      <w:r>
        <w:t>applications, or follow the links provided to finish application processes.</w:t>
      </w:r>
    </w:p>
    <w:p w14:paraId="06C4F71B" w14:textId="4DE73812" w:rsidR="004548C7" w:rsidRDefault="001A1A93" w:rsidP="00F80195">
      <w:pPr>
        <w:pStyle w:val="ListParagraph"/>
        <w:numPr>
          <w:ilvl w:val="0"/>
          <w:numId w:val="10"/>
        </w:numPr>
      </w:pPr>
      <w:r>
        <w:t xml:space="preserve">The software must record user’s data </w:t>
      </w:r>
      <w:r w:rsidR="003959BD">
        <w:t>to help users utilize features such as adding an event they signed up for to their planners</w:t>
      </w:r>
    </w:p>
    <w:p w14:paraId="1777E8EB" w14:textId="77777777" w:rsidR="003959BD" w:rsidRDefault="004548C7" w:rsidP="004548C7">
      <w:pPr>
        <w:pStyle w:val="ListParagraph"/>
        <w:numPr>
          <w:ilvl w:val="1"/>
          <w:numId w:val="10"/>
        </w:numPr>
      </w:pPr>
      <w:r>
        <w:t>The software must record user’s data to be able to</w:t>
      </w:r>
      <w:r w:rsidR="003959BD">
        <w:t xml:space="preserve"> utilize all the features effectively</w:t>
      </w:r>
    </w:p>
    <w:p w14:paraId="5ACDF5CB" w14:textId="01457C49" w:rsidR="001A1A93" w:rsidRDefault="003959BD" w:rsidP="003959BD">
      <w:pPr>
        <w:pStyle w:val="ListParagraph"/>
        <w:numPr>
          <w:ilvl w:val="1"/>
          <w:numId w:val="10"/>
        </w:numPr>
      </w:pPr>
      <w:r>
        <w:t xml:space="preserve">The software must work with third parties to keep track of user’s data s they </w:t>
      </w:r>
      <w:r w:rsidR="00D07444">
        <w:t>leave</w:t>
      </w:r>
      <w:r>
        <w:t xml:space="preserve"> the site following a third-party link </w:t>
      </w:r>
    </w:p>
    <w:p w14:paraId="48DB4C3D" w14:textId="5B72ECE1" w:rsidR="001A1A93" w:rsidRDefault="00A40C7C" w:rsidP="003959BD">
      <w:pPr>
        <w:pStyle w:val="ListParagraph"/>
        <w:numPr>
          <w:ilvl w:val="1"/>
          <w:numId w:val="10"/>
        </w:numPr>
      </w:pPr>
      <w:r>
        <w:t xml:space="preserve">The software must </w:t>
      </w:r>
      <w:r w:rsidR="001A1A93">
        <w:t xml:space="preserve">allow </w:t>
      </w:r>
      <w:r>
        <w:t xml:space="preserve">users to </w:t>
      </w:r>
      <w:r w:rsidR="001A1A93">
        <w:t>communica</w:t>
      </w:r>
      <w:r>
        <w:t>te with</w:t>
      </w:r>
      <w:r w:rsidR="001A1A93">
        <w:t xml:space="preserve"> third parties </w:t>
      </w:r>
    </w:p>
    <w:p w14:paraId="62F64CC0" w14:textId="61BDAF52" w:rsidR="00A40C7C" w:rsidRDefault="00A40C7C" w:rsidP="003959BD">
      <w:pPr>
        <w:pStyle w:val="ListParagraph"/>
        <w:numPr>
          <w:ilvl w:val="1"/>
          <w:numId w:val="10"/>
        </w:numPr>
      </w:pPr>
      <w:r>
        <w:t xml:space="preserve">The software must </w:t>
      </w:r>
      <w:r w:rsidR="003959BD">
        <w:t xml:space="preserve">oversee </w:t>
      </w:r>
      <w:r w:rsidR="00D07444">
        <w:t xml:space="preserve">the </w:t>
      </w:r>
      <w:r w:rsidR="003959BD">
        <w:t xml:space="preserve">user’s activities in the application and with third parties </w:t>
      </w:r>
    </w:p>
    <w:p w14:paraId="2A76C1B4" w14:textId="6775DEFA" w:rsidR="00A40C7C" w:rsidRDefault="00A40C7C" w:rsidP="00A40C7C"/>
    <w:p w14:paraId="0ED260CE" w14:textId="77777777" w:rsidR="006579DE" w:rsidRDefault="006579DE" w:rsidP="006579DE">
      <w:pPr>
        <w:ind w:left="1080"/>
      </w:pPr>
    </w:p>
    <w:p w14:paraId="0A794651" w14:textId="3A491C99" w:rsidR="00D01A0A" w:rsidDel="00CE1DA9" w:rsidRDefault="00D01A0A" w:rsidP="00D01A0A">
      <w:pPr>
        <w:pStyle w:val="ListParagraph"/>
        <w:ind w:left="1080"/>
        <w:rPr>
          <w:del w:id="709" w:author="Ammanuel Beyene" w:date="2022-05-19T19:07:00Z"/>
        </w:rPr>
      </w:pPr>
    </w:p>
    <w:p w14:paraId="029359BB" w14:textId="21DAF526" w:rsidR="00D01A0A" w:rsidRDefault="00D01A0A" w:rsidP="00D01A0A">
      <w:pPr>
        <w:pStyle w:val="ListParagraph"/>
        <w:ind w:left="1080"/>
        <w:rPr>
          <w:ins w:id="710" w:author="Ammanuel Beyene" w:date="2022-05-19T19:07:00Z"/>
        </w:rPr>
      </w:pPr>
    </w:p>
    <w:p w14:paraId="67FB64EE" w14:textId="332A6BB8" w:rsidR="00CE1DA9" w:rsidRDefault="00CE1DA9" w:rsidP="00D01A0A">
      <w:pPr>
        <w:pStyle w:val="ListParagraph"/>
        <w:ind w:left="1080"/>
        <w:rPr>
          <w:ins w:id="711" w:author="Ammanuel Beyene" w:date="2022-05-19T19:07:00Z"/>
        </w:rPr>
      </w:pPr>
    </w:p>
    <w:p w14:paraId="7D733128" w14:textId="39A7FA7E" w:rsidR="00CE1DA9" w:rsidRDefault="00CE1DA9" w:rsidP="00D01A0A">
      <w:pPr>
        <w:pStyle w:val="ListParagraph"/>
        <w:ind w:left="1080"/>
        <w:rPr>
          <w:ins w:id="712" w:author="Ammanuel Beyene" w:date="2022-05-19T19:07:00Z"/>
        </w:rPr>
      </w:pPr>
    </w:p>
    <w:p w14:paraId="7C417B2D" w14:textId="77777777" w:rsidR="00CE1DA9" w:rsidRPr="00732D12" w:rsidRDefault="00CE1DA9" w:rsidP="00D01A0A">
      <w:pPr>
        <w:pStyle w:val="ListParagraph"/>
        <w:ind w:left="1080"/>
        <w:rPr>
          <w:sz w:val="28"/>
          <w:szCs w:val="28"/>
          <w:rPrChange w:id="713" w:author="Ammanuel Beyene" w:date="2022-05-21T00:18:00Z">
            <w:rPr/>
          </w:rPrChange>
        </w:rPr>
      </w:pPr>
    </w:p>
    <w:p w14:paraId="3EFCF201" w14:textId="5298C40B" w:rsidR="00882EAD" w:rsidRPr="00732D12" w:rsidRDefault="00D335E3" w:rsidP="00F80195">
      <w:pPr>
        <w:pStyle w:val="Heading2"/>
        <w:rPr>
          <w:b/>
          <w:bCs/>
          <w:color w:val="000000" w:themeColor="text1"/>
          <w:sz w:val="28"/>
          <w:szCs w:val="28"/>
          <w:rPrChange w:id="714" w:author="Ammanuel Beyene" w:date="2022-05-21T00:18:00Z">
            <w:rPr>
              <w:b/>
              <w:bCs/>
              <w:color w:val="000000" w:themeColor="text1"/>
            </w:rPr>
          </w:rPrChange>
        </w:rPr>
      </w:pPr>
      <w:bookmarkStart w:id="715" w:name="_Toc105363991"/>
      <w:r w:rsidRPr="00732D12">
        <w:rPr>
          <w:b/>
          <w:bCs/>
          <w:color w:val="000000" w:themeColor="text1"/>
          <w:sz w:val="28"/>
          <w:szCs w:val="28"/>
          <w:rPrChange w:id="716" w:author="Ammanuel Beyene" w:date="2022-05-21T00:18:00Z">
            <w:rPr>
              <w:b/>
              <w:bCs/>
              <w:color w:val="000000" w:themeColor="text1"/>
            </w:rPr>
          </w:rPrChange>
        </w:rPr>
        <w:t xml:space="preserve">1.4 </w:t>
      </w:r>
      <w:r w:rsidR="00882EAD" w:rsidRPr="00732D12">
        <w:rPr>
          <w:b/>
          <w:bCs/>
          <w:color w:val="000000" w:themeColor="text1"/>
          <w:sz w:val="28"/>
          <w:szCs w:val="28"/>
          <w:rPrChange w:id="717" w:author="Ammanuel Beyene" w:date="2022-05-21T00:18:00Z">
            <w:rPr>
              <w:b/>
              <w:bCs/>
              <w:color w:val="000000" w:themeColor="text1"/>
            </w:rPr>
          </w:rPrChange>
        </w:rPr>
        <w:t>Stakeholders and Interests</w:t>
      </w:r>
      <w:bookmarkEnd w:id="715"/>
    </w:p>
    <w:p w14:paraId="0C7B9EA0" w14:textId="7D8124D5" w:rsidR="003959BD" w:rsidRDefault="003959BD" w:rsidP="003959BD"/>
    <w:p w14:paraId="5E6EEEDF" w14:textId="1D800AC5" w:rsidR="003959BD" w:rsidRDefault="003959BD" w:rsidP="003959BD">
      <w:r>
        <w:t xml:space="preserve">There are various stakeholders for this software. </w:t>
      </w:r>
      <w:r w:rsidR="001F154D">
        <w:t>As the owner</w:t>
      </w:r>
      <w:r w:rsidR="00055048">
        <w:t>,</w:t>
      </w:r>
      <w:r w:rsidR="001F154D">
        <w:t xml:space="preserve"> I hold a great stake </w:t>
      </w:r>
      <w:r w:rsidR="00055048">
        <w:t>in</w:t>
      </w:r>
      <w:r w:rsidR="001F154D">
        <w:t xml:space="preserve"> this software. S</w:t>
      </w:r>
      <w:r w:rsidR="00055048">
        <w:t>o</w:t>
      </w:r>
      <w:r w:rsidR="001F154D">
        <w:t xml:space="preserve"> far, it is just me</w:t>
      </w:r>
      <w:r w:rsidR="00055048">
        <w:t>,</w:t>
      </w:r>
      <w:r w:rsidR="001F154D">
        <w:t xml:space="preserve"> and I don’t have any sponsors, </w:t>
      </w:r>
      <w:r w:rsidR="00D07444">
        <w:t>donors</w:t>
      </w:r>
      <w:r w:rsidR="001F154D">
        <w:t xml:space="preserve">, or business support. But once the software is developed, potential stakeholders that would hold great shares </w:t>
      </w:r>
      <w:ins w:id="718" w:author="Ammanuel Beyene" w:date="2022-05-19T20:44:00Z">
        <w:r w:rsidR="00764CD0">
          <w:t>would-be</w:t>
        </w:r>
      </w:ins>
      <w:del w:id="719" w:author="Ammanuel Beyene" w:date="2022-05-19T20:44:00Z">
        <w:r w:rsidR="001F154D" w:rsidDel="00764CD0">
          <w:delText>would be</w:delText>
        </w:r>
      </w:del>
      <w:r w:rsidR="001F154D">
        <w:t xml:space="preserve"> sponsors, companies who want to post their available jobs, facilitators who want to post their events and the like, local government agencies, employees, and news stations.  </w:t>
      </w:r>
    </w:p>
    <w:p w14:paraId="173AE93E" w14:textId="4A12ABB1" w:rsidR="001F154D" w:rsidRDefault="001F154D" w:rsidP="003959BD"/>
    <w:p w14:paraId="495179AB" w14:textId="5796DDF8" w:rsidR="001F154D" w:rsidRPr="003959BD" w:rsidRDefault="001F154D" w:rsidP="003959BD">
      <w:r>
        <w:t xml:space="preserve">A list of the stakeholders </w:t>
      </w:r>
      <w:proofErr w:type="gramStart"/>
      <w:r>
        <w:t>are</w:t>
      </w:r>
      <w:proofErr w:type="gramEnd"/>
      <w:r>
        <w:t>:</w:t>
      </w:r>
    </w:p>
    <w:p w14:paraId="2B7F0ABB" w14:textId="0782EA9C" w:rsidR="006579DE" w:rsidRDefault="006579DE" w:rsidP="006579DE">
      <w:pPr>
        <w:pStyle w:val="ListParagraph"/>
        <w:ind w:left="1080"/>
      </w:pPr>
    </w:p>
    <w:p w14:paraId="77356481" w14:textId="0CC4D1F2" w:rsidR="006579DE" w:rsidRPr="00335E68" w:rsidRDefault="006579DE" w:rsidP="00F80195">
      <w:pPr>
        <w:pStyle w:val="ListParagraph"/>
        <w:numPr>
          <w:ilvl w:val="0"/>
          <w:numId w:val="10"/>
        </w:numPr>
      </w:pPr>
      <w:r w:rsidRPr="00335E68">
        <w:t xml:space="preserve">Me (Ammanuel Beyene) – owner </w:t>
      </w:r>
    </w:p>
    <w:p w14:paraId="565DA638" w14:textId="2F96F05B" w:rsidR="006579DE" w:rsidRPr="00335E68" w:rsidRDefault="006579DE" w:rsidP="00F80195">
      <w:pPr>
        <w:pStyle w:val="ListParagraph"/>
        <w:numPr>
          <w:ilvl w:val="0"/>
          <w:numId w:val="10"/>
        </w:numPr>
      </w:pPr>
      <w:r w:rsidRPr="00335E68">
        <w:t xml:space="preserve">All types of Users </w:t>
      </w:r>
    </w:p>
    <w:p w14:paraId="61BE87D6" w14:textId="547D3F49" w:rsidR="006579DE" w:rsidRPr="00335E68" w:rsidRDefault="006579DE" w:rsidP="00F80195">
      <w:pPr>
        <w:pStyle w:val="ListParagraph"/>
        <w:numPr>
          <w:ilvl w:val="1"/>
          <w:numId w:val="10"/>
        </w:numPr>
      </w:pPr>
      <w:r w:rsidRPr="00335E68">
        <w:t>Event coordinators: individuals, groups, or company lead</w:t>
      </w:r>
    </w:p>
    <w:p w14:paraId="656E003F" w14:textId="3F188B5A" w:rsidR="006579DE" w:rsidRPr="00335E68" w:rsidRDefault="006579DE" w:rsidP="00F80195">
      <w:pPr>
        <w:pStyle w:val="ListParagraph"/>
        <w:numPr>
          <w:ilvl w:val="1"/>
          <w:numId w:val="10"/>
        </w:numPr>
      </w:pPr>
      <w:r w:rsidRPr="00335E68">
        <w:t>Job coordinators: individual</w:t>
      </w:r>
      <w:r w:rsidR="003959BD">
        <w:t xml:space="preserve">s, </w:t>
      </w:r>
      <w:r w:rsidR="001F154D">
        <w:t xml:space="preserve">partners, </w:t>
      </w:r>
      <w:r w:rsidR="003959BD">
        <w:t>small companies, large</w:t>
      </w:r>
      <w:r w:rsidRPr="00335E68">
        <w:t xml:space="preserve"> companies</w:t>
      </w:r>
    </w:p>
    <w:p w14:paraId="480C531E" w14:textId="55B04D0E" w:rsidR="006579DE" w:rsidRPr="00335E68" w:rsidRDefault="006579DE" w:rsidP="00F80195">
      <w:pPr>
        <w:pStyle w:val="ListParagraph"/>
        <w:numPr>
          <w:ilvl w:val="1"/>
          <w:numId w:val="10"/>
        </w:numPr>
      </w:pPr>
      <w:r w:rsidRPr="00335E68">
        <w:t>Users</w:t>
      </w:r>
      <w:r w:rsidR="001F154D">
        <w:t>: regular user, administrator</w:t>
      </w:r>
    </w:p>
    <w:p w14:paraId="1BDD84C3" w14:textId="7CD1361F" w:rsidR="006579DE" w:rsidRPr="00335E68" w:rsidRDefault="006579DE" w:rsidP="00F80195">
      <w:pPr>
        <w:pStyle w:val="ListParagraph"/>
        <w:numPr>
          <w:ilvl w:val="1"/>
          <w:numId w:val="10"/>
        </w:numPr>
      </w:pPr>
      <w:r w:rsidRPr="00335E68">
        <w:t>Local government</w:t>
      </w:r>
    </w:p>
    <w:p w14:paraId="1C3ADEAB" w14:textId="337983DB" w:rsidR="006579DE" w:rsidRPr="00335E68" w:rsidRDefault="006579DE" w:rsidP="00F80195">
      <w:pPr>
        <w:pStyle w:val="ListParagraph"/>
        <w:numPr>
          <w:ilvl w:val="1"/>
          <w:numId w:val="10"/>
        </w:numPr>
      </w:pPr>
      <w:r w:rsidRPr="00335E68">
        <w:t>News stations</w:t>
      </w:r>
    </w:p>
    <w:p w14:paraId="197D17F2" w14:textId="26FF967A" w:rsidR="006579DE" w:rsidRPr="00335E68" w:rsidRDefault="006579DE" w:rsidP="00F80195">
      <w:pPr>
        <w:pStyle w:val="ListParagraph"/>
        <w:numPr>
          <w:ilvl w:val="1"/>
          <w:numId w:val="10"/>
        </w:numPr>
      </w:pPr>
      <w:r w:rsidRPr="00335E68">
        <w:lastRenderedPageBreak/>
        <w:t xml:space="preserve">Sponsors </w:t>
      </w:r>
    </w:p>
    <w:p w14:paraId="6F0C5FE0" w14:textId="05BD74B8" w:rsidR="006579DE" w:rsidRDefault="006579DE" w:rsidP="00F80195">
      <w:pPr>
        <w:pStyle w:val="ListParagraph"/>
        <w:numPr>
          <w:ilvl w:val="0"/>
          <w:numId w:val="10"/>
        </w:numPr>
      </w:pPr>
      <w:r w:rsidRPr="00335E68">
        <w:t>Prospective employees</w:t>
      </w:r>
    </w:p>
    <w:p w14:paraId="50337C3A" w14:textId="1B0E64E7" w:rsidR="006346DA" w:rsidRDefault="006346DA" w:rsidP="00F80195">
      <w:pPr>
        <w:pStyle w:val="ListParagraph"/>
        <w:numPr>
          <w:ilvl w:val="0"/>
          <w:numId w:val="10"/>
        </w:numPr>
      </w:pPr>
      <w:r>
        <w:t>Citizens of the community</w:t>
      </w:r>
    </w:p>
    <w:p w14:paraId="7994A277" w14:textId="3F8C57AB" w:rsidR="006346DA" w:rsidRDefault="006346DA" w:rsidP="006346DA"/>
    <w:p w14:paraId="060C035C" w14:textId="15E98870" w:rsidR="006346DA" w:rsidRDefault="006346DA" w:rsidP="006346DA"/>
    <w:p w14:paraId="3B23E404" w14:textId="5ECFE5AD" w:rsidR="006346DA" w:rsidRPr="00335E68" w:rsidRDefault="006346DA" w:rsidP="006346DA">
      <w:r>
        <w:t xml:space="preserve">The software is essential and beneficial for a </w:t>
      </w:r>
      <w:proofErr w:type="gramStart"/>
      <w:r>
        <w:t>community as a whole</w:t>
      </w:r>
      <w:proofErr w:type="gramEnd"/>
      <w:r>
        <w:t xml:space="preserve">. Therefore, once the software starts running and has </w:t>
      </w:r>
      <w:ins w:id="720" w:author="Ammanuel Beyene" w:date="2022-05-19T20:45:00Z">
        <w:r w:rsidR="006E15B3">
          <w:t>several</w:t>
        </w:r>
      </w:ins>
      <w:del w:id="721" w:author="Ammanuel Beyene" w:date="2022-05-19T20:45:00Z">
        <w:r w:rsidDel="006E15B3">
          <w:delText>a number of</w:delText>
        </w:r>
      </w:del>
      <w:r>
        <w:t xml:space="preserve"> </w:t>
      </w:r>
      <w:r w:rsidR="00D07444">
        <w:t>users</w:t>
      </w:r>
      <w:r>
        <w:t xml:space="preserve">, an entire community will be affected and will benefit from the software. </w:t>
      </w:r>
    </w:p>
    <w:p w14:paraId="446F26EE" w14:textId="77777777" w:rsidR="006579DE" w:rsidRDefault="006579DE" w:rsidP="006579DE">
      <w:pPr>
        <w:pStyle w:val="ListParagraph"/>
        <w:ind w:left="1080"/>
      </w:pPr>
    </w:p>
    <w:p w14:paraId="76FAC054" w14:textId="77777777" w:rsidR="00D01A0A" w:rsidRDefault="00D01A0A" w:rsidP="00D01A0A">
      <w:pPr>
        <w:pStyle w:val="ListParagraph"/>
      </w:pPr>
    </w:p>
    <w:p w14:paraId="20D06D38" w14:textId="77777777" w:rsidR="00D01A0A" w:rsidRDefault="00D01A0A" w:rsidP="00D335E3">
      <w:pPr>
        <w:pStyle w:val="Heading2"/>
      </w:pPr>
    </w:p>
    <w:p w14:paraId="29486A03" w14:textId="23DEB14A" w:rsidR="00882EAD" w:rsidRPr="00732D12" w:rsidRDefault="00D335E3" w:rsidP="00F80195">
      <w:pPr>
        <w:pStyle w:val="Heading2"/>
        <w:rPr>
          <w:b/>
          <w:bCs/>
          <w:color w:val="000000" w:themeColor="text1"/>
          <w:sz w:val="28"/>
          <w:szCs w:val="28"/>
        </w:rPr>
      </w:pPr>
      <w:bookmarkStart w:id="722" w:name="_Toc105363992"/>
      <w:r w:rsidRPr="00732D12">
        <w:rPr>
          <w:b/>
          <w:bCs/>
          <w:color w:val="000000" w:themeColor="text1"/>
          <w:sz w:val="28"/>
          <w:szCs w:val="28"/>
        </w:rPr>
        <w:t xml:space="preserve">1.5 </w:t>
      </w:r>
      <w:r w:rsidR="00882EAD" w:rsidRPr="00732D12">
        <w:rPr>
          <w:b/>
          <w:bCs/>
          <w:color w:val="000000" w:themeColor="text1"/>
          <w:sz w:val="28"/>
          <w:szCs w:val="28"/>
        </w:rPr>
        <w:t>Expected Costs and Benefits</w:t>
      </w:r>
      <w:bookmarkEnd w:id="722"/>
    </w:p>
    <w:p w14:paraId="77364AD2" w14:textId="64460F64" w:rsidR="006579DE" w:rsidRDefault="006579DE" w:rsidP="006579DE">
      <w:pPr>
        <w:ind w:left="1080"/>
      </w:pPr>
    </w:p>
    <w:p w14:paraId="403BAC6A" w14:textId="4363EA68" w:rsidR="006579DE" w:rsidRPr="00096F98" w:rsidRDefault="00F80195" w:rsidP="00096F98">
      <w:pPr>
        <w:pStyle w:val="Heading3"/>
        <w:rPr>
          <w:b/>
          <w:bCs/>
          <w:color w:val="000000" w:themeColor="text1"/>
        </w:rPr>
      </w:pPr>
      <w:bookmarkStart w:id="723" w:name="_Toc105363993"/>
      <w:r w:rsidRPr="00096F98">
        <w:rPr>
          <w:b/>
          <w:bCs/>
          <w:color w:val="000000" w:themeColor="text1"/>
        </w:rPr>
        <w:t xml:space="preserve">1.5.1 </w:t>
      </w:r>
      <w:r w:rsidR="006579DE" w:rsidRPr="00096F98">
        <w:rPr>
          <w:b/>
          <w:bCs/>
          <w:color w:val="000000" w:themeColor="text1"/>
        </w:rPr>
        <w:t>Costs</w:t>
      </w:r>
      <w:bookmarkEnd w:id="723"/>
    </w:p>
    <w:p w14:paraId="4C524216" w14:textId="77777777" w:rsidR="006579DE" w:rsidRPr="00335E68" w:rsidRDefault="006579DE" w:rsidP="006579DE">
      <w:pPr>
        <w:ind w:left="1440"/>
      </w:pPr>
    </w:p>
    <w:p w14:paraId="0ABE2F32" w14:textId="1D2CC1A8" w:rsidR="006579DE" w:rsidRDefault="006579DE" w:rsidP="00DD6377">
      <w:r w:rsidRPr="00335E68">
        <w:t xml:space="preserve">As a </w:t>
      </w:r>
      <w:r w:rsidR="00D07444">
        <w:t>startup</w:t>
      </w:r>
      <w:r w:rsidR="007F40DD">
        <w:t xml:space="preserve"> app</w:t>
      </w:r>
      <w:r w:rsidRPr="00335E68">
        <w:t xml:space="preserve">, developing this software could cost about </w:t>
      </w:r>
      <w:r w:rsidR="007F40DD">
        <w:t>$</w:t>
      </w:r>
      <w:r w:rsidRPr="00335E68">
        <w:t xml:space="preserve">50,000.00. Besides the cost </w:t>
      </w:r>
      <w:del w:id="724" w:author="Ammanuel Beyene" w:date="2022-05-19T20:46:00Z">
        <w:r w:rsidRPr="00335E68" w:rsidDel="006E15B3">
          <w:delText xml:space="preserve">to </w:delText>
        </w:r>
      </w:del>
      <w:ins w:id="725" w:author="Ammanuel Beyene" w:date="2022-05-19T20:46:00Z">
        <w:r w:rsidR="006E15B3">
          <w:t>of developing,</w:t>
        </w:r>
      </w:ins>
      <w:del w:id="726" w:author="Ammanuel Beyene" w:date="2022-05-19T20:46:00Z">
        <w:r w:rsidRPr="00335E68" w:rsidDel="006E15B3">
          <w:delText>develop it,</w:delText>
        </w:r>
      </w:del>
      <w:r w:rsidRPr="00335E68">
        <w:t xml:space="preserve"> other costs could come from</w:t>
      </w:r>
      <w:r w:rsidR="007F40DD">
        <w:t xml:space="preserve"> working out the business and legal agreements with </w:t>
      </w:r>
      <w:r w:rsidR="00D07444">
        <w:t>third-party</w:t>
      </w:r>
      <w:r w:rsidR="007F40DD">
        <w:t xml:space="preserve"> companies. Additionally, o</w:t>
      </w:r>
      <w:r w:rsidRPr="00335E68">
        <w:t xml:space="preserve">nce </w:t>
      </w:r>
      <w:r w:rsidR="007F40DD">
        <w:t>the software</w:t>
      </w:r>
      <w:r w:rsidRPr="00335E68">
        <w:t xml:space="preserve"> is up and running, there will be costs for maintenance, customer support, adding databases, tighter security measures, employee payments, etc. </w:t>
      </w:r>
      <w:r w:rsidR="007F40DD">
        <w:t>These costs could become a monthly cost</w:t>
      </w:r>
      <w:r w:rsidRPr="00335E68">
        <w:t xml:space="preserve"> could be a monthly cost that depends on the number of users and popularity of </w:t>
      </w:r>
      <w:r w:rsidR="00D07444">
        <w:t xml:space="preserve">the </w:t>
      </w:r>
      <w:r w:rsidRPr="00335E68">
        <w:t xml:space="preserve">application. </w:t>
      </w:r>
    </w:p>
    <w:p w14:paraId="0E445E05" w14:textId="77777777" w:rsidR="00FC38CC" w:rsidRDefault="00FC38CC" w:rsidP="00DD6377"/>
    <w:p w14:paraId="60284A67" w14:textId="1C90F349" w:rsidR="00FC38CC" w:rsidRDefault="00FC38CC" w:rsidP="00FC38CC">
      <w:pPr>
        <w:pStyle w:val="ListParagraph"/>
        <w:numPr>
          <w:ilvl w:val="0"/>
          <w:numId w:val="12"/>
        </w:numPr>
      </w:pPr>
      <w:r>
        <w:t>Developing costs</w:t>
      </w:r>
    </w:p>
    <w:p w14:paraId="65ECAB1B" w14:textId="202E8EED" w:rsidR="00E713C4" w:rsidRDefault="00E713C4" w:rsidP="00E713C4">
      <w:pPr>
        <w:pStyle w:val="ListParagraph"/>
        <w:numPr>
          <w:ilvl w:val="0"/>
          <w:numId w:val="12"/>
        </w:numPr>
      </w:pPr>
      <w:r>
        <w:t xml:space="preserve">Implementing on various platforms </w:t>
      </w:r>
    </w:p>
    <w:p w14:paraId="314818C2" w14:textId="680C3EA1" w:rsidR="00E713C4" w:rsidRDefault="00E713C4" w:rsidP="00E713C4">
      <w:pPr>
        <w:pStyle w:val="ListParagraph"/>
        <w:numPr>
          <w:ilvl w:val="0"/>
          <w:numId w:val="12"/>
        </w:numPr>
      </w:pPr>
      <w:r>
        <w:t>Getting a license for the software</w:t>
      </w:r>
    </w:p>
    <w:p w14:paraId="286AF63D" w14:textId="2E02EC84" w:rsidR="00E713C4" w:rsidRDefault="00E713C4" w:rsidP="00E713C4">
      <w:pPr>
        <w:pStyle w:val="ListParagraph"/>
        <w:numPr>
          <w:ilvl w:val="0"/>
          <w:numId w:val="12"/>
        </w:numPr>
      </w:pPr>
      <w:r>
        <w:t>Hardware costs for running the software</w:t>
      </w:r>
    </w:p>
    <w:p w14:paraId="0BEFB110" w14:textId="352DE973" w:rsidR="00FC38CC" w:rsidRDefault="00FC38CC" w:rsidP="00FC38CC">
      <w:pPr>
        <w:pStyle w:val="ListParagraph"/>
        <w:numPr>
          <w:ilvl w:val="0"/>
          <w:numId w:val="12"/>
        </w:numPr>
      </w:pPr>
      <w:r>
        <w:t xml:space="preserve">Working out </w:t>
      </w:r>
      <w:r w:rsidR="00D07444">
        <w:t xml:space="preserve">a </w:t>
      </w:r>
      <w:r>
        <w:t xml:space="preserve">business partnership </w:t>
      </w:r>
    </w:p>
    <w:p w14:paraId="1DE3870D" w14:textId="145D6FBD" w:rsidR="00FC38CC" w:rsidRDefault="00FC38CC" w:rsidP="00FC38CC">
      <w:pPr>
        <w:pStyle w:val="ListParagraph"/>
        <w:numPr>
          <w:ilvl w:val="0"/>
          <w:numId w:val="12"/>
        </w:numPr>
      </w:pPr>
      <w:r>
        <w:t xml:space="preserve">Legal and required agreements </w:t>
      </w:r>
    </w:p>
    <w:p w14:paraId="67FC31AC" w14:textId="3D61A1F7" w:rsidR="00FC38CC" w:rsidRDefault="00FC38CC" w:rsidP="00FC38CC">
      <w:pPr>
        <w:pStyle w:val="ListParagraph"/>
        <w:numPr>
          <w:ilvl w:val="0"/>
          <w:numId w:val="12"/>
        </w:numPr>
      </w:pPr>
      <w:r>
        <w:t xml:space="preserve">Implementing strong security and running </w:t>
      </w:r>
      <w:r w:rsidR="00D07444">
        <w:t xml:space="preserve">a </w:t>
      </w:r>
      <w:r>
        <w:t xml:space="preserve">background check for every user </w:t>
      </w:r>
    </w:p>
    <w:p w14:paraId="6EEAF204" w14:textId="6CBA0910" w:rsidR="00FC38CC" w:rsidRDefault="00E713C4" w:rsidP="00FC38CC">
      <w:pPr>
        <w:pStyle w:val="ListParagraph"/>
        <w:numPr>
          <w:ilvl w:val="0"/>
          <w:numId w:val="12"/>
        </w:numPr>
      </w:pPr>
      <w:r>
        <w:t>M</w:t>
      </w:r>
      <w:r w:rsidR="00FC38CC">
        <w:t>aintaining the application</w:t>
      </w:r>
    </w:p>
    <w:p w14:paraId="11230B78" w14:textId="5DC93593" w:rsidR="00FC38CC" w:rsidRDefault="00E713C4" w:rsidP="00FC38CC">
      <w:pPr>
        <w:pStyle w:val="ListParagraph"/>
        <w:numPr>
          <w:ilvl w:val="0"/>
          <w:numId w:val="12"/>
        </w:numPr>
      </w:pPr>
      <w:r>
        <w:t>Paying employees</w:t>
      </w:r>
    </w:p>
    <w:p w14:paraId="0B1941B7" w14:textId="0DB85C93" w:rsidR="00E713C4" w:rsidRDefault="00E713C4" w:rsidP="00FC38CC">
      <w:pPr>
        <w:pStyle w:val="ListParagraph"/>
        <w:numPr>
          <w:ilvl w:val="0"/>
          <w:numId w:val="12"/>
        </w:numPr>
      </w:pPr>
      <w:r>
        <w:t>Updating software and tools</w:t>
      </w:r>
    </w:p>
    <w:p w14:paraId="74C43CAE" w14:textId="058D2CC3" w:rsidR="00E713C4" w:rsidRDefault="00E713C4" w:rsidP="00FC38CC">
      <w:pPr>
        <w:pStyle w:val="ListParagraph"/>
        <w:numPr>
          <w:ilvl w:val="0"/>
          <w:numId w:val="12"/>
        </w:numPr>
      </w:pPr>
      <w:r>
        <w:t xml:space="preserve">Having offices and branches </w:t>
      </w:r>
    </w:p>
    <w:p w14:paraId="13FAF43B" w14:textId="5000022D" w:rsidR="00E713C4" w:rsidRDefault="00E713C4" w:rsidP="00FC38CC">
      <w:pPr>
        <w:pStyle w:val="ListParagraph"/>
        <w:numPr>
          <w:ilvl w:val="0"/>
          <w:numId w:val="12"/>
        </w:numPr>
      </w:pPr>
      <w:r>
        <w:t>Server and database</w:t>
      </w:r>
    </w:p>
    <w:p w14:paraId="4DEE7865" w14:textId="2C10D390" w:rsidR="00E713C4" w:rsidRDefault="00E713C4" w:rsidP="00FC38CC">
      <w:pPr>
        <w:pStyle w:val="ListParagraph"/>
        <w:numPr>
          <w:ilvl w:val="0"/>
          <w:numId w:val="12"/>
        </w:numPr>
      </w:pPr>
      <w:r>
        <w:t>Electricity and WIFI usage</w:t>
      </w:r>
    </w:p>
    <w:p w14:paraId="492DFEBD" w14:textId="77777777" w:rsidR="00E713C4" w:rsidRPr="00335E68" w:rsidRDefault="00E713C4" w:rsidP="003445D2"/>
    <w:p w14:paraId="3D25458A" w14:textId="2554B51E" w:rsidR="006579DE" w:rsidRDefault="006579DE" w:rsidP="006579DE">
      <w:pPr>
        <w:ind w:left="1440"/>
      </w:pPr>
    </w:p>
    <w:p w14:paraId="3DB51817" w14:textId="77777777" w:rsidR="00FC38CC" w:rsidRPr="00335E68" w:rsidRDefault="00FC38CC" w:rsidP="006579DE">
      <w:pPr>
        <w:ind w:left="1440"/>
      </w:pPr>
    </w:p>
    <w:p w14:paraId="59E997B2" w14:textId="65046933" w:rsidR="006579DE" w:rsidRPr="00335E68" w:rsidDel="00F04312" w:rsidRDefault="006579DE" w:rsidP="006579DE">
      <w:pPr>
        <w:ind w:left="1440"/>
        <w:rPr>
          <w:del w:id="727" w:author="Ammanuel Beyene" w:date="2022-05-19T20:02:00Z"/>
        </w:rPr>
      </w:pPr>
    </w:p>
    <w:p w14:paraId="05352427" w14:textId="77777777" w:rsidR="00F04312" w:rsidRPr="00335E68" w:rsidDel="00657E4D" w:rsidRDefault="00F04312" w:rsidP="006579DE">
      <w:pPr>
        <w:ind w:left="1440"/>
        <w:rPr>
          <w:del w:id="728" w:author="Ammanuel Beyene" w:date="2022-06-05T23:21:00Z"/>
        </w:rPr>
      </w:pPr>
    </w:p>
    <w:p w14:paraId="20696D05" w14:textId="5717E8D4" w:rsidR="006579DE" w:rsidRPr="00096F98" w:rsidRDefault="00F80195" w:rsidP="00096F98">
      <w:pPr>
        <w:pStyle w:val="Heading3"/>
        <w:rPr>
          <w:b/>
          <w:bCs/>
          <w:color w:val="000000" w:themeColor="text1"/>
        </w:rPr>
      </w:pPr>
      <w:bookmarkStart w:id="729" w:name="_Toc105363994"/>
      <w:r w:rsidRPr="00096F98">
        <w:rPr>
          <w:b/>
          <w:bCs/>
          <w:color w:val="000000" w:themeColor="text1"/>
        </w:rPr>
        <w:t xml:space="preserve">1.5.2 </w:t>
      </w:r>
      <w:r w:rsidR="006579DE" w:rsidRPr="00096F98">
        <w:rPr>
          <w:b/>
          <w:bCs/>
          <w:color w:val="000000" w:themeColor="text1"/>
        </w:rPr>
        <w:t>Benefits</w:t>
      </w:r>
      <w:bookmarkEnd w:id="729"/>
    </w:p>
    <w:p w14:paraId="17DF0B43" w14:textId="77777777" w:rsidR="00827D83" w:rsidRPr="00827D83" w:rsidRDefault="00827D83" w:rsidP="00827D83">
      <w:pPr>
        <w:ind w:left="1440"/>
        <w:rPr>
          <w:b/>
          <w:bCs/>
        </w:rPr>
      </w:pPr>
    </w:p>
    <w:p w14:paraId="078813B7" w14:textId="658F5B9E" w:rsidR="006579DE" w:rsidRPr="00335E68" w:rsidRDefault="006579DE" w:rsidP="00F80195">
      <w:r w:rsidRPr="00335E68">
        <w:t>The benefits can come from many areas</w:t>
      </w:r>
      <w:r w:rsidR="00FC38CC">
        <w:t xml:space="preserve"> </w:t>
      </w:r>
      <w:r w:rsidR="00DE0952">
        <w:t>and can be</w:t>
      </w:r>
      <w:r w:rsidRPr="00335E68">
        <w:t xml:space="preserve"> tangible </w:t>
      </w:r>
      <w:r w:rsidR="00DE0952">
        <w:t>or</w:t>
      </w:r>
      <w:r w:rsidRPr="00335E68">
        <w:t xml:space="preserve"> intangible.</w:t>
      </w:r>
    </w:p>
    <w:p w14:paraId="7F73CB8C" w14:textId="77777777" w:rsidR="006F0371" w:rsidRDefault="006F0371" w:rsidP="00096F98">
      <w:pPr>
        <w:pStyle w:val="Heading4"/>
        <w:rPr>
          <w:b/>
          <w:bCs/>
          <w:color w:val="000000" w:themeColor="text1"/>
        </w:rPr>
      </w:pPr>
    </w:p>
    <w:p w14:paraId="78E985EF" w14:textId="3B2116C8" w:rsidR="006579DE" w:rsidRPr="006F0371" w:rsidRDefault="006579DE" w:rsidP="00096F98">
      <w:pPr>
        <w:pStyle w:val="Heading4"/>
        <w:rPr>
          <w:b/>
          <w:bCs/>
          <w:i w:val="0"/>
          <w:iCs w:val="0"/>
          <w:color w:val="000000" w:themeColor="text1"/>
        </w:rPr>
      </w:pPr>
      <w:r w:rsidRPr="006F0371">
        <w:rPr>
          <w:b/>
          <w:bCs/>
          <w:i w:val="0"/>
          <w:iCs w:val="0"/>
          <w:color w:val="000000" w:themeColor="text1"/>
        </w:rPr>
        <w:t>Tangible benefits</w:t>
      </w:r>
    </w:p>
    <w:p w14:paraId="31C41524" w14:textId="65EC68D8" w:rsidR="006579DE" w:rsidRPr="00335E68" w:rsidDel="00B266D4" w:rsidRDefault="006579DE" w:rsidP="00F80195">
      <w:pPr>
        <w:pStyle w:val="ListParagraph"/>
        <w:numPr>
          <w:ilvl w:val="0"/>
          <w:numId w:val="10"/>
        </w:numPr>
        <w:rPr>
          <w:del w:id="730" w:author="Ammanuel Beyene" w:date="2022-06-05T16:31:00Z"/>
        </w:rPr>
      </w:pPr>
      <w:del w:id="731" w:author="Ammanuel Beyene" w:date="2022-06-05T16:31:00Z">
        <w:r w:rsidRPr="00335E68" w:rsidDel="00B266D4">
          <w:delText>User’s monthly payments</w:delText>
        </w:r>
      </w:del>
    </w:p>
    <w:p w14:paraId="4A6BCE89" w14:textId="6F019E48" w:rsidR="006579DE" w:rsidRPr="00335E68" w:rsidRDefault="003445D2" w:rsidP="00F80195">
      <w:pPr>
        <w:pStyle w:val="ListParagraph"/>
        <w:numPr>
          <w:ilvl w:val="0"/>
          <w:numId w:val="10"/>
        </w:numPr>
      </w:pPr>
      <w:r>
        <w:t xml:space="preserve">Benefits from </w:t>
      </w:r>
      <w:r w:rsidR="006579DE" w:rsidRPr="00335E68">
        <w:t xml:space="preserve">Advertisement </w:t>
      </w:r>
    </w:p>
    <w:p w14:paraId="24DF2A0C" w14:textId="5FD9C50F" w:rsidR="006579DE" w:rsidRPr="00335E68" w:rsidRDefault="003445D2" w:rsidP="00F80195">
      <w:pPr>
        <w:pStyle w:val="ListParagraph"/>
        <w:numPr>
          <w:ilvl w:val="0"/>
          <w:numId w:val="10"/>
        </w:numPr>
      </w:pPr>
      <w:r>
        <w:t>Benefits from o</w:t>
      </w:r>
      <w:r w:rsidR="006579DE" w:rsidRPr="00335E68">
        <w:t>pportunit</w:t>
      </w:r>
      <w:r w:rsidR="00D07444">
        <w:t>ies</w:t>
      </w:r>
      <w:r w:rsidR="006579DE" w:rsidRPr="00335E68">
        <w:t xml:space="preserve"> created by software’s popularity</w:t>
      </w:r>
    </w:p>
    <w:p w14:paraId="205CE4C1" w14:textId="3D41A27F" w:rsidR="006579DE" w:rsidRDefault="003445D2" w:rsidP="00F80195">
      <w:pPr>
        <w:pStyle w:val="ListParagraph"/>
        <w:numPr>
          <w:ilvl w:val="0"/>
          <w:numId w:val="10"/>
        </w:numPr>
      </w:pPr>
      <w:r>
        <w:lastRenderedPageBreak/>
        <w:t>Benefits from d</w:t>
      </w:r>
      <w:r w:rsidR="006579DE" w:rsidRPr="00335E68">
        <w:t>oners</w:t>
      </w:r>
    </w:p>
    <w:p w14:paraId="6F087263" w14:textId="6AF3DCB5" w:rsidR="003445D2" w:rsidRDefault="003445D2" w:rsidP="00F80195">
      <w:pPr>
        <w:pStyle w:val="ListParagraph"/>
        <w:numPr>
          <w:ilvl w:val="0"/>
          <w:numId w:val="10"/>
        </w:numPr>
      </w:pPr>
      <w:r>
        <w:t xml:space="preserve">Benefits from </w:t>
      </w:r>
      <w:r w:rsidR="00D07444">
        <w:t xml:space="preserve">a </w:t>
      </w:r>
      <w:r>
        <w:t xml:space="preserve">business partnership with third parties </w:t>
      </w:r>
    </w:p>
    <w:p w14:paraId="044AB6CF" w14:textId="62FFCDA4" w:rsidR="006F0371" w:rsidRDefault="006F0371" w:rsidP="006F0371"/>
    <w:p w14:paraId="0A80EA51" w14:textId="77777777" w:rsidR="006F0371" w:rsidRPr="00335E68" w:rsidRDefault="006F0371" w:rsidP="006F0371"/>
    <w:p w14:paraId="429A7CF2" w14:textId="09531093" w:rsidR="006579DE" w:rsidRPr="006F0371" w:rsidRDefault="006579DE" w:rsidP="00096F98">
      <w:pPr>
        <w:pStyle w:val="Heading4"/>
        <w:rPr>
          <w:b/>
          <w:bCs/>
          <w:i w:val="0"/>
          <w:iCs w:val="0"/>
          <w:color w:val="000000" w:themeColor="text1"/>
        </w:rPr>
      </w:pPr>
      <w:r w:rsidRPr="006F0371">
        <w:rPr>
          <w:b/>
          <w:bCs/>
          <w:i w:val="0"/>
          <w:iCs w:val="0"/>
          <w:color w:val="000000" w:themeColor="text1"/>
        </w:rPr>
        <w:t>Intangible Benefits</w:t>
      </w:r>
    </w:p>
    <w:p w14:paraId="3BB83345" w14:textId="25BAB09D" w:rsidR="006579DE" w:rsidRDefault="006579DE" w:rsidP="003445D2">
      <w:pPr>
        <w:pStyle w:val="ListParagraph"/>
        <w:numPr>
          <w:ilvl w:val="0"/>
          <w:numId w:val="10"/>
        </w:numPr>
      </w:pPr>
      <w:r w:rsidRPr="00335E68">
        <w:t>Fixing covid’s effects</w:t>
      </w:r>
      <w:r w:rsidR="003445D2">
        <w:t xml:space="preserve">, </w:t>
      </w:r>
      <w:r w:rsidRPr="00335E68">
        <w:t>helping people get jobs</w:t>
      </w:r>
    </w:p>
    <w:p w14:paraId="5DD51A5E" w14:textId="77777777" w:rsidR="003445D2" w:rsidRDefault="003445D2" w:rsidP="00F80195">
      <w:pPr>
        <w:pStyle w:val="ListParagraph"/>
        <w:numPr>
          <w:ilvl w:val="0"/>
          <w:numId w:val="10"/>
        </w:numPr>
      </w:pPr>
      <w:r>
        <w:t xml:space="preserve">Helping people get healthy by going out and getting active </w:t>
      </w:r>
    </w:p>
    <w:p w14:paraId="45A315E9" w14:textId="0090C253" w:rsidR="003445D2" w:rsidRPr="00335E68" w:rsidRDefault="003445D2" w:rsidP="00F80195">
      <w:pPr>
        <w:pStyle w:val="ListParagraph"/>
        <w:numPr>
          <w:ilvl w:val="0"/>
          <w:numId w:val="10"/>
        </w:numPr>
      </w:pPr>
      <w:r>
        <w:t>Help people interact with others</w:t>
      </w:r>
    </w:p>
    <w:p w14:paraId="2493B25D" w14:textId="1D3D6886" w:rsidR="006579DE" w:rsidRPr="00335E68" w:rsidRDefault="006579DE" w:rsidP="00F80195">
      <w:pPr>
        <w:pStyle w:val="ListParagraph"/>
        <w:numPr>
          <w:ilvl w:val="0"/>
          <w:numId w:val="10"/>
        </w:numPr>
      </w:pPr>
      <w:r w:rsidRPr="00335E68">
        <w:t>Helping the technology crisis with more human-to-human interaction</w:t>
      </w:r>
    </w:p>
    <w:p w14:paraId="512E5A86" w14:textId="0C25F458" w:rsidR="006579DE" w:rsidRPr="00335E68" w:rsidRDefault="006579DE" w:rsidP="00F80195">
      <w:pPr>
        <w:pStyle w:val="ListParagraph"/>
        <w:numPr>
          <w:ilvl w:val="0"/>
          <w:numId w:val="10"/>
        </w:numPr>
      </w:pPr>
      <w:r w:rsidRPr="00335E68">
        <w:t>Helping people organize their lives by organizing their essential tasks and providing a good planner</w:t>
      </w:r>
    </w:p>
    <w:p w14:paraId="7A539E1E" w14:textId="0837E0FE" w:rsidR="006579DE" w:rsidRPr="00335E68" w:rsidRDefault="006579DE" w:rsidP="00F80195">
      <w:pPr>
        <w:pStyle w:val="ListParagraph"/>
        <w:numPr>
          <w:ilvl w:val="0"/>
          <w:numId w:val="10"/>
        </w:numPr>
      </w:pPr>
      <w:r w:rsidRPr="00335E68">
        <w:t>Strengthening human’s core cultural, personal, and societal values and practices</w:t>
      </w:r>
    </w:p>
    <w:p w14:paraId="74E5E420" w14:textId="60B9222D" w:rsidR="006579DE" w:rsidRPr="00335E68" w:rsidRDefault="006579DE" w:rsidP="00F80195">
      <w:pPr>
        <w:pStyle w:val="ListParagraph"/>
        <w:numPr>
          <w:ilvl w:val="0"/>
          <w:numId w:val="10"/>
        </w:numPr>
      </w:pPr>
      <w:r w:rsidRPr="00335E68">
        <w:t>Making the world a better place one community at a time</w:t>
      </w:r>
    </w:p>
    <w:p w14:paraId="326D89F3" w14:textId="62777FBF" w:rsidR="006579DE" w:rsidRPr="00335E68" w:rsidRDefault="006D78BE" w:rsidP="00F80195">
      <w:pPr>
        <w:pStyle w:val="ListParagraph"/>
        <w:numPr>
          <w:ilvl w:val="0"/>
          <w:numId w:val="10"/>
        </w:numPr>
      </w:pPr>
      <w:r>
        <w:t>Making p</w:t>
      </w:r>
      <w:r w:rsidR="006579DE" w:rsidRPr="00335E68">
        <w:t>eople feel thankful and grateful for their lives</w:t>
      </w:r>
    </w:p>
    <w:p w14:paraId="2F51FF87" w14:textId="10BBF05D" w:rsidR="006579DE" w:rsidRPr="00335E68" w:rsidRDefault="006D78BE" w:rsidP="00F80195">
      <w:pPr>
        <w:pStyle w:val="ListParagraph"/>
        <w:numPr>
          <w:ilvl w:val="0"/>
          <w:numId w:val="10"/>
        </w:numPr>
      </w:pPr>
      <w:r>
        <w:t xml:space="preserve">Making the </w:t>
      </w:r>
      <w:r w:rsidR="006579DE" w:rsidRPr="00335E68">
        <w:t>communit</w:t>
      </w:r>
      <w:r>
        <w:t xml:space="preserve">y </w:t>
      </w:r>
      <w:proofErr w:type="gramStart"/>
      <w:r>
        <w:t>as a whole</w:t>
      </w:r>
      <w:r w:rsidR="006579DE" w:rsidRPr="00335E68">
        <w:t xml:space="preserve"> </w:t>
      </w:r>
      <w:r>
        <w:t>better</w:t>
      </w:r>
      <w:proofErr w:type="gramEnd"/>
      <w:r>
        <w:t xml:space="preserve"> by encouraging </w:t>
      </w:r>
      <w:r w:rsidR="00D07444">
        <w:t>citizens'</w:t>
      </w:r>
      <w:r w:rsidR="006579DE" w:rsidRPr="00335E68">
        <w:t xml:space="preserve"> engagement in political decision makings</w:t>
      </w:r>
    </w:p>
    <w:p w14:paraId="6EC96BDB" w14:textId="77777777" w:rsidR="006579DE" w:rsidRDefault="006579DE" w:rsidP="006579DE">
      <w:pPr>
        <w:ind w:left="1080"/>
      </w:pPr>
    </w:p>
    <w:p w14:paraId="7E24929E" w14:textId="69E6147A" w:rsidR="00D01A0A" w:rsidRDefault="00D01A0A" w:rsidP="00D01A0A">
      <w:pPr>
        <w:pStyle w:val="ListParagraph"/>
        <w:ind w:left="1080"/>
      </w:pPr>
    </w:p>
    <w:p w14:paraId="3AAC7958" w14:textId="77777777" w:rsidR="00D01A0A" w:rsidRDefault="00D01A0A" w:rsidP="00D01A0A">
      <w:pPr>
        <w:pStyle w:val="ListParagraph"/>
        <w:ind w:left="1080"/>
      </w:pPr>
    </w:p>
    <w:p w14:paraId="0FF727FF" w14:textId="077F92BB" w:rsidR="00882EAD" w:rsidRPr="00732D12" w:rsidRDefault="00D335E3" w:rsidP="00F80195">
      <w:pPr>
        <w:pStyle w:val="Heading2"/>
        <w:rPr>
          <w:rFonts w:cstheme="majorHAnsi"/>
          <w:b/>
          <w:bCs/>
          <w:color w:val="000000" w:themeColor="text1"/>
          <w:sz w:val="28"/>
          <w:szCs w:val="28"/>
          <w:rPrChange w:id="732" w:author="Ammanuel Beyene" w:date="2022-05-21T00:19:00Z">
            <w:rPr>
              <w:b/>
              <w:bCs/>
              <w:color w:val="000000" w:themeColor="text1"/>
            </w:rPr>
          </w:rPrChange>
        </w:rPr>
      </w:pPr>
      <w:bookmarkStart w:id="733" w:name="_Toc105363995"/>
      <w:r w:rsidRPr="00732D12">
        <w:rPr>
          <w:rFonts w:cstheme="majorHAnsi"/>
          <w:b/>
          <w:bCs/>
          <w:color w:val="000000" w:themeColor="text1"/>
          <w:sz w:val="28"/>
          <w:szCs w:val="28"/>
          <w:rPrChange w:id="734" w:author="Ammanuel Beyene" w:date="2022-05-21T00:19:00Z">
            <w:rPr>
              <w:b/>
              <w:bCs/>
              <w:color w:val="000000" w:themeColor="text1"/>
            </w:rPr>
          </w:rPrChange>
        </w:rPr>
        <w:t xml:space="preserve">1.6 </w:t>
      </w:r>
      <w:r w:rsidR="00882EAD" w:rsidRPr="00732D12">
        <w:rPr>
          <w:rFonts w:cstheme="majorHAnsi"/>
          <w:b/>
          <w:bCs/>
          <w:color w:val="000000" w:themeColor="text1"/>
          <w:sz w:val="28"/>
          <w:szCs w:val="28"/>
          <w:rPrChange w:id="735" w:author="Ammanuel Beyene" w:date="2022-05-21T00:19:00Z">
            <w:rPr>
              <w:b/>
              <w:bCs/>
              <w:color w:val="000000" w:themeColor="text1"/>
            </w:rPr>
          </w:rPrChange>
        </w:rPr>
        <w:t>Constraints</w:t>
      </w:r>
      <w:bookmarkEnd w:id="733"/>
    </w:p>
    <w:p w14:paraId="3F700012" w14:textId="36DB9611" w:rsidR="006579DE" w:rsidRDefault="006579DE" w:rsidP="006579DE"/>
    <w:p w14:paraId="52F03F20" w14:textId="61D5B91A" w:rsidR="006579DE" w:rsidRPr="00335E68" w:rsidRDefault="006579DE" w:rsidP="00F80195">
      <w:r w:rsidRPr="00335E68">
        <w:t xml:space="preserve">This software </w:t>
      </w:r>
      <w:r w:rsidR="00D07444">
        <w:t xml:space="preserve">would be </w:t>
      </w:r>
      <w:r w:rsidRPr="00335E68">
        <w:t>easy to implement once the legal documents</w:t>
      </w:r>
      <w:ins w:id="736" w:author="Ammanuel Beyene" w:date="2022-05-19T20:49:00Z">
        <w:r w:rsidR="007B3A53">
          <w:t>,</w:t>
        </w:r>
      </w:ins>
      <w:r w:rsidRPr="00335E68">
        <w:t xml:space="preserve"> agreements</w:t>
      </w:r>
      <w:r w:rsidR="003067F7">
        <w:t>,</w:t>
      </w:r>
      <w:r w:rsidRPr="00335E68">
        <w:t xml:space="preserve"> and contracts are properly made. The </w:t>
      </w:r>
      <w:r w:rsidR="00275AE4">
        <w:t xml:space="preserve">main </w:t>
      </w:r>
      <w:r w:rsidRPr="00335E68">
        <w:t xml:space="preserve">constraints </w:t>
      </w:r>
      <w:ins w:id="737" w:author="Ammanuel Beyene" w:date="2022-05-19T20:51:00Z">
        <w:r w:rsidR="00C91300">
          <w:t xml:space="preserve">of </w:t>
        </w:r>
      </w:ins>
      <w:del w:id="738" w:author="Ammanuel Beyene" w:date="2022-05-19T20:51:00Z">
        <w:r w:rsidR="00275AE4" w:rsidDel="00C91300">
          <w:delText xml:space="preserve">in terms of </w:delText>
        </w:r>
      </w:del>
      <w:r w:rsidR="00275AE4">
        <w:t>develop</w:t>
      </w:r>
      <w:r w:rsidR="00723F58">
        <w:t>ing the software</w:t>
      </w:r>
      <w:r w:rsidR="00275AE4">
        <w:t xml:space="preserve"> and starting</w:t>
      </w:r>
      <w:r w:rsidR="00723F58">
        <w:t xml:space="preserve"> the</w:t>
      </w:r>
      <w:r w:rsidR="00275AE4">
        <w:t xml:space="preserve"> business </w:t>
      </w:r>
      <w:r w:rsidRPr="00335E68">
        <w:t xml:space="preserve">are working out the legal requirements, competing with similar </w:t>
      </w:r>
      <w:r w:rsidR="00275AE4" w:rsidRPr="00335E68">
        <w:t>software</w:t>
      </w:r>
      <w:r w:rsidRPr="00335E68">
        <w:t xml:space="preserve">, and getting users to sign up. </w:t>
      </w:r>
    </w:p>
    <w:p w14:paraId="65B28803" w14:textId="77777777" w:rsidR="006579DE" w:rsidRPr="00335E68" w:rsidRDefault="006579DE" w:rsidP="00F80195"/>
    <w:p w14:paraId="0D18CFAF" w14:textId="211082E9" w:rsidR="006579DE" w:rsidRPr="00096F98" w:rsidRDefault="006579DE" w:rsidP="00F80195">
      <w:pPr>
        <w:rPr>
          <w:b/>
          <w:bCs/>
        </w:rPr>
      </w:pPr>
      <w:r w:rsidRPr="00096F98">
        <w:rPr>
          <w:b/>
          <w:bCs/>
        </w:rPr>
        <w:t>A list of the constraints</w:t>
      </w:r>
      <w:r w:rsidR="00096F98">
        <w:rPr>
          <w:b/>
          <w:bCs/>
        </w:rPr>
        <w:t>:</w:t>
      </w:r>
    </w:p>
    <w:p w14:paraId="15E17333" w14:textId="77777777" w:rsidR="00275AE4" w:rsidRDefault="006579DE" w:rsidP="00F80195">
      <w:pPr>
        <w:pStyle w:val="ListParagraph"/>
        <w:numPr>
          <w:ilvl w:val="0"/>
          <w:numId w:val="10"/>
        </w:numPr>
      </w:pPr>
      <w:r w:rsidRPr="00335E68">
        <w:t>Getting the legal requirements for developing the application</w:t>
      </w:r>
    </w:p>
    <w:p w14:paraId="5B7F8B08" w14:textId="1756D570" w:rsidR="009C3CFF" w:rsidRDefault="009C3CFF" w:rsidP="009C3CFF">
      <w:pPr>
        <w:pStyle w:val="ListParagraph"/>
        <w:numPr>
          <w:ilvl w:val="0"/>
          <w:numId w:val="10"/>
        </w:numPr>
      </w:pPr>
      <w:r>
        <w:t>The software must abide by the law required for working with local politics and news stations</w:t>
      </w:r>
    </w:p>
    <w:p w14:paraId="0BE411F8" w14:textId="29BAE1B8" w:rsidR="006579DE" w:rsidRPr="00335E68" w:rsidRDefault="009C3CFF" w:rsidP="009C3CFF">
      <w:pPr>
        <w:pStyle w:val="ListParagraph"/>
        <w:numPr>
          <w:ilvl w:val="0"/>
          <w:numId w:val="10"/>
        </w:numPr>
      </w:pPr>
      <w:r>
        <w:t>The software must make sure that</w:t>
      </w:r>
      <w:r w:rsidR="00275AE4">
        <w:t xml:space="preserve"> no copyright </w:t>
      </w:r>
      <w:r>
        <w:t>laws are being violated</w:t>
      </w:r>
      <w:r w:rsidR="00275AE4">
        <w:t xml:space="preserve"> </w:t>
      </w:r>
      <w:r>
        <w:t>by any of the</w:t>
      </w:r>
      <w:r w:rsidR="00275AE4">
        <w:t xml:space="preserve"> posts</w:t>
      </w:r>
    </w:p>
    <w:p w14:paraId="4791FCB5" w14:textId="046F2F7B" w:rsidR="006579DE" w:rsidRPr="00335E68" w:rsidRDefault="00275AE4" w:rsidP="00F80195">
      <w:pPr>
        <w:pStyle w:val="ListParagraph"/>
        <w:numPr>
          <w:ilvl w:val="0"/>
          <w:numId w:val="10"/>
        </w:numPr>
      </w:pPr>
      <w:r>
        <w:t>Cost feasibility should be attainable</w:t>
      </w:r>
      <w:r w:rsidR="003067F7">
        <w:t>. Otherwise,</w:t>
      </w:r>
      <w:r>
        <w:t xml:space="preserve"> some features may be removed </w:t>
      </w:r>
    </w:p>
    <w:p w14:paraId="46988CA3" w14:textId="4807B3E2" w:rsidR="006579DE" w:rsidRPr="00335E68" w:rsidRDefault="00943507" w:rsidP="00F80195">
      <w:pPr>
        <w:pStyle w:val="ListParagraph"/>
        <w:numPr>
          <w:ilvl w:val="0"/>
          <w:numId w:val="10"/>
        </w:numPr>
      </w:pPr>
      <w:r>
        <w:t>The software must optimize</w:t>
      </w:r>
      <w:r w:rsidR="006579DE" w:rsidRPr="00335E68">
        <w:t xml:space="preserve"> successful background checks and effective</w:t>
      </w:r>
      <w:r>
        <w:t xml:space="preserve">ly monitor </w:t>
      </w:r>
      <w:r w:rsidR="006579DE" w:rsidRPr="00335E68">
        <w:t xml:space="preserve">suspicious </w:t>
      </w:r>
      <w:r>
        <w:t xml:space="preserve">activities </w:t>
      </w:r>
    </w:p>
    <w:p w14:paraId="65581DBB" w14:textId="7EBBEA1B" w:rsidR="006579DE" w:rsidRPr="00335E68" w:rsidRDefault="00943507" w:rsidP="00F80195">
      <w:pPr>
        <w:pStyle w:val="ListParagraph"/>
        <w:numPr>
          <w:ilvl w:val="0"/>
          <w:numId w:val="10"/>
        </w:numPr>
      </w:pPr>
      <w:r>
        <w:t>It may be difficult to i</w:t>
      </w:r>
      <w:r w:rsidR="006579DE" w:rsidRPr="00335E68">
        <w:t>mplement</w:t>
      </w:r>
      <w:r>
        <w:t xml:space="preserve"> a </w:t>
      </w:r>
      <w:r w:rsidR="006579DE" w:rsidRPr="00335E68">
        <w:t xml:space="preserve">good background </w:t>
      </w:r>
      <w:r w:rsidR="00275AE4">
        <w:t>checking system</w:t>
      </w:r>
    </w:p>
    <w:p w14:paraId="00798AF2" w14:textId="2714A5D0" w:rsidR="006579DE" w:rsidRDefault="006579DE" w:rsidP="00F80195">
      <w:pPr>
        <w:pStyle w:val="ListParagraph"/>
        <w:numPr>
          <w:ilvl w:val="0"/>
          <w:numId w:val="10"/>
        </w:numPr>
      </w:pPr>
      <w:r w:rsidRPr="00335E68">
        <w:t xml:space="preserve">Implementing good system security </w:t>
      </w:r>
    </w:p>
    <w:p w14:paraId="5E29D488" w14:textId="1040D056" w:rsidR="00275AE4" w:rsidRDefault="009C3CFF" w:rsidP="00F80195">
      <w:pPr>
        <w:pStyle w:val="ListParagraph"/>
        <w:numPr>
          <w:ilvl w:val="0"/>
          <w:numId w:val="10"/>
        </w:numPr>
      </w:pPr>
      <w:r>
        <w:t>The software must be compatible with current browser and phone models</w:t>
      </w:r>
    </w:p>
    <w:p w14:paraId="13FE5467" w14:textId="5994225E" w:rsidR="00943507" w:rsidDel="00B266D4" w:rsidRDefault="00943507">
      <w:pPr>
        <w:pStyle w:val="ListParagraph"/>
        <w:numPr>
          <w:ilvl w:val="0"/>
          <w:numId w:val="10"/>
        </w:numPr>
        <w:rPr>
          <w:del w:id="739" w:author="Ammanuel Beyene" w:date="2022-06-05T16:31:00Z"/>
        </w:rPr>
      </w:pPr>
      <w:r>
        <w:t>It might be hard to g</w:t>
      </w:r>
      <w:r w:rsidR="009C3CFF">
        <w:t>et</w:t>
      </w:r>
      <w:r>
        <w:t xml:space="preserve"> </w:t>
      </w:r>
      <w:r w:rsidR="009C3CFF">
        <w:t>people to sign up for the application</w:t>
      </w:r>
      <w:r>
        <w:t xml:space="preserve"> by agreeing </w:t>
      </w:r>
      <w:r w:rsidR="009C3CFF">
        <w:t xml:space="preserve">to wait for the three-day background </w:t>
      </w:r>
      <w:r>
        <w:t>checking period</w:t>
      </w:r>
    </w:p>
    <w:p w14:paraId="21852FDD" w14:textId="0C463A55" w:rsidR="009C3CFF" w:rsidDel="00B266D4" w:rsidRDefault="00943507">
      <w:pPr>
        <w:pStyle w:val="ListParagraph"/>
        <w:numPr>
          <w:ilvl w:val="0"/>
          <w:numId w:val="10"/>
        </w:numPr>
        <w:rPr>
          <w:del w:id="740" w:author="Ammanuel Beyene" w:date="2022-06-05T16:31:00Z"/>
        </w:rPr>
      </w:pPr>
      <w:del w:id="741" w:author="Ammanuel Beyene" w:date="2022-06-05T16:31:00Z">
        <w:r w:rsidDel="00B266D4">
          <w:delText>It may be difficult to get people to agree to</w:delText>
        </w:r>
        <w:r w:rsidR="009C3CFF" w:rsidDel="00B266D4">
          <w:delText xml:space="preserve"> pay the monthly fee of $3.00</w:delText>
        </w:r>
      </w:del>
    </w:p>
    <w:p w14:paraId="440F3523" w14:textId="77777777" w:rsidR="009C3CFF" w:rsidRPr="00335E68" w:rsidRDefault="009C3CFF">
      <w:pPr>
        <w:pStyle w:val="ListParagraph"/>
        <w:numPr>
          <w:ilvl w:val="0"/>
          <w:numId w:val="10"/>
        </w:numPr>
        <w:pPrChange w:id="742" w:author="Ammanuel Beyene" w:date="2022-06-05T16:31:00Z">
          <w:pPr>
            <w:pStyle w:val="ListParagraph"/>
          </w:pPr>
        </w:pPrChange>
      </w:pPr>
    </w:p>
    <w:p w14:paraId="51D40AA1" w14:textId="77777777" w:rsidR="006579DE" w:rsidRPr="00335E68" w:rsidRDefault="006579DE" w:rsidP="00F80195"/>
    <w:p w14:paraId="4EA89C7A" w14:textId="77777777" w:rsidR="006579DE" w:rsidRPr="00335E68" w:rsidRDefault="006579DE" w:rsidP="00F80195"/>
    <w:p w14:paraId="3587DF65" w14:textId="77777777" w:rsidR="006579DE" w:rsidRPr="00335E68" w:rsidRDefault="006579DE" w:rsidP="00F80195"/>
    <w:p w14:paraId="3891EED2" w14:textId="77777777" w:rsidR="006579DE" w:rsidRPr="00096F98" w:rsidRDefault="006579DE" w:rsidP="00F80195">
      <w:pPr>
        <w:rPr>
          <w:b/>
          <w:bCs/>
        </w:rPr>
      </w:pPr>
      <w:r w:rsidRPr="00096F98">
        <w:rPr>
          <w:b/>
          <w:bCs/>
        </w:rPr>
        <w:t>Proposed solutions:</w:t>
      </w:r>
    </w:p>
    <w:p w14:paraId="5183D2EB" w14:textId="435440F1" w:rsidR="006579DE" w:rsidRPr="00335E68" w:rsidRDefault="006579DE" w:rsidP="00F80195">
      <w:pPr>
        <w:pStyle w:val="ListParagraph"/>
        <w:numPr>
          <w:ilvl w:val="0"/>
          <w:numId w:val="10"/>
        </w:numPr>
      </w:pPr>
      <w:r w:rsidRPr="00335E68">
        <w:t xml:space="preserve">Calculate costs for the minimum viable product and </w:t>
      </w:r>
      <w:del w:id="743" w:author="Ammanuel Beyene" w:date="2022-05-19T20:52:00Z">
        <w:r w:rsidRPr="00335E68" w:rsidDel="00060C5F">
          <w:delText xml:space="preserve">for </w:delText>
        </w:r>
      </w:del>
      <w:r w:rsidR="003067F7">
        <w:t xml:space="preserve">the </w:t>
      </w:r>
      <w:r w:rsidRPr="00335E68">
        <w:t xml:space="preserve">maximum viable product </w:t>
      </w:r>
    </w:p>
    <w:p w14:paraId="493F5909" w14:textId="66D54621" w:rsidR="006579DE" w:rsidRDefault="006579DE" w:rsidP="00F80195">
      <w:pPr>
        <w:pStyle w:val="ListParagraph"/>
        <w:numPr>
          <w:ilvl w:val="0"/>
          <w:numId w:val="10"/>
        </w:numPr>
      </w:pPr>
      <w:r w:rsidRPr="00335E68">
        <w:lastRenderedPageBreak/>
        <w:t xml:space="preserve">Calculate costs to create </w:t>
      </w:r>
      <w:ins w:id="744" w:author="Ammanuel Beyene" w:date="2022-05-19T20:52:00Z">
        <w:r w:rsidR="00060C5F">
          <w:t xml:space="preserve">the </w:t>
        </w:r>
      </w:ins>
      <w:r w:rsidRPr="00335E68">
        <w:t>application with the constraints met and</w:t>
      </w:r>
      <w:r w:rsidR="003067F7">
        <w:t>,</w:t>
      </w:r>
      <w:r w:rsidRPr="00335E68">
        <w:t xml:space="preserve"> if higher than possible, reduce some of the app’s functionalities or remove some of the app’s sections along with their functionalities </w:t>
      </w:r>
    </w:p>
    <w:p w14:paraId="7DCC4200" w14:textId="4461A31A" w:rsidR="009C3CFF" w:rsidRDefault="009C3CFF" w:rsidP="00F80195">
      <w:pPr>
        <w:pStyle w:val="ListParagraph"/>
        <w:numPr>
          <w:ilvl w:val="0"/>
          <w:numId w:val="10"/>
        </w:numPr>
      </w:pPr>
      <w:r>
        <w:t xml:space="preserve">Use cheap tools and resources to start the application and once business is good, update the software to use better tools </w:t>
      </w:r>
    </w:p>
    <w:p w14:paraId="70BAF8E7" w14:textId="18FF903D" w:rsidR="009C3CFF" w:rsidRDefault="009C3CFF" w:rsidP="00F80195">
      <w:pPr>
        <w:pStyle w:val="ListParagraph"/>
        <w:numPr>
          <w:ilvl w:val="0"/>
          <w:numId w:val="10"/>
        </w:numPr>
      </w:pPr>
      <w:r>
        <w:t xml:space="preserve">Employ up to date technology to be able to work on current models </w:t>
      </w:r>
    </w:p>
    <w:p w14:paraId="0288AD53" w14:textId="77777777" w:rsidR="009C3CFF" w:rsidRPr="00335E68" w:rsidRDefault="009C3CFF" w:rsidP="00943507">
      <w:pPr>
        <w:ind w:left="360"/>
      </w:pPr>
    </w:p>
    <w:p w14:paraId="1E479C0B" w14:textId="068CB479" w:rsidR="006579DE" w:rsidDel="00DD46EF" w:rsidRDefault="006579DE" w:rsidP="006579DE">
      <w:pPr>
        <w:rPr>
          <w:del w:id="745" w:author="Ammanuel Beyene" w:date="2022-05-19T20:04:00Z"/>
        </w:rPr>
      </w:pPr>
    </w:p>
    <w:p w14:paraId="5EF43217" w14:textId="593275AB" w:rsidR="004E401F" w:rsidDel="00DD46EF" w:rsidRDefault="004E401F" w:rsidP="006579DE">
      <w:pPr>
        <w:rPr>
          <w:del w:id="746" w:author="Ammanuel Beyene" w:date="2022-05-19T20:04:00Z"/>
        </w:rPr>
      </w:pPr>
    </w:p>
    <w:p w14:paraId="45175EE6" w14:textId="389D57BB" w:rsidR="004E401F" w:rsidRPr="0034053E" w:rsidDel="00DD46EF" w:rsidRDefault="004E401F" w:rsidP="004E401F">
      <w:pPr>
        <w:tabs>
          <w:tab w:val="left" w:pos="1890"/>
          <w:tab w:val="left" w:pos="3330"/>
        </w:tabs>
        <w:spacing w:before="120"/>
        <w:ind w:left="900" w:hanging="360"/>
        <w:rPr>
          <w:del w:id="747" w:author="Ammanuel Beyene" w:date="2022-05-19T20:04:00Z"/>
          <w:rFonts w:ascii="Calibri" w:hAnsi="Calibri"/>
          <w:color w:val="000000"/>
          <w:sz w:val="22"/>
        </w:rPr>
      </w:pPr>
    </w:p>
    <w:p w14:paraId="2CA0694F" w14:textId="423CE959" w:rsidR="004E401F" w:rsidRDefault="004E401F" w:rsidP="004E401F">
      <w:pPr>
        <w:pStyle w:val="Heading2"/>
        <w:rPr>
          <w:ins w:id="748" w:author="Ammanuel Beyene" w:date="2022-05-19T19:06:00Z"/>
          <w:rFonts w:ascii="Calibri" w:hAnsi="Calibri"/>
          <w:color w:val="000000"/>
        </w:rPr>
      </w:pPr>
      <w:del w:id="749" w:author="Ammanuel Beyene" w:date="2022-05-19T19:07:00Z">
        <w:r w:rsidRPr="002E7AD9" w:rsidDel="00B267BD">
          <w:rPr>
            <w:rFonts w:ascii="Calibri" w:hAnsi="Calibri"/>
            <w:color w:val="FFFFFF" w:themeColor="background1"/>
            <w:sz w:val="22"/>
            <w:szCs w:val="22"/>
            <w:highlight w:val="darkCyan"/>
          </w:rPr>
          <w:delText>Recommendation</w:delText>
        </w:r>
      </w:del>
      <w:del w:id="750" w:author="Ammanuel Beyene" w:date="2022-05-19T20:04:00Z">
        <w:r w:rsidDel="00DD46EF">
          <w:rPr>
            <w:rFonts w:ascii="Calibri" w:hAnsi="Calibri"/>
            <w:color w:val="000000"/>
          </w:rPr>
          <w:tab/>
        </w:r>
      </w:del>
    </w:p>
    <w:p w14:paraId="229939ED" w14:textId="2AFF0980" w:rsidR="00B267BD" w:rsidRDefault="00B267BD" w:rsidP="00B267BD">
      <w:pPr>
        <w:rPr>
          <w:ins w:id="751" w:author="Ammanuel Beyene" w:date="2022-05-19T19:06:00Z"/>
        </w:rPr>
      </w:pPr>
    </w:p>
    <w:p w14:paraId="151C2EC5" w14:textId="141CB43B" w:rsidR="00B267BD" w:rsidRPr="00732D12" w:rsidRDefault="00B267BD" w:rsidP="00B267BD">
      <w:pPr>
        <w:pStyle w:val="Heading2"/>
        <w:rPr>
          <w:ins w:id="752" w:author="Ammanuel Beyene" w:date="2022-05-17T20:49:00Z"/>
          <w:b/>
          <w:bCs/>
          <w:color w:val="000000" w:themeColor="text1"/>
          <w:sz w:val="28"/>
          <w:szCs w:val="28"/>
          <w:rPrChange w:id="753" w:author="Ammanuel Beyene" w:date="2022-05-21T00:19:00Z">
            <w:rPr>
              <w:ins w:id="754" w:author="Ammanuel Beyene" w:date="2022-05-17T20:49:00Z"/>
              <w:rFonts w:ascii="Calibri" w:hAnsi="Calibri"/>
              <w:color w:val="000000"/>
            </w:rPr>
          </w:rPrChange>
        </w:rPr>
      </w:pPr>
      <w:bookmarkStart w:id="755" w:name="_Toc105363996"/>
      <w:ins w:id="756" w:author="Ammanuel Beyene" w:date="2022-05-19T19:07:00Z">
        <w:r w:rsidRPr="00732D12">
          <w:rPr>
            <w:b/>
            <w:bCs/>
            <w:color w:val="000000" w:themeColor="text1"/>
            <w:sz w:val="28"/>
            <w:szCs w:val="28"/>
            <w:rPrChange w:id="757" w:author="Ammanuel Beyene" w:date="2022-05-21T00:19:00Z">
              <w:rPr>
                <w:b/>
                <w:bCs/>
                <w:color w:val="000000" w:themeColor="text1"/>
              </w:rPr>
            </w:rPrChange>
          </w:rPr>
          <w:t xml:space="preserve">1.7 </w:t>
        </w:r>
      </w:ins>
      <w:ins w:id="758" w:author="Ammanuel Beyene" w:date="2022-05-19T19:06:00Z">
        <w:r w:rsidRPr="00732D12">
          <w:rPr>
            <w:b/>
            <w:bCs/>
            <w:color w:val="000000" w:themeColor="text1"/>
            <w:sz w:val="28"/>
            <w:szCs w:val="28"/>
            <w:rPrChange w:id="759" w:author="Ammanuel Beyene" w:date="2022-05-21T00:19:00Z">
              <w:rPr/>
            </w:rPrChange>
          </w:rPr>
          <w:t>Recommendation</w:t>
        </w:r>
      </w:ins>
      <w:bookmarkEnd w:id="755"/>
    </w:p>
    <w:p w14:paraId="39AF9374" w14:textId="1FB8A8D4" w:rsidR="001E063A" w:rsidRDefault="001E063A" w:rsidP="001E063A">
      <w:pPr>
        <w:rPr>
          <w:ins w:id="760" w:author="Ammanuel Beyene" w:date="2022-05-17T20:49:00Z"/>
        </w:rPr>
      </w:pPr>
    </w:p>
    <w:p w14:paraId="0A317EC6" w14:textId="6B58FFE3" w:rsidR="001E063A" w:rsidRPr="001E063A" w:rsidRDefault="001E063A">
      <w:pPr>
        <w:rPr>
          <w:ins w:id="761" w:author="Ammanuel Beyene" w:date="2022-05-15T19:21:00Z"/>
          <w:rPrChange w:id="762" w:author="Ammanuel Beyene" w:date="2022-05-17T20:49:00Z">
            <w:rPr>
              <w:ins w:id="763" w:author="Ammanuel Beyene" w:date="2022-05-15T19:21:00Z"/>
              <w:rFonts w:ascii="Calibri" w:hAnsi="Calibri"/>
              <w:color w:val="000000"/>
            </w:rPr>
          </w:rPrChange>
        </w:rPr>
        <w:pPrChange w:id="764" w:author="Ammanuel Beyene" w:date="2022-05-17T20:49:00Z">
          <w:pPr>
            <w:pStyle w:val="Heading2"/>
          </w:pPr>
        </w:pPrChange>
      </w:pPr>
      <w:ins w:id="765" w:author="Ammanuel Beyene" w:date="2022-05-17T20:49:00Z">
        <w:r>
          <w:t xml:space="preserve">Upon </w:t>
        </w:r>
      </w:ins>
      <w:ins w:id="766" w:author="Ammanuel Beyene" w:date="2022-05-19T20:53:00Z">
        <w:r w:rsidR="00060C5F">
          <w:t>receiving</w:t>
        </w:r>
      </w:ins>
      <w:ins w:id="767" w:author="Ammanuel Beyene" w:date="2022-05-17T20:50:00Z">
        <w:r>
          <w:t xml:space="preserve"> this document, b</w:t>
        </w:r>
      </w:ins>
      <w:ins w:id="768" w:author="Ammanuel Beyene" w:date="2022-05-17T20:51:00Z">
        <w:r>
          <w:t xml:space="preserve">esides learning about the software’s components, functionalities, and </w:t>
        </w:r>
      </w:ins>
      <w:ins w:id="769" w:author="Ammanuel Beyene" w:date="2022-05-17T20:50:00Z">
        <w:r>
          <w:t xml:space="preserve">how it fulfills its purpose, </w:t>
        </w:r>
      </w:ins>
      <w:ins w:id="770" w:author="Ammanuel Beyene" w:date="2022-05-17T20:51:00Z">
        <w:r>
          <w:t>I hope the user</w:t>
        </w:r>
      </w:ins>
      <w:ins w:id="771" w:author="Ammanuel Beyene" w:date="2022-05-19T20:53:00Z">
        <w:r w:rsidR="00060C5F">
          <w:t>s</w:t>
        </w:r>
      </w:ins>
      <w:ins w:id="772" w:author="Ammanuel Beyene" w:date="2022-05-17T20:51:00Z">
        <w:r>
          <w:t xml:space="preserve"> can get all the information they want to know about the software.</w:t>
        </w:r>
      </w:ins>
      <w:ins w:id="773" w:author="Ammanuel Beyene" w:date="2022-05-17T20:52:00Z">
        <w:r w:rsidR="003E6482">
          <w:t xml:space="preserve"> </w:t>
        </w:r>
      </w:ins>
      <w:ins w:id="774" w:author="Ammanuel Beyene" w:date="2022-05-17T20:51:00Z">
        <w:r w:rsidR="003E6482">
          <w:t>After</w:t>
        </w:r>
      </w:ins>
      <w:ins w:id="775" w:author="Ammanuel Beyene" w:date="2022-05-17T20:52:00Z">
        <w:r w:rsidR="003E6482">
          <w:t xml:space="preserve"> reading this document, I want the readers to </w:t>
        </w:r>
      </w:ins>
      <w:ins w:id="776" w:author="Ammanuel Beyene" w:date="2022-05-17T20:53:00Z">
        <w:r w:rsidR="003E6482">
          <w:t xml:space="preserve">give any </w:t>
        </w:r>
      </w:ins>
      <w:ins w:id="777" w:author="Ammanuel Beyene" w:date="2022-05-19T20:54:00Z">
        <w:r w:rsidR="007A15E0">
          <w:t>comments</w:t>
        </w:r>
      </w:ins>
      <w:ins w:id="778" w:author="Ammanuel Beyene" w:date="2022-05-17T20:53:00Z">
        <w:r w:rsidR="003E6482">
          <w:t xml:space="preserve">, </w:t>
        </w:r>
      </w:ins>
      <w:ins w:id="779" w:author="Ammanuel Beyene" w:date="2022-05-19T21:12:00Z">
        <w:r w:rsidR="00AC05B4">
          <w:t>feedback</w:t>
        </w:r>
      </w:ins>
      <w:ins w:id="780" w:author="Ammanuel Beyene" w:date="2022-05-17T20:53:00Z">
        <w:r w:rsidR="003E6482">
          <w:t xml:space="preserve">, </w:t>
        </w:r>
      </w:ins>
      <w:ins w:id="781" w:author="Ammanuel Beyene" w:date="2022-05-19T21:12:00Z">
        <w:r w:rsidR="00AC05B4">
          <w:t>or</w:t>
        </w:r>
      </w:ins>
      <w:ins w:id="782" w:author="Ammanuel Beyene" w:date="2022-05-17T20:53:00Z">
        <w:r w:rsidR="003E6482">
          <w:t xml:space="preserve"> suggestions they have about the software and its functionalities. If there is anything they would </w:t>
        </w:r>
      </w:ins>
      <w:ins w:id="783" w:author="Ammanuel Beyene" w:date="2022-05-17T20:54:00Z">
        <w:r w:rsidR="003E6482">
          <w:t>like</w:t>
        </w:r>
      </w:ins>
      <w:ins w:id="784" w:author="Ammanuel Beyene" w:date="2022-05-17T20:53:00Z">
        <w:r w:rsidR="003E6482">
          <w:t xml:space="preserve"> t</w:t>
        </w:r>
      </w:ins>
      <w:ins w:id="785" w:author="Ammanuel Beyene" w:date="2022-05-17T20:54:00Z">
        <w:r w:rsidR="003E6482">
          <w:t>o</w:t>
        </w:r>
      </w:ins>
      <w:ins w:id="786" w:author="Ammanuel Beyene" w:date="2022-05-17T20:53:00Z">
        <w:r w:rsidR="003E6482">
          <w:t xml:space="preserve"> be added, changed, or removed, any </w:t>
        </w:r>
      </w:ins>
      <w:ins w:id="787" w:author="Ammanuel Beyene" w:date="2022-05-17T20:54:00Z">
        <w:r w:rsidR="003E6482">
          <w:t>suggestions</w:t>
        </w:r>
      </w:ins>
      <w:ins w:id="788" w:author="Ammanuel Beyene" w:date="2022-05-17T20:53:00Z">
        <w:r w:rsidR="003E6482">
          <w:t xml:space="preserve"> are welcome.  </w:t>
        </w:r>
      </w:ins>
    </w:p>
    <w:p w14:paraId="567A27A3" w14:textId="274F7846" w:rsidR="00AD724C" w:rsidRDefault="00AD724C" w:rsidP="00AD724C">
      <w:pPr>
        <w:rPr>
          <w:ins w:id="789" w:author="Ammanuel Beyene" w:date="2022-05-15T19:21:00Z"/>
        </w:rPr>
      </w:pPr>
    </w:p>
    <w:p w14:paraId="2EC5EA06" w14:textId="37809275" w:rsidR="00AD724C" w:rsidRDefault="00AD724C" w:rsidP="00AD724C">
      <w:pPr>
        <w:rPr>
          <w:ins w:id="790" w:author="Ammanuel Beyene" w:date="2022-05-15T19:21:00Z"/>
        </w:rPr>
      </w:pPr>
    </w:p>
    <w:p w14:paraId="5A7F6ED0" w14:textId="22F87A6E" w:rsidR="00AD724C" w:rsidRDefault="00AD724C" w:rsidP="00AD724C">
      <w:pPr>
        <w:rPr>
          <w:ins w:id="791" w:author="Ammanuel Beyene" w:date="2022-05-15T19:21:00Z"/>
        </w:rPr>
      </w:pPr>
    </w:p>
    <w:p w14:paraId="317D8CFA" w14:textId="38F8655B" w:rsidR="00AD724C" w:rsidDel="00E473C1" w:rsidRDefault="00E473C1" w:rsidP="00E473C1">
      <w:pPr>
        <w:rPr>
          <w:del w:id="792" w:author="Ammanuel Beyene" w:date="2022-05-15T19:21:00Z"/>
        </w:rPr>
      </w:pPr>
      <w:ins w:id="793" w:author="Ammanuel Beyene" w:date="2022-05-15T19:25:00Z">
        <w:r>
          <w:t>Read and understand the software, what it is, its purpose, its components</w:t>
        </w:r>
      </w:ins>
    </w:p>
    <w:p w14:paraId="2C55298E" w14:textId="77777777" w:rsidR="00E473C1" w:rsidRDefault="00E473C1" w:rsidP="00E473C1">
      <w:pPr>
        <w:pStyle w:val="ListParagraph"/>
        <w:numPr>
          <w:ilvl w:val="0"/>
          <w:numId w:val="12"/>
        </w:numPr>
        <w:rPr>
          <w:ins w:id="794" w:author="Ammanuel Beyene" w:date="2022-05-15T19:25:00Z"/>
        </w:rPr>
      </w:pPr>
    </w:p>
    <w:p w14:paraId="17984089" w14:textId="0F93E7FC" w:rsidR="00E473C1" w:rsidRDefault="00E473C1" w:rsidP="00E473C1">
      <w:pPr>
        <w:pStyle w:val="ListParagraph"/>
        <w:numPr>
          <w:ilvl w:val="0"/>
          <w:numId w:val="12"/>
        </w:numPr>
        <w:rPr>
          <w:ins w:id="795" w:author="Ammanuel Beyene" w:date="2022-05-15T19:26:00Z"/>
        </w:rPr>
      </w:pPr>
      <w:ins w:id="796" w:author="Ammanuel Beyene" w:date="2022-05-15T19:26:00Z">
        <w:r>
          <w:t>Get an idea of how the software works</w:t>
        </w:r>
      </w:ins>
    </w:p>
    <w:p w14:paraId="38375523" w14:textId="5FA16F0F" w:rsidR="00E473C1" w:rsidRPr="00AD724C" w:rsidRDefault="00000482">
      <w:pPr>
        <w:pStyle w:val="ListParagraph"/>
        <w:numPr>
          <w:ilvl w:val="0"/>
          <w:numId w:val="12"/>
        </w:numPr>
        <w:rPr>
          <w:ins w:id="797" w:author="Ammanuel Beyene" w:date="2022-05-15T19:25:00Z"/>
          <w:rPrChange w:id="798" w:author="Ammanuel Beyene" w:date="2022-05-15T19:21:00Z">
            <w:rPr>
              <w:ins w:id="799" w:author="Ammanuel Beyene" w:date="2022-05-15T19:25:00Z"/>
              <w:rFonts w:ascii="Calibri" w:hAnsi="Calibri"/>
              <w:color w:val="000000"/>
            </w:rPr>
          </w:rPrChange>
        </w:rPr>
        <w:pPrChange w:id="800" w:author="Ammanuel Beyene" w:date="2022-05-15T19:26:00Z">
          <w:pPr>
            <w:pStyle w:val="Heading2"/>
          </w:pPr>
        </w:pPrChange>
      </w:pPr>
      <w:ins w:id="801" w:author="Ammanuel Beyene" w:date="2022-05-15T19:27:00Z">
        <w:r>
          <w:t xml:space="preserve">Learn about the software’s vision, scope, benefits, costs, important features, functionalities, </w:t>
        </w:r>
      </w:ins>
    </w:p>
    <w:p w14:paraId="5B891C8A" w14:textId="726CD3E1" w:rsidR="009F4AB2" w:rsidRDefault="00F6666A" w:rsidP="00E473C1">
      <w:pPr>
        <w:pStyle w:val="ListParagraph"/>
        <w:numPr>
          <w:ilvl w:val="0"/>
          <w:numId w:val="12"/>
        </w:numPr>
        <w:rPr>
          <w:ins w:id="802" w:author="Ammanuel Beyene" w:date="2022-05-15T19:28:00Z"/>
        </w:rPr>
      </w:pPr>
      <w:ins w:id="803" w:author="Ammanuel Beyene" w:date="2022-05-15T19:27:00Z">
        <w:r>
          <w:t xml:space="preserve">After reading it, readers can </w:t>
        </w:r>
      </w:ins>
      <w:ins w:id="804" w:author="Ammanuel Beyene" w:date="2022-05-15T19:28:00Z">
        <w:r>
          <w:t xml:space="preserve">give feedback and suggestions about the software, what things they like, and what things they don’t like. </w:t>
        </w:r>
      </w:ins>
    </w:p>
    <w:p w14:paraId="540948D6" w14:textId="7F45AFB1" w:rsidR="00F6666A" w:rsidRDefault="00F6666A" w:rsidP="00F6666A">
      <w:pPr>
        <w:pStyle w:val="ListParagraph"/>
        <w:numPr>
          <w:ilvl w:val="1"/>
          <w:numId w:val="12"/>
        </w:numPr>
        <w:rPr>
          <w:ins w:id="805" w:author="Ammanuel Beyene" w:date="2022-05-15T19:37:00Z"/>
        </w:rPr>
      </w:pPr>
      <w:ins w:id="806" w:author="Ammanuel Beyene" w:date="2022-05-15T19:28:00Z">
        <w:r>
          <w:t xml:space="preserve">They can </w:t>
        </w:r>
      </w:ins>
      <w:ins w:id="807" w:author="Ammanuel Beyene" w:date="2022-05-15T19:37:00Z">
        <w:r w:rsidR="00C062C6">
          <w:t>give comments about what they would like to be added</w:t>
        </w:r>
      </w:ins>
    </w:p>
    <w:p w14:paraId="2F721C5A" w14:textId="49D6C43D" w:rsidR="00C062C6" w:rsidRDefault="00C062C6" w:rsidP="00F6666A">
      <w:pPr>
        <w:pStyle w:val="ListParagraph"/>
        <w:numPr>
          <w:ilvl w:val="1"/>
          <w:numId w:val="12"/>
        </w:numPr>
        <w:rPr>
          <w:ins w:id="808" w:author="Ammanuel Beyene" w:date="2022-05-15T19:37:00Z"/>
        </w:rPr>
      </w:pPr>
      <w:ins w:id="809" w:author="Ammanuel Beyene" w:date="2022-05-15T19:37:00Z">
        <w:r>
          <w:t>They can also give comments about what they would like not to be removed but improved</w:t>
        </w:r>
      </w:ins>
    </w:p>
    <w:p w14:paraId="4F33410F" w14:textId="77777777" w:rsidR="00C062C6" w:rsidRDefault="00C062C6">
      <w:pPr>
        <w:pStyle w:val="ListParagraph"/>
        <w:ind w:left="1440"/>
        <w:pPrChange w:id="810" w:author="Ammanuel Beyene" w:date="2022-05-19T19:07:00Z">
          <w:pPr/>
        </w:pPrChange>
      </w:pPr>
    </w:p>
    <w:p w14:paraId="715D73D8" w14:textId="77777777" w:rsidR="009F4AB2" w:rsidRPr="009F4AB2" w:rsidRDefault="009F4AB2" w:rsidP="009F4AB2"/>
    <w:p w14:paraId="20F4C7AE" w14:textId="0787BFE8" w:rsidR="004E401F" w:rsidRPr="00937603" w:rsidDel="00937603" w:rsidRDefault="004E401F">
      <w:pPr>
        <w:tabs>
          <w:tab w:val="left" w:pos="540"/>
        </w:tabs>
        <w:rPr>
          <w:del w:id="811" w:author="Ammanuel Beyene" w:date="2022-05-19T19:07:00Z"/>
          <w:rFonts w:ascii="Calibri" w:hAnsi="Calibri"/>
          <w:color w:val="000000"/>
          <w:sz w:val="22"/>
          <w:rPrChange w:id="812" w:author="Ammanuel Beyene" w:date="2022-05-19T19:07:00Z">
            <w:rPr>
              <w:del w:id="813" w:author="Ammanuel Beyene" w:date="2022-05-19T19:07:00Z"/>
            </w:rPr>
          </w:rPrChange>
        </w:rPr>
      </w:pPr>
      <w:del w:id="814" w:author="Ammanuel Beyene" w:date="2022-05-19T19:07:00Z">
        <w:r w:rsidRPr="00937603" w:rsidDel="00937603">
          <w:rPr>
            <w:rFonts w:ascii="Calibri" w:hAnsi="Calibri"/>
            <w:bCs/>
            <w:color w:val="000000"/>
            <w:sz w:val="22"/>
            <w:rPrChange w:id="815" w:author="Ammanuel Beyene" w:date="2022-05-19T19:07:00Z">
              <w:rPr/>
            </w:rPrChange>
          </w:rPr>
          <w:delText xml:space="preserve">What do you want your reader to do upon receipt of this document? Wanderer's Tools is your primary decision-maker; what actions should they take after reading your proposal? </w:delText>
        </w:r>
        <w:r w:rsidRPr="00937603" w:rsidDel="00937603">
          <w:rPr>
            <w:rFonts w:ascii="Calibri" w:hAnsi="Calibri"/>
            <w:bCs/>
            <w:i/>
            <w:color w:val="000000"/>
            <w:sz w:val="22"/>
            <w:rPrChange w:id="816" w:author="Ammanuel Beyene" w:date="2022-05-19T19:07:00Z">
              <w:rPr>
                <w:i/>
              </w:rPr>
            </w:rPrChange>
          </w:rPr>
          <w:delText xml:space="preserve">What "next steps" should now be taken? </w:delText>
        </w:r>
        <w:r w:rsidRPr="00937603" w:rsidDel="00937603">
          <w:rPr>
            <w:rFonts w:ascii="Calibri" w:hAnsi="Calibri"/>
            <w:color w:val="FFFFFF" w:themeColor="background1"/>
            <w:sz w:val="22"/>
            <w:szCs w:val="22"/>
            <w:highlight w:val="darkCyan"/>
            <w:rPrChange w:id="817" w:author="Ammanuel Beyene" w:date="2022-05-19T19:07:00Z">
              <w:rPr>
                <w:color w:val="FFFFFF" w:themeColor="background1"/>
                <w:szCs w:val="22"/>
                <w:highlight w:val="darkCyan"/>
              </w:rPr>
            </w:rPrChange>
          </w:rPr>
          <w:delText>DO NOT FORGET to add this to Part 2!</w:delText>
        </w:r>
        <w:r w:rsidRPr="00937603" w:rsidDel="00937603">
          <w:rPr>
            <w:rFonts w:ascii="Calibri" w:hAnsi="Calibri"/>
            <w:color w:val="000000"/>
            <w:sz w:val="22"/>
            <w:rPrChange w:id="818" w:author="Ammanuel Beyene" w:date="2022-05-19T19:07:00Z">
              <w:rPr/>
            </w:rPrChange>
          </w:rPr>
          <w:delText xml:space="preserve"> </w:delText>
        </w:r>
      </w:del>
    </w:p>
    <w:p w14:paraId="699D18BA" w14:textId="21F71C4D" w:rsidR="004E401F" w:rsidRPr="0034053E" w:rsidDel="00325E4F" w:rsidRDefault="004E401F">
      <w:pPr>
        <w:rPr>
          <w:del w:id="819" w:author="Ammanuel Beyene" w:date="2022-05-19T19:06:00Z"/>
        </w:rPr>
        <w:pPrChange w:id="820" w:author="Ammanuel Beyene" w:date="2022-05-19T19:07:00Z">
          <w:pPr>
            <w:pStyle w:val="BodyText"/>
            <w:keepNext/>
            <w:tabs>
              <w:tab w:val="left" w:pos="540"/>
            </w:tabs>
            <w:spacing w:before="120"/>
            <w:outlineLvl w:val="1"/>
          </w:pPr>
        </w:pPrChange>
      </w:pPr>
      <w:del w:id="821" w:author="Ammanuel Beyene" w:date="2022-05-19T19:06:00Z">
        <w:r w:rsidRPr="00212297" w:rsidDel="00325E4F">
          <w:rPr>
            <w:color w:val="C00000"/>
            <w:u w:val="single"/>
          </w:rPr>
          <w:delText>Document Overview</w:delText>
        </w:r>
        <w:r w:rsidRPr="0034053E" w:rsidDel="00325E4F">
          <w:delText xml:space="preserve"> </w:delText>
        </w:r>
      </w:del>
    </w:p>
    <w:p w14:paraId="4ACA9274" w14:textId="04034BF1" w:rsidR="004E401F" w:rsidDel="00325E4F" w:rsidRDefault="004E401F">
      <w:pPr>
        <w:rPr>
          <w:del w:id="822" w:author="Ammanuel Beyene" w:date="2022-05-19T19:06:00Z"/>
        </w:rPr>
        <w:pPrChange w:id="823" w:author="Ammanuel Beyene" w:date="2022-05-19T19:07:00Z">
          <w:pPr>
            <w:tabs>
              <w:tab w:val="left" w:pos="540"/>
            </w:tabs>
          </w:pPr>
        </w:pPrChange>
      </w:pPr>
      <w:del w:id="824" w:author="Ammanuel Beyene" w:date="2022-05-19T19:06:00Z">
        <w:r w:rsidRPr="0034053E" w:rsidDel="00325E4F">
          <w:delText xml:space="preserve">Describe the organization and content of the rest of the </w:delText>
        </w:r>
        <w:r w:rsidDel="00325E4F">
          <w:delText xml:space="preserve">System Proposal. </w:delText>
        </w:r>
      </w:del>
    </w:p>
    <w:p w14:paraId="586141C8" w14:textId="3373BF5B" w:rsidR="004E401F" w:rsidRPr="0034053E" w:rsidDel="00325E4F" w:rsidRDefault="004E401F">
      <w:pPr>
        <w:rPr>
          <w:del w:id="825" w:author="Ammanuel Beyene" w:date="2022-05-19T19:06:00Z"/>
        </w:rPr>
        <w:pPrChange w:id="826" w:author="Ammanuel Beyene" w:date="2022-05-19T19:07:00Z">
          <w:pPr>
            <w:tabs>
              <w:tab w:val="left" w:pos="540"/>
            </w:tabs>
          </w:pPr>
        </w:pPrChange>
      </w:pPr>
      <w:del w:id="827" w:author="Ammanuel Beyene" w:date="2022-05-19T19:06:00Z">
        <w:r w:rsidRPr="0034053E" w:rsidDel="00325E4F">
          <w:delText xml:space="preserve">Be sure this </w:delText>
        </w:r>
        <w:r w:rsidDel="00325E4F">
          <w:delText>needs to be</w:delText>
        </w:r>
        <w:r w:rsidRPr="0034053E" w:rsidDel="00325E4F">
          <w:delText xml:space="preserve"> </w:delText>
        </w:r>
        <w:r w:rsidRPr="0081609E" w:rsidDel="00325E4F">
          <w:rPr>
            <w:b/>
            <w:color w:val="FFFFFF" w:themeColor="background1"/>
            <w:szCs w:val="22"/>
            <w:highlight w:val="darkCyan"/>
          </w:rPr>
          <w:delText>updated for the Part 2 Submission</w:delText>
        </w:r>
        <w:r w:rsidRPr="003209C7" w:rsidDel="00325E4F">
          <w:rPr>
            <w:b/>
            <w:i/>
            <w:color w:val="0000FF"/>
          </w:rPr>
          <w:delText xml:space="preserve"> </w:delText>
        </w:r>
        <w:r w:rsidRPr="0034053E" w:rsidDel="00325E4F">
          <w:delText>to include the entire document.</w:delText>
        </w:r>
      </w:del>
    </w:p>
    <w:p w14:paraId="7FD90EBD" w14:textId="016BAE4B" w:rsidR="004E401F" w:rsidRPr="00335E68" w:rsidDel="00937603" w:rsidRDefault="004E401F">
      <w:pPr>
        <w:rPr>
          <w:del w:id="828" w:author="Ammanuel Beyene" w:date="2022-05-19T19:07:00Z"/>
        </w:rPr>
      </w:pPr>
    </w:p>
    <w:p w14:paraId="2118E404" w14:textId="1B0A25AD" w:rsidR="006579DE" w:rsidDel="00937603" w:rsidRDefault="006579DE">
      <w:pPr>
        <w:rPr>
          <w:del w:id="829" w:author="Ammanuel Beyene" w:date="2022-05-19T19:07:00Z"/>
        </w:rPr>
      </w:pPr>
    </w:p>
    <w:p w14:paraId="04E1E4EA" w14:textId="77777777" w:rsidR="00D01A0A" w:rsidRDefault="00D01A0A">
      <w:pPr>
        <w:pPrChange w:id="830" w:author="Ammanuel Beyene" w:date="2022-05-19T19:07:00Z">
          <w:pPr>
            <w:pStyle w:val="ListParagraph"/>
          </w:pPr>
        </w:pPrChange>
      </w:pPr>
    </w:p>
    <w:p w14:paraId="61D35E9F" w14:textId="77777777" w:rsidR="00D01A0A" w:rsidRPr="00E829F9" w:rsidDel="00657E4D" w:rsidRDefault="00D01A0A" w:rsidP="00D01A0A">
      <w:pPr>
        <w:pStyle w:val="ListParagraph"/>
        <w:ind w:left="1080"/>
        <w:rPr>
          <w:del w:id="831" w:author="Ammanuel Beyene" w:date="2022-06-05T23:22:00Z"/>
          <w:b/>
          <w:bCs/>
          <w:sz w:val="28"/>
          <w:szCs w:val="28"/>
        </w:rPr>
      </w:pPr>
    </w:p>
    <w:p w14:paraId="7F5EFD77" w14:textId="24D22655" w:rsidR="00882EAD" w:rsidRPr="0070181E" w:rsidRDefault="00D335E3" w:rsidP="00F80195">
      <w:pPr>
        <w:pStyle w:val="Heading2"/>
        <w:rPr>
          <w:ins w:id="832" w:author="Ammanuel Beyene" w:date="2022-05-19T20:20:00Z"/>
          <w:b/>
          <w:bCs/>
          <w:color w:val="000000" w:themeColor="text1"/>
          <w:sz w:val="28"/>
          <w:szCs w:val="28"/>
          <w:rPrChange w:id="833" w:author="Ammanuel Beyene" w:date="2022-05-21T00:20:00Z">
            <w:rPr>
              <w:ins w:id="834" w:author="Ammanuel Beyene" w:date="2022-05-19T20:20:00Z"/>
              <w:b/>
              <w:bCs/>
              <w:color w:val="000000" w:themeColor="text1"/>
            </w:rPr>
          </w:rPrChange>
        </w:rPr>
      </w:pPr>
      <w:bookmarkStart w:id="835" w:name="_Toc105363997"/>
      <w:r w:rsidRPr="0070181E">
        <w:rPr>
          <w:b/>
          <w:bCs/>
          <w:color w:val="000000" w:themeColor="text1"/>
          <w:sz w:val="28"/>
          <w:szCs w:val="28"/>
          <w:rPrChange w:id="836" w:author="Ammanuel Beyene" w:date="2022-05-21T00:20:00Z">
            <w:rPr>
              <w:b/>
              <w:bCs/>
              <w:color w:val="000000" w:themeColor="text1"/>
            </w:rPr>
          </w:rPrChange>
        </w:rPr>
        <w:t>1.</w:t>
      </w:r>
      <w:ins w:id="837" w:author="Ammanuel Beyene" w:date="2022-05-21T00:20:00Z">
        <w:r w:rsidR="00732D12" w:rsidRPr="0070181E">
          <w:rPr>
            <w:b/>
            <w:bCs/>
            <w:color w:val="000000" w:themeColor="text1"/>
            <w:sz w:val="28"/>
            <w:szCs w:val="28"/>
            <w:rPrChange w:id="838" w:author="Ammanuel Beyene" w:date="2022-05-21T00:20:00Z">
              <w:rPr>
                <w:b/>
                <w:bCs/>
                <w:color w:val="000000" w:themeColor="text1"/>
              </w:rPr>
            </w:rPrChange>
          </w:rPr>
          <w:t>8</w:t>
        </w:r>
      </w:ins>
      <w:del w:id="839" w:author="Ammanuel Beyene" w:date="2022-05-21T00:20:00Z">
        <w:r w:rsidRPr="0070181E" w:rsidDel="00732D12">
          <w:rPr>
            <w:b/>
            <w:bCs/>
            <w:color w:val="000000" w:themeColor="text1"/>
            <w:sz w:val="28"/>
            <w:szCs w:val="28"/>
            <w:rPrChange w:id="840" w:author="Ammanuel Beyene" w:date="2022-05-21T00:20:00Z">
              <w:rPr>
                <w:b/>
                <w:bCs/>
                <w:color w:val="000000" w:themeColor="text1"/>
              </w:rPr>
            </w:rPrChange>
          </w:rPr>
          <w:delText>7</w:delText>
        </w:r>
      </w:del>
      <w:r w:rsidRPr="0070181E">
        <w:rPr>
          <w:b/>
          <w:bCs/>
          <w:color w:val="000000" w:themeColor="text1"/>
          <w:sz w:val="28"/>
          <w:szCs w:val="28"/>
          <w:rPrChange w:id="841" w:author="Ammanuel Beyene" w:date="2022-05-21T00:20:00Z">
            <w:rPr>
              <w:b/>
              <w:bCs/>
              <w:color w:val="000000" w:themeColor="text1"/>
            </w:rPr>
          </w:rPrChange>
        </w:rPr>
        <w:t xml:space="preserve"> </w:t>
      </w:r>
      <w:r w:rsidR="00882EAD" w:rsidRPr="0070181E">
        <w:rPr>
          <w:b/>
          <w:bCs/>
          <w:color w:val="000000" w:themeColor="text1"/>
          <w:sz w:val="28"/>
          <w:szCs w:val="28"/>
          <w:rPrChange w:id="842" w:author="Ammanuel Beyene" w:date="2022-05-21T00:20:00Z">
            <w:rPr>
              <w:b/>
              <w:bCs/>
              <w:color w:val="000000" w:themeColor="text1"/>
            </w:rPr>
          </w:rPrChange>
        </w:rPr>
        <w:t>Document Overview</w:t>
      </w:r>
      <w:bookmarkEnd w:id="835"/>
    </w:p>
    <w:p w14:paraId="20CD5A05" w14:textId="77777777" w:rsidR="002D2906" w:rsidRPr="002D2906" w:rsidRDefault="002D2906">
      <w:pPr>
        <w:rPr>
          <w:rPrChange w:id="843" w:author="Ammanuel Beyene" w:date="2022-05-19T20:20:00Z">
            <w:rPr>
              <w:b/>
              <w:bCs/>
              <w:color w:val="000000" w:themeColor="text1"/>
            </w:rPr>
          </w:rPrChange>
        </w:rPr>
        <w:pPrChange w:id="844" w:author="Ammanuel Beyene" w:date="2022-05-19T20:20:00Z">
          <w:pPr>
            <w:pStyle w:val="Heading2"/>
          </w:pPr>
        </w:pPrChange>
      </w:pPr>
    </w:p>
    <w:p w14:paraId="11F1B13D" w14:textId="220B0D13" w:rsidR="00123649" w:rsidRDefault="00123649" w:rsidP="00123649"/>
    <w:p w14:paraId="268972E6" w14:textId="7C76FED1" w:rsidR="00B108FA" w:rsidRDefault="00123649" w:rsidP="00F80195">
      <w:pPr>
        <w:rPr>
          <w:ins w:id="845" w:author="Ammanuel Beyene" w:date="2022-05-19T20:20:00Z"/>
        </w:rPr>
      </w:pPr>
      <w:r w:rsidRPr="00550C3F">
        <w:t xml:space="preserve">In the </w:t>
      </w:r>
      <w:r w:rsidR="00B108FA">
        <w:t xml:space="preserve">rest of this document, </w:t>
      </w:r>
      <w:r w:rsidRPr="00550C3F">
        <w:t>there will be</w:t>
      </w:r>
      <w:r w:rsidR="00B108FA">
        <w:t xml:space="preserve"> </w:t>
      </w:r>
      <w:r w:rsidR="00943507">
        <w:t xml:space="preserve">organized </w:t>
      </w:r>
      <w:r w:rsidRPr="00550C3F">
        <w:t xml:space="preserve">descriptions </w:t>
      </w:r>
      <w:r w:rsidR="00B108FA">
        <w:t>of the following:</w:t>
      </w:r>
    </w:p>
    <w:p w14:paraId="7C1A84CB" w14:textId="20655D1A" w:rsidR="005846B3" w:rsidRDefault="005846B3" w:rsidP="00F80195">
      <w:pPr>
        <w:rPr>
          <w:ins w:id="846" w:author="Ammanuel Beyene" w:date="2022-05-19T20:20:00Z"/>
        </w:rPr>
      </w:pPr>
    </w:p>
    <w:p w14:paraId="6BB183F0" w14:textId="77777777" w:rsidR="005846B3" w:rsidRDefault="005846B3" w:rsidP="00F80195"/>
    <w:p w14:paraId="4A6CA31B" w14:textId="77777777" w:rsidR="00B108FA" w:rsidRDefault="00B108FA" w:rsidP="00F80195"/>
    <w:p w14:paraId="074004BE" w14:textId="3390E335" w:rsidR="00B108FA" w:rsidRDefault="00B108FA" w:rsidP="00B108FA">
      <w:pPr>
        <w:pStyle w:val="ListParagraph"/>
        <w:numPr>
          <w:ilvl w:val="0"/>
          <w:numId w:val="13"/>
        </w:numPr>
      </w:pPr>
      <w:r>
        <w:t>P</w:t>
      </w:r>
      <w:r w:rsidR="00123649" w:rsidRPr="00550C3F">
        <w:t>roject initiation request</w:t>
      </w:r>
      <w:r>
        <w:t xml:space="preserve">: This is a copy of the initial request </w:t>
      </w:r>
    </w:p>
    <w:p w14:paraId="58692638" w14:textId="77777777" w:rsidR="00B108FA" w:rsidRDefault="00B108FA" w:rsidP="00B108FA">
      <w:pPr>
        <w:pStyle w:val="ListParagraph"/>
        <w:ind w:left="420"/>
      </w:pPr>
    </w:p>
    <w:p w14:paraId="07FA9774" w14:textId="77777777" w:rsidR="00B108FA" w:rsidRDefault="00B108FA" w:rsidP="00B108FA">
      <w:pPr>
        <w:pStyle w:val="ListParagraph"/>
        <w:numPr>
          <w:ilvl w:val="0"/>
          <w:numId w:val="13"/>
        </w:numPr>
      </w:pPr>
      <w:r>
        <w:t>V</w:t>
      </w:r>
      <w:r w:rsidR="00943507">
        <w:t>arious types of</w:t>
      </w:r>
      <w:r w:rsidR="00123649" w:rsidRPr="00550C3F">
        <w:t xml:space="preserve"> feasibility assessment</w:t>
      </w:r>
      <w:r w:rsidR="00943507">
        <w:t>s and results</w:t>
      </w:r>
      <w:r>
        <w:t>: This section includes feasibility assessments for the software and the results according to the types of feasibilities</w:t>
      </w:r>
    </w:p>
    <w:p w14:paraId="3867EFA8" w14:textId="7FDB4A63" w:rsidR="00B108FA" w:rsidRDefault="00B108FA" w:rsidP="00B108FA">
      <w:pPr>
        <w:pStyle w:val="ListParagraph"/>
        <w:ind w:left="420"/>
      </w:pPr>
    </w:p>
    <w:p w14:paraId="56BAF5CB" w14:textId="696CD9EB" w:rsidR="00123649" w:rsidRDefault="00B108FA" w:rsidP="00B108FA">
      <w:pPr>
        <w:pStyle w:val="ListParagraph"/>
        <w:numPr>
          <w:ilvl w:val="0"/>
          <w:numId w:val="13"/>
        </w:numPr>
        <w:rPr>
          <w:ins w:id="847" w:author="Ammanuel Beyene" w:date="2022-05-17T20:54:00Z"/>
        </w:rPr>
      </w:pPr>
      <w:r>
        <w:t>R</w:t>
      </w:r>
      <w:r w:rsidR="00123649" w:rsidRPr="00550C3F">
        <w:t>equirement definition</w:t>
      </w:r>
      <w:r>
        <w:t>: This section includes the</w:t>
      </w:r>
      <w:r w:rsidR="00943507">
        <w:t xml:space="preserve"> functional</w:t>
      </w:r>
      <w:ins w:id="848" w:author="Ammanuel Beyene" w:date="2022-05-17T20:54:00Z">
        <w:r w:rsidR="002E7895">
          <w:t xml:space="preserve">, data, and </w:t>
        </w:r>
      </w:ins>
      <w:del w:id="849" w:author="Ammanuel Beyene" w:date="2022-05-17T20:54:00Z">
        <w:r w:rsidR="00943507" w:rsidDel="002E7895">
          <w:delText xml:space="preserve"> and </w:delText>
        </w:r>
      </w:del>
      <w:r w:rsidR="00943507">
        <w:t>non-functional requirements</w:t>
      </w:r>
      <w:r>
        <w:t xml:space="preserve"> for the software</w:t>
      </w:r>
    </w:p>
    <w:p w14:paraId="0FF0F294" w14:textId="77777777" w:rsidR="002E7895" w:rsidRDefault="002E7895">
      <w:pPr>
        <w:pStyle w:val="ListParagraph"/>
        <w:ind w:left="420"/>
        <w:rPr>
          <w:ins w:id="850" w:author="Ammanuel Beyene" w:date="2022-05-17T20:54:00Z"/>
        </w:rPr>
        <w:pPrChange w:id="851" w:author="Ammanuel Beyene" w:date="2022-05-17T20:54:00Z">
          <w:pPr>
            <w:pStyle w:val="ListParagraph"/>
            <w:numPr>
              <w:numId w:val="13"/>
            </w:numPr>
            <w:ind w:left="420" w:hanging="360"/>
          </w:pPr>
        </w:pPrChange>
      </w:pPr>
    </w:p>
    <w:p w14:paraId="4E023BCB" w14:textId="1DB0883B" w:rsidR="002E7895" w:rsidRDefault="002E7895" w:rsidP="00B108FA">
      <w:pPr>
        <w:pStyle w:val="ListParagraph"/>
        <w:numPr>
          <w:ilvl w:val="0"/>
          <w:numId w:val="13"/>
        </w:numPr>
        <w:rPr>
          <w:ins w:id="852" w:author="Ammanuel Beyene" w:date="2022-05-17T20:56:00Z"/>
        </w:rPr>
      </w:pPr>
      <w:ins w:id="853" w:author="Ammanuel Beyene" w:date="2022-05-17T20:55:00Z">
        <w:r>
          <w:t>Requirements Model: This section includes the use</w:t>
        </w:r>
      </w:ins>
      <w:ins w:id="854" w:author="Ammanuel Beyene" w:date="2022-05-19T20:55:00Z">
        <w:r w:rsidR="007F22AB">
          <w:t>-</w:t>
        </w:r>
      </w:ins>
      <w:ins w:id="855" w:author="Ammanuel Beyene" w:date="2022-05-17T20:55:00Z">
        <w:r>
          <w:t>case diagram and use</w:t>
        </w:r>
      </w:ins>
      <w:ins w:id="856" w:author="Ammanuel Beyene" w:date="2022-05-19T20:55:00Z">
        <w:r w:rsidR="007F22AB">
          <w:t>-</w:t>
        </w:r>
      </w:ins>
      <w:ins w:id="857" w:author="Ammanuel Beyene" w:date="2022-05-17T20:55:00Z">
        <w:r>
          <w:t>case descriptions</w:t>
        </w:r>
      </w:ins>
      <w:ins w:id="858" w:author="Ammanuel Beyene" w:date="2022-05-19T20:55:00Z">
        <w:r w:rsidR="007F22AB">
          <w:t xml:space="preserve"> </w:t>
        </w:r>
      </w:ins>
      <w:ins w:id="859" w:author="Ammanuel Beyene" w:date="2022-05-17T20:55:00Z">
        <w:r>
          <w:t xml:space="preserve">along with a </w:t>
        </w:r>
      </w:ins>
      <w:ins w:id="860" w:author="Ammanuel Beyene" w:date="2022-05-17T20:56:00Z">
        <w:r>
          <w:t xml:space="preserve">helpful </w:t>
        </w:r>
      </w:ins>
      <w:ins w:id="861" w:author="Ammanuel Beyene" w:date="2022-05-17T20:55:00Z">
        <w:r>
          <w:t xml:space="preserve">table for </w:t>
        </w:r>
      </w:ins>
      <w:ins w:id="862" w:author="Ammanuel Beyene" w:date="2022-05-17T20:56:00Z">
        <w:r>
          <w:t xml:space="preserve">identifying symbols and their meanings. </w:t>
        </w:r>
      </w:ins>
    </w:p>
    <w:p w14:paraId="3575FC55" w14:textId="77777777" w:rsidR="00B26002" w:rsidRDefault="00B26002">
      <w:pPr>
        <w:pStyle w:val="ListParagraph"/>
        <w:ind w:left="420"/>
        <w:rPr>
          <w:ins w:id="863" w:author="Ammanuel Beyene" w:date="2022-05-17T20:56:00Z"/>
        </w:rPr>
        <w:pPrChange w:id="864" w:author="Ammanuel Beyene" w:date="2022-05-17T20:56:00Z">
          <w:pPr>
            <w:pStyle w:val="ListParagraph"/>
            <w:numPr>
              <w:numId w:val="13"/>
            </w:numPr>
            <w:ind w:left="420" w:hanging="360"/>
          </w:pPr>
        </w:pPrChange>
      </w:pPr>
    </w:p>
    <w:p w14:paraId="05B740A8" w14:textId="673CB21F" w:rsidR="00B26002" w:rsidRDefault="00B26002" w:rsidP="00B26002">
      <w:pPr>
        <w:pStyle w:val="ListParagraph"/>
        <w:numPr>
          <w:ilvl w:val="0"/>
          <w:numId w:val="13"/>
        </w:numPr>
        <w:rPr>
          <w:ins w:id="865" w:author="Ammanuel Beyene" w:date="2022-05-17T20:56:00Z"/>
        </w:rPr>
      </w:pPr>
      <w:ins w:id="866" w:author="Ammanuel Beyene" w:date="2022-05-17T20:56:00Z">
        <w:r>
          <w:t>System Evolution: This section includes any possible future modifications of the software</w:t>
        </w:r>
      </w:ins>
    </w:p>
    <w:p w14:paraId="1E8A38B0" w14:textId="77777777" w:rsidR="00B26002" w:rsidRDefault="00B26002">
      <w:pPr>
        <w:pStyle w:val="ListParagraph"/>
        <w:ind w:left="420"/>
        <w:rPr>
          <w:ins w:id="867" w:author="Ammanuel Beyene" w:date="2022-05-17T20:56:00Z"/>
        </w:rPr>
        <w:pPrChange w:id="868" w:author="Ammanuel Beyene" w:date="2022-05-17T20:56:00Z">
          <w:pPr>
            <w:pStyle w:val="ListParagraph"/>
            <w:numPr>
              <w:numId w:val="13"/>
            </w:numPr>
            <w:ind w:left="420" w:hanging="360"/>
          </w:pPr>
        </w:pPrChange>
      </w:pPr>
    </w:p>
    <w:p w14:paraId="36BA140A" w14:textId="39DD75FA" w:rsidR="00B26002" w:rsidRDefault="00B26002" w:rsidP="00B26002">
      <w:pPr>
        <w:pStyle w:val="ListParagraph"/>
        <w:numPr>
          <w:ilvl w:val="0"/>
          <w:numId w:val="13"/>
        </w:numPr>
      </w:pPr>
      <w:ins w:id="869" w:author="Ammanuel Beyene" w:date="2022-05-17T20:57:00Z">
        <w:r>
          <w:t xml:space="preserve">Conclusions and recommendations:  This section includes conclusions </w:t>
        </w:r>
      </w:ins>
      <w:ins w:id="870" w:author="Ammanuel Beyene" w:date="2022-05-17T20:58:00Z">
        <w:r w:rsidR="00087F8C">
          <w:t>of</w:t>
        </w:r>
      </w:ins>
      <w:ins w:id="871" w:author="Ammanuel Beyene" w:date="2022-05-17T20:57:00Z">
        <w:r>
          <w:t xml:space="preserve"> the system proposal</w:t>
        </w:r>
      </w:ins>
      <w:ins w:id="872" w:author="Ammanuel Beyene" w:date="2022-05-17T20:58:00Z">
        <w:r w:rsidR="00087F8C">
          <w:t xml:space="preserve">’s contents </w:t>
        </w:r>
      </w:ins>
      <w:ins w:id="873" w:author="Ammanuel Beyene" w:date="2022-05-17T20:57:00Z">
        <w:r>
          <w:t>and recommendations</w:t>
        </w:r>
      </w:ins>
      <w:ins w:id="874" w:author="Ammanuel Beyene" w:date="2022-05-17T20:58:00Z">
        <w:r w:rsidR="00087F8C">
          <w:t xml:space="preserve"> on the software and its </w:t>
        </w:r>
      </w:ins>
      <w:ins w:id="875" w:author="Ammanuel Beyene" w:date="2022-05-19T19:04:00Z">
        <w:r w:rsidR="00C54DE5">
          <w:t>implementation</w:t>
        </w:r>
      </w:ins>
    </w:p>
    <w:p w14:paraId="530E8C07" w14:textId="77777777" w:rsidR="00B108FA" w:rsidRDefault="00B108FA" w:rsidP="00B108FA">
      <w:pPr>
        <w:pStyle w:val="ListParagraph"/>
      </w:pPr>
    </w:p>
    <w:p w14:paraId="1521F707" w14:textId="77B34A46" w:rsidR="00B108FA" w:rsidRDefault="00B108FA" w:rsidP="00B108FA">
      <w:pPr>
        <w:pStyle w:val="ListParagraph"/>
        <w:numPr>
          <w:ilvl w:val="0"/>
          <w:numId w:val="13"/>
        </w:numPr>
      </w:pPr>
      <w:r>
        <w:t>Appendices: Includes abbreviations used and definitions for the abbreviations</w:t>
      </w:r>
    </w:p>
    <w:p w14:paraId="6EFB8C4F" w14:textId="77777777" w:rsidR="00B108FA" w:rsidRDefault="00B108FA" w:rsidP="00B108FA">
      <w:pPr>
        <w:pStyle w:val="ListParagraph"/>
      </w:pPr>
    </w:p>
    <w:p w14:paraId="596ABDAD" w14:textId="44E2BD75" w:rsidR="00B108FA" w:rsidRDefault="00B108FA" w:rsidP="00B108FA">
      <w:pPr>
        <w:pStyle w:val="ListParagraph"/>
        <w:numPr>
          <w:ilvl w:val="0"/>
          <w:numId w:val="13"/>
        </w:numPr>
      </w:pPr>
      <w:r>
        <w:t>Glossary: Includes technical terms, business terms, and abbreviations used and their definitions</w:t>
      </w:r>
    </w:p>
    <w:p w14:paraId="670D9280" w14:textId="77777777" w:rsidR="00B108FA" w:rsidRDefault="00B108FA" w:rsidP="00B108FA">
      <w:pPr>
        <w:pStyle w:val="ListParagraph"/>
      </w:pPr>
    </w:p>
    <w:p w14:paraId="314960A6" w14:textId="13B3C834" w:rsidR="00B108FA" w:rsidRPr="00550C3F" w:rsidRDefault="00B108FA" w:rsidP="00B108FA">
      <w:pPr>
        <w:pStyle w:val="ListParagraph"/>
        <w:numPr>
          <w:ilvl w:val="0"/>
          <w:numId w:val="13"/>
        </w:numPr>
      </w:pPr>
      <w:r>
        <w:t xml:space="preserve">Bibliography: included </w:t>
      </w:r>
      <w:r w:rsidR="00BB073A">
        <w:t>the citations of the websites used</w:t>
      </w:r>
    </w:p>
    <w:p w14:paraId="5D745E56" w14:textId="77777777" w:rsidR="00123649" w:rsidRPr="00550C3F" w:rsidRDefault="00123649" w:rsidP="00F80195"/>
    <w:p w14:paraId="1D015231" w14:textId="77777777" w:rsidR="00123649" w:rsidRDefault="00123649" w:rsidP="00123649">
      <w:pPr>
        <w:ind w:left="1080"/>
      </w:pPr>
    </w:p>
    <w:p w14:paraId="7F74EC34" w14:textId="439683B9" w:rsidR="00D01A0A" w:rsidRDefault="00D01A0A" w:rsidP="00D01A0A">
      <w:pPr>
        <w:pStyle w:val="ListParagraph"/>
        <w:ind w:left="1080"/>
      </w:pPr>
    </w:p>
    <w:p w14:paraId="00481B5D" w14:textId="65498461" w:rsidR="00D01A0A" w:rsidRPr="00E829F9" w:rsidDel="00F04312" w:rsidRDefault="00D01A0A" w:rsidP="00D01A0A">
      <w:pPr>
        <w:pStyle w:val="ListParagraph"/>
        <w:ind w:left="1080"/>
        <w:rPr>
          <w:del w:id="876" w:author="Ammanuel Beyene" w:date="2022-05-19T20:02:00Z"/>
          <w:b/>
          <w:bCs/>
          <w:sz w:val="32"/>
          <w:szCs w:val="32"/>
        </w:rPr>
      </w:pPr>
    </w:p>
    <w:p w14:paraId="4E18097B" w14:textId="77777777" w:rsidR="00F04312" w:rsidRDefault="00F04312" w:rsidP="00D335E3">
      <w:pPr>
        <w:pStyle w:val="Heading1"/>
        <w:rPr>
          <w:ins w:id="877" w:author="Ammanuel Beyene" w:date="2022-05-19T20:02:00Z"/>
          <w:b/>
          <w:bCs/>
          <w:color w:val="000000" w:themeColor="text1"/>
        </w:rPr>
      </w:pPr>
    </w:p>
    <w:p w14:paraId="5F6BE3BB" w14:textId="31F683DB" w:rsidR="00F04312" w:rsidRDefault="00F04312" w:rsidP="00D335E3">
      <w:pPr>
        <w:pStyle w:val="Heading1"/>
        <w:rPr>
          <w:ins w:id="878" w:author="Ammanuel Beyene" w:date="2022-05-19T20:03:00Z"/>
          <w:b/>
          <w:bCs/>
          <w:color w:val="000000" w:themeColor="text1"/>
        </w:rPr>
      </w:pPr>
    </w:p>
    <w:p w14:paraId="592D2D57" w14:textId="028716D1" w:rsidR="008A22DB" w:rsidRDefault="008A22DB" w:rsidP="008A22DB">
      <w:pPr>
        <w:rPr>
          <w:ins w:id="879" w:author="Ammanuel Beyene" w:date="2022-05-19T20:03:00Z"/>
        </w:rPr>
      </w:pPr>
    </w:p>
    <w:p w14:paraId="1383140A" w14:textId="29B50C75" w:rsidR="008A22DB" w:rsidRDefault="008A22DB" w:rsidP="008A22DB">
      <w:pPr>
        <w:rPr>
          <w:ins w:id="880" w:author="Ammanuel Beyene" w:date="2022-05-19T20:03:00Z"/>
        </w:rPr>
      </w:pPr>
    </w:p>
    <w:p w14:paraId="21ABB0B5" w14:textId="0297352A" w:rsidR="008A22DB" w:rsidRDefault="008A22DB" w:rsidP="008A22DB">
      <w:pPr>
        <w:rPr>
          <w:ins w:id="881" w:author="Ammanuel Beyene" w:date="2022-05-19T20:03:00Z"/>
        </w:rPr>
      </w:pPr>
    </w:p>
    <w:p w14:paraId="7DDF3E75" w14:textId="5EA9DB70" w:rsidR="008A22DB" w:rsidRDefault="008A22DB" w:rsidP="008A22DB">
      <w:pPr>
        <w:rPr>
          <w:ins w:id="882" w:author="Ammanuel Beyene" w:date="2022-05-19T20:03:00Z"/>
        </w:rPr>
      </w:pPr>
    </w:p>
    <w:p w14:paraId="35544DA0" w14:textId="794B686A" w:rsidR="008A22DB" w:rsidRDefault="008A22DB" w:rsidP="008A22DB">
      <w:pPr>
        <w:rPr>
          <w:ins w:id="883" w:author="Ammanuel Beyene" w:date="2022-05-19T20:03:00Z"/>
        </w:rPr>
      </w:pPr>
    </w:p>
    <w:p w14:paraId="5CF192A8" w14:textId="367D0719" w:rsidR="008A22DB" w:rsidRDefault="008A22DB" w:rsidP="008A22DB">
      <w:pPr>
        <w:rPr>
          <w:ins w:id="884" w:author="Ammanuel Beyene" w:date="2022-05-19T20:03:00Z"/>
        </w:rPr>
      </w:pPr>
    </w:p>
    <w:p w14:paraId="0711BA40" w14:textId="77777777" w:rsidR="00E2400D" w:rsidRDefault="00E2400D">
      <w:pPr>
        <w:rPr>
          <w:ins w:id="885" w:author="Ammanuel Beyene" w:date="2022-05-21T00:09:00Z"/>
          <w:rFonts w:asciiTheme="majorHAnsi" w:eastAsiaTheme="majorEastAsia" w:hAnsiTheme="majorHAnsi" w:cstheme="majorBidi"/>
          <w:b/>
          <w:bCs/>
          <w:color w:val="000000" w:themeColor="text1"/>
          <w:sz w:val="32"/>
          <w:szCs w:val="32"/>
        </w:rPr>
      </w:pPr>
      <w:ins w:id="886" w:author="Ammanuel Beyene" w:date="2022-05-21T00:09:00Z">
        <w:r>
          <w:rPr>
            <w:b/>
            <w:bCs/>
            <w:color w:val="000000" w:themeColor="text1"/>
          </w:rPr>
          <w:br w:type="page"/>
        </w:r>
      </w:ins>
    </w:p>
    <w:p w14:paraId="2502BC6A" w14:textId="75D1A772" w:rsidR="00882EAD" w:rsidRPr="00F80195" w:rsidRDefault="00D335E3" w:rsidP="00D335E3">
      <w:pPr>
        <w:pStyle w:val="Heading1"/>
        <w:rPr>
          <w:b/>
          <w:bCs/>
          <w:color w:val="000000" w:themeColor="text1"/>
        </w:rPr>
      </w:pPr>
      <w:bookmarkStart w:id="887" w:name="_Toc105363998"/>
      <w:r w:rsidRPr="00F80195">
        <w:rPr>
          <w:b/>
          <w:bCs/>
          <w:color w:val="000000" w:themeColor="text1"/>
        </w:rPr>
        <w:lastRenderedPageBreak/>
        <w:t xml:space="preserve">2.0 </w:t>
      </w:r>
      <w:r w:rsidR="00882EAD" w:rsidRPr="00F80195">
        <w:rPr>
          <w:b/>
          <w:bCs/>
          <w:color w:val="000000" w:themeColor="text1"/>
        </w:rPr>
        <w:t>System Initiation</w:t>
      </w:r>
      <w:bookmarkEnd w:id="887"/>
      <w:r w:rsidR="00882EAD" w:rsidRPr="00F80195">
        <w:rPr>
          <w:b/>
          <w:bCs/>
          <w:color w:val="000000" w:themeColor="text1"/>
        </w:rPr>
        <w:t xml:space="preserve"> </w:t>
      </w:r>
    </w:p>
    <w:p w14:paraId="1EF274D5" w14:textId="77777777" w:rsidR="00491A4C" w:rsidRPr="00491A4C" w:rsidRDefault="00491A4C" w:rsidP="00491A4C"/>
    <w:p w14:paraId="15851CDF" w14:textId="77777777" w:rsidR="00491A4C" w:rsidRDefault="00491A4C" w:rsidP="00491A4C">
      <w:r>
        <w:t>PIR-</w:t>
      </w:r>
      <w:r w:rsidRPr="008645EF">
        <w:rPr>
          <w:u w:val="single"/>
        </w:rPr>
        <w:t>00000</w:t>
      </w:r>
      <w:r>
        <w:t xml:space="preserve"> </w:t>
      </w:r>
      <w:r w:rsidRPr="000A2C0E">
        <w:rPr>
          <w:i/>
          <w:iCs/>
          <w:sz w:val="18"/>
          <w:szCs w:val="22"/>
        </w:rPr>
        <w:t>[</w:t>
      </w:r>
      <w:r>
        <w:rPr>
          <w:i/>
          <w:iCs/>
          <w:sz w:val="18"/>
          <w:szCs w:val="22"/>
        </w:rPr>
        <w:t xml:space="preserve">PIR </w:t>
      </w:r>
      <w:r w:rsidRPr="000A2C0E">
        <w:rPr>
          <w:i/>
          <w:iCs/>
          <w:sz w:val="18"/>
          <w:szCs w:val="22"/>
        </w:rPr>
        <w:t>Number to be assign</w:t>
      </w:r>
      <w:r>
        <w:rPr>
          <w:i/>
          <w:iCs/>
          <w:sz w:val="18"/>
          <w:szCs w:val="22"/>
        </w:rPr>
        <w:t>ed</w:t>
      </w:r>
      <w:r w:rsidRPr="000A2C0E">
        <w:rPr>
          <w:i/>
          <w:iCs/>
          <w:sz w:val="18"/>
          <w:szCs w:val="22"/>
        </w:rPr>
        <w:t xml:space="preserve"> by the Project Office]</w:t>
      </w:r>
      <w:r>
        <w:tab/>
      </w:r>
      <w:r>
        <w:tab/>
      </w:r>
      <w:r>
        <w:tab/>
        <w:t>Project Initiation Request (PIR) – L1 v4.0</w:t>
      </w:r>
    </w:p>
    <w:p w14:paraId="2EB144DF" w14:textId="2D349DE1" w:rsidR="00491A4C" w:rsidRDefault="00491A4C" w:rsidP="00491A4C">
      <w:r>
        <w:t xml:space="preserve">Project Name: </w:t>
      </w:r>
      <w:r>
        <w:tab/>
      </w:r>
      <w:proofErr w:type="spellStart"/>
      <w:r w:rsidRPr="00E77E22">
        <w:rPr>
          <w:b/>
          <w:bCs/>
        </w:rPr>
        <w:t>DoMore</w:t>
      </w:r>
      <w:ins w:id="888" w:author="Ammanuel Beyene" w:date="2022-05-19T20:56:00Z">
        <w:r w:rsidR="007F22AB">
          <w:rPr>
            <w:b/>
            <w:bCs/>
          </w:rPr>
          <w:t>A</w:t>
        </w:r>
      </w:ins>
      <w:ins w:id="889" w:author="Ammanuel Beyene" w:date="2022-05-19T19:04:00Z">
        <w:r w:rsidR="00EB7B1E">
          <w:rPr>
            <w:b/>
            <w:bCs/>
          </w:rPr>
          <w:t>ndProsper</w:t>
        </w:r>
      </w:ins>
      <w:proofErr w:type="spellEnd"/>
      <w:r w:rsidRPr="00E77E22">
        <w:rPr>
          <w:b/>
          <w:bCs/>
        </w:rPr>
        <w:t xml:space="preserve">                                      </w:t>
      </w:r>
      <w:del w:id="890" w:author="Ammanuel Beyene" w:date="2022-05-19T19:04:00Z">
        <w:r w:rsidRPr="00E77E22" w:rsidDel="00E12CDC">
          <w:rPr>
            <w:b/>
            <w:bCs/>
          </w:rPr>
          <w:delText xml:space="preserve">                      </w:delText>
        </w:r>
      </w:del>
      <w:del w:id="891" w:author="Ammanuel Beyene" w:date="2022-05-19T17:59:00Z">
        <w:r w:rsidRPr="00E77E22" w:rsidDel="00DD6E4D">
          <w:rPr>
            <w:b/>
            <w:bCs/>
          </w:rPr>
          <w:delText xml:space="preserve">     </w:delText>
        </w:r>
        <w:r w:rsidDel="00DD6E4D">
          <w:tab/>
        </w:r>
      </w:del>
      <w:r>
        <w:t xml:space="preserve">Student Name: </w:t>
      </w:r>
      <w:r w:rsidRPr="00B72ECC">
        <w:rPr>
          <w:i/>
          <w:szCs w:val="20"/>
        </w:rPr>
        <w:t xml:space="preserve"> </w:t>
      </w:r>
      <w:proofErr w:type="spellStart"/>
      <w:r w:rsidRPr="00E77E22">
        <w:rPr>
          <w:b/>
          <w:bCs/>
          <w:i/>
          <w:szCs w:val="20"/>
        </w:rPr>
        <w:t>Ammanuel</w:t>
      </w:r>
      <w:proofErr w:type="spellEnd"/>
      <w:r w:rsidRPr="00E77E22">
        <w:rPr>
          <w:b/>
          <w:bCs/>
          <w:i/>
          <w:szCs w:val="20"/>
        </w:rPr>
        <w:t xml:space="preserve"> Beyene</w:t>
      </w:r>
    </w:p>
    <w:p w14:paraId="61ABD8C8" w14:textId="77777777" w:rsidR="00491A4C" w:rsidRDefault="00491A4C" w:rsidP="00491A4C"/>
    <w:p w14:paraId="18A84C39" w14:textId="77777777" w:rsidR="00491A4C" w:rsidRDefault="00491A4C" w:rsidP="00491A4C">
      <w:pPr>
        <w:jc w:val="both"/>
        <w:rPr>
          <w:b/>
          <w:szCs w:val="20"/>
        </w:rPr>
      </w:pPr>
      <w:r w:rsidRPr="00A813D4">
        <w:rPr>
          <w:b/>
          <w:szCs w:val="20"/>
        </w:rPr>
        <w:t xml:space="preserve">This </w:t>
      </w:r>
      <w:r>
        <w:rPr>
          <w:b/>
          <w:szCs w:val="20"/>
        </w:rPr>
        <w:t>Project I</w:t>
      </w:r>
      <w:r w:rsidRPr="00A813D4">
        <w:rPr>
          <w:b/>
          <w:szCs w:val="20"/>
        </w:rPr>
        <w:t xml:space="preserve">nitiation </w:t>
      </w:r>
      <w:r>
        <w:rPr>
          <w:b/>
          <w:szCs w:val="20"/>
        </w:rPr>
        <w:t>R</w:t>
      </w:r>
      <w:r w:rsidRPr="00A813D4">
        <w:rPr>
          <w:b/>
          <w:szCs w:val="20"/>
        </w:rPr>
        <w:t>equest</w:t>
      </w:r>
      <w:r>
        <w:rPr>
          <w:b/>
          <w:szCs w:val="20"/>
        </w:rPr>
        <w:t xml:space="preserve"> (PIR)</w:t>
      </w:r>
      <w:r w:rsidRPr="00A813D4">
        <w:rPr>
          <w:b/>
          <w:szCs w:val="20"/>
        </w:rPr>
        <w:t xml:space="preserve"> is to be completed for all requests </w:t>
      </w:r>
      <w:r>
        <w:rPr>
          <w:b/>
          <w:szCs w:val="20"/>
        </w:rPr>
        <w:t xml:space="preserve">expected to require over 40 hours of effort or over </w:t>
      </w:r>
      <w:r w:rsidRPr="00A813D4">
        <w:rPr>
          <w:b/>
          <w:szCs w:val="20"/>
        </w:rPr>
        <w:t>4 weeks of total duration</w:t>
      </w:r>
      <w:r>
        <w:rPr>
          <w:b/>
          <w:szCs w:val="20"/>
        </w:rPr>
        <w:t xml:space="preserve">. </w:t>
      </w:r>
      <w:r w:rsidRPr="00A813D4">
        <w:rPr>
          <w:b/>
          <w:szCs w:val="20"/>
        </w:rPr>
        <w:t xml:space="preserve">For </w:t>
      </w:r>
      <w:r>
        <w:rPr>
          <w:b/>
          <w:szCs w:val="20"/>
        </w:rPr>
        <w:t xml:space="preserve">larger </w:t>
      </w:r>
      <w:r w:rsidRPr="00A813D4">
        <w:rPr>
          <w:b/>
          <w:szCs w:val="20"/>
        </w:rPr>
        <w:t xml:space="preserve">requests </w:t>
      </w:r>
      <w:r>
        <w:rPr>
          <w:b/>
          <w:szCs w:val="20"/>
        </w:rPr>
        <w:t>requiring over 40 person-days or</w:t>
      </w:r>
      <w:r w:rsidRPr="00A813D4">
        <w:rPr>
          <w:b/>
          <w:szCs w:val="20"/>
        </w:rPr>
        <w:t xml:space="preserve"> </w:t>
      </w:r>
      <w:r>
        <w:rPr>
          <w:b/>
          <w:szCs w:val="20"/>
        </w:rPr>
        <w:t xml:space="preserve">estimated </w:t>
      </w:r>
      <w:r w:rsidRPr="00A813D4">
        <w:rPr>
          <w:b/>
          <w:szCs w:val="20"/>
        </w:rPr>
        <w:t>project costs greater than $</w:t>
      </w:r>
      <w:r>
        <w:rPr>
          <w:b/>
          <w:szCs w:val="20"/>
        </w:rPr>
        <w:t>2</w:t>
      </w:r>
      <w:r w:rsidRPr="00A813D4">
        <w:rPr>
          <w:b/>
          <w:szCs w:val="20"/>
        </w:rPr>
        <w:t xml:space="preserve">,000, this template </w:t>
      </w:r>
      <w:r>
        <w:rPr>
          <w:b/>
          <w:szCs w:val="20"/>
        </w:rPr>
        <w:t>is</w:t>
      </w:r>
      <w:r w:rsidRPr="00A813D4">
        <w:rPr>
          <w:b/>
          <w:szCs w:val="20"/>
        </w:rPr>
        <w:t xml:space="preserve"> used to assess</w:t>
      </w:r>
      <w:r>
        <w:rPr>
          <w:b/>
          <w:szCs w:val="20"/>
        </w:rPr>
        <w:t xml:space="preserve"> the project's </w:t>
      </w:r>
      <w:r w:rsidRPr="00A813D4">
        <w:rPr>
          <w:b/>
          <w:szCs w:val="20"/>
        </w:rPr>
        <w:t>feasibility</w:t>
      </w:r>
      <w:r>
        <w:rPr>
          <w:b/>
          <w:szCs w:val="20"/>
        </w:rPr>
        <w:t xml:space="preserve"> and get approval to scope the proposed project. </w:t>
      </w:r>
    </w:p>
    <w:p w14:paraId="0B80D8D6" w14:textId="77777777" w:rsidR="00491A4C" w:rsidRDefault="00491A4C" w:rsidP="00491A4C">
      <w:pPr>
        <w:jc w:val="both"/>
        <w:rPr>
          <w:b/>
          <w:szCs w:val="20"/>
        </w:rPr>
      </w:pPr>
      <w:r w:rsidRPr="00A813D4">
        <w:rPr>
          <w:b/>
          <w:szCs w:val="20"/>
        </w:rPr>
        <w:t>If approved, the Level 2 template</w:t>
      </w:r>
      <w:r>
        <w:rPr>
          <w:b/>
          <w:szCs w:val="20"/>
        </w:rPr>
        <w:t xml:space="preserve"> (Project Proposal: Part 1 and Part 2)</w:t>
      </w:r>
      <w:r w:rsidRPr="00A813D4">
        <w:rPr>
          <w:b/>
          <w:szCs w:val="20"/>
        </w:rPr>
        <w:t xml:space="preserve"> must then be completed.</w:t>
      </w:r>
    </w:p>
    <w:p w14:paraId="690B5112" w14:textId="435D1746" w:rsidR="00491A4C" w:rsidRDefault="00491A4C" w:rsidP="00491A4C">
      <w:pPr>
        <w:jc w:val="both"/>
        <w:rPr>
          <w:bCs/>
          <w:szCs w:val="20"/>
        </w:rPr>
      </w:pPr>
      <w:r>
        <w:rPr>
          <w:b/>
          <w:szCs w:val="20"/>
        </w:rPr>
        <w:t xml:space="preserve">NOTE: </w:t>
      </w:r>
      <w:r w:rsidRPr="006F3ADB">
        <w:rPr>
          <w:b/>
          <w:szCs w:val="20"/>
          <w:u w:val="single"/>
        </w:rPr>
        <w:t xml:space="preserve">Sections </w:t>
      </w:r>
      <w:r>
        <w:rPr>
          <w:b/>
          <w:szCs w:val="20"/>
          <w:u w:val="single"/>
        </w:rPr>
        <w:t>0</w:t>
      </w:r>
      <w:r w:rsidRPr="006F3ADB">
        <w:rPr>
          <w:b/>
          <w:szCs w:val="20"/>
          <w:u w:val="single"/>
        </w:rPr>
        <w:t>-4 are required</w:t>
      </w:r>
      <w:r>
        <w:rPr>
          <w:b/>
          <w:szCs w:val="20"/>
        </w:rPr>
        <w:t xml:space="preserve">. </w:t>
      </w:r>
      <w:r w:rsidRPr="0095146C">
        <w:rPr>
          <w:bCs/>
          <w:szCs w:val="20"/>
        </w:rPr>
        <w:t xml:space="preserve">Section 5 is optional, but any ideas on </w:t>
      </w:r>
      <w:r>
        <w:rPr>
          <w:bCs/>
          <w:szCs w:val="20"/>
        </w:rPr>
        <w:t>estimating</w:t>
      </w:r>
      <w:r w:rsidRPr="0095146C">
        <w:rPr>
          <w:bCs/>
          <w:szCs w:val="20"/>
        </w:rPr>
        <w:t xml:space="preserve"> costs should be included.</w:t>
      </w:r>
      <w:r>
        <w:rPr>
          <w:b/>
          <w:szCs w:val="20"/>
        </w:rPr>
        <w:t xml:space="preserve"> </w:t>
      </w:r>
      <w:r w:rsidRPr="0024282F">
        <w:rPr>
          <w:b/>
          <w:szCs w:val="20"/>
          <w:u w:val="single"/>
        </w:rPr>
        <w:t xml:space="preserve">Expand each </w:t>
      </w:r>
      <w:r>
        <w:rPr>
          <w:b/>
          <w:szCs w:val="20"/>
          <w:u w:val="single"/>
        </w:rPr>
        <w:t>part in this template</w:t>
      </w:r>
      <w:r w:rsidRPr="0024282F">
        <w:rPr>
          <w:b/>
          <w:szCs w:val="20"/>
          <w:u w:val="single"/>
        </w:rPr>
        <w:t xml:space="preserve"> as needed</w:t>
      </w:r>
      <w:r w:rsidRPr="000A2C0E">
        <w:rPr>
          <w:b/>
          <w:szCs w:val="20"/>
        </w:rPr>
        <w:t>.</w:t>
      </w:r>
      <w:r>
        <w:rPr>
          <w:b/>
          <w:szCs w:val="20"/>
        </w:rPr>
        <w:t xml:space="preserve"> </w:t>
      </w:r>
      <w:r w:rsidRPr="0095146C">
        <w:rPr>
          <w:bCs/>
          <w:szCs w:val="20"/>
        </w:rPr>
        <w:t>[Replace</w:t>
      </w:r>
      <w:r>
        <w:rPr>
          <w:bCs/>
          <w:szCs w:val="20"/>
        </w:rPr>
        <w:t xml:space="preserve"> the</w:t>
      </w:r>
      <w:r w:rsidRPr="0095146C">
        <w:rPr>
          <w:bCs/>
          <w:szCs w:val="20"/>
        </w:rPr>
        <w:t xml:space="preserve"> </w:t>
      </w:r>
      <w:r w:rsidRPr="0095146C">
        <w:rPr>
          <w:bCs/>
          <w:i/>
          <w:iCs/>
          <w:szCs w:val="20"/>
        </w:rPr>
        <w:t>italic</w:t>
      </w:r>
      <w:r w:rsidRPr="0095146C">
        <w:rPr>
          <w:bCs/>
          <w:szCs w:val="20"/>
        </w:rPr>
        <w:t xml:space="preserve"> prompts with your answers</w:t>
      </w:r>
      <w:r>
        <w:rPr>
          <w:bCs/>
          <w:szCs w:val="20"/>
        </w:rPr>
        <w:t>/information</w:t>
      </w:r>
      <w:r w:rsidRPr="0095146C">
        <w:rPr>
          <w:bCs/>
          <w:szCs w:val="20"/>
        </w:rPr>
        <w:t>.]</w:t>
      </w:r>
    </w:p>
    <w:p w14:paraId="6552B56A" w14:textId="77777777" w:rsidR="00AF3236" w:rsidRDefault="00AF3236" w:rsidP="00491A4C">
      <w:pPr>
        <w:jc w:val="both"/>
        <w:rPr>
          <w:b/>
          <w:szCs w:val="20"/>
        </w:rPr>
      </w:pPr>
    </w:p>
    <w:p w14:paraId="6FF5CA41" w14:textId="77777777" w:rsidR="00AF3236" w:rsidRDefault="00AF3236" w:rsidP="00AF3236">
      <w:pPr>
        <w:rPr>
          <w:b/>
          <w:szCs w:val="20"/>
        </w:rPr>
      </w:pPr>
      <w:bookmarkStart w:id="892" w:name="OLE_LINK1"/>
    </w:p>
    <w:p w14:paraId="72321CBE" w14:textId="1814F188" w:rsidR="00491A4C" w:rsidRPr="00734B8C" w:rsidRDefault="00AF3236" w:rsidP="00AF3236">
      <w:pPr>
        <w:rPr>
          <w:b/>
        </w:rPr>
      </w:pPr>
      <w:r>
        <w:rPr>
          <w:b/>
        </w:rPr>
        <w:t>0</w:t>
      </w:r>
      <w:r w:rsidR="00491A4C">
        <w:rPr>
          <w:b/>
        </w:rPr>
        <w:t>. General Project Information</w:t>
      </w:r>
    </w:p>
    <w:tbl>
      <w:tblPr>
        <w:tblW w:w="9869"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100" w:firstRow="0" w:lastRow="0" w:firstColumn="0" w:lastColumn="1" w:noHBand="0" w:noVBand="0"/>
      </w:tblPr>
      <w:tblGrid>
        <w:gridCol w:w="3667"/>
        <w:gridCol w:w="6202"/>
      </w:tblGrid>
      <w:tr w:rsidR="00491A4C" w14:paraId="47A781F1" w14:textId="77777777" w:rsidTr="00EF4730">
        <w:trPr>
          <w:trHeight w:val="397"/>
        </w:trPr>
        <w:tc>
          <w:tcPr>
            <w:tcW w:w="3667" w:type="dxa"/>
            <w:shd w:val="clear" w:color="auto" w:fill="D3DFEE"/>
          </w:tcPr>
          <w:bookmarkEnd w:id="892"/>
          <w:p w14:paraId="078592DF" w14:textId="77777777" w:rsidR="00491A4C" w:rsidRPr="00B56EE4" w:rsidRDefault="00491A4C" w:rsidP="00EF4730">
            <w:pPr>
              <w:rPr>
                <w:b/>
                <w:color w:val="000000"/>
              </w:rPr>
            </w:pPr>
            <w:r w:rsidRPr="00B56EE4">
              <w:rPr>
                <w:b/>
                <w:color w:val="000000"/>
              </w:rPr>
              <w:t xml:space="preserve">Project Name: </w:t>
            </w:r>
          </w:p>
        </w:tc>
        <w:tc>
          <w:tcPr>
            <w:tcW w:w="6202" w:type="dxa"/>
            <w:shd w:val="clear" w:color="auto" w:fill="FFFFFF"/>
          </w:tcPr>
          <w:p w14:paraId="2A603394" w14:textId="44CF697E" w:rsidR="00491A4C" w:rsidRPr="00B56EE4" w:rsidRDefault="00491A4C" w:rsidP="00EF4730">
            <w:pPr>
              <w:rPr>
                <w:color w:val="000000"/>
              </w:rPr>
            </w:pPr>
            <w:proofErr w:type="spellStart"/>
            <w:r>
              <w:rPr>
                <w:i/>
                <w:color w:val="000000"/>
              </w:rPr>
              <w:t>DoMore</w:t>
            </w:r>
            <w:ins w:id="893" w:author="Ammanuel Beyene" w:date="2022-05-19T20:56:00Z">
              <w:r w:rsidR="007F22AB">
                <w:rPr>
                  <w:i/>
                  <w:color w:val="000000"/>
                </w:rPr>
                <w:t>A</w:t>
              </w:r>
            </w:ins>
            <w:ins w:id="894" w:author="Ammanuel Beyene" w:date="2022-05-19T19:03:00Z">
              <w:r w:rsidR="00F50F49">
                <w:rPr>
                  <w:i/>
                  <w:color w:val="000000"/>
                </w:rPr>
                <w:t>ndProsper</w:t>
              </w:r>
            </w:ins>
            <w:proofErr w:type="spellEnd"/>
          </w:p>
        </w:tc>
      </w:tr>
      <w:tr w:rsidR="00491A4C" w14:paraId="3F376A5A" w14:textId="77777777" w:rsidTr="00EF4730">
        <w:trPr>
          <w:trHeight w:val="397"/>
        </w:trPr>
        <w:tc>
          <w:tcPr>
            <w:tcW w:w="3667" w:type="dxa"/>
            <w:shd w:val="clear" w:color="auto" w:fill="D3DFEE"/>
          </w:tcPr>
          <w:p w14:paraId="0030D7D7" w14:textId="77777777" w:rsidR="00491A4C" w:rsidRPr="00B56EE4" w:rsidRDefault="00491A4C" w:rsidP="00EF4730">
            <w:pPr>
              <w:rPr>
                <w:b/>
                <w:color w:val="000000"/>
              </w:rPr>
            </w:pPr>
            <w:r w:rsidRPr="00B56EE4">
              <w:rPr>
                <w:b/>
                <w:color w:val="000000"/>
              </w:rPr>
              <w:t>Two Sentence Request Description:</w:t>
            </w:r>
          </w:p>
        </w:tc>
        <w:tc>
          <w:tcPr>
            <w:tcW w:w="6202" w:type="dxa"/>
            <w:shd w:val="clear" w:color="auto" w:fill="FFFFFF"/>
          </w:tcPr>
          <w:p w14:paraId="6CD50C0C" w14:textId="77777777" w:rsidR="00491A4C" w:rsidRDefault="00491A4C" w:rsidP="00EF4730">
            <w:pPr>
              <w:rPr>
                <w:i/>
                <w:color w:val="000000"/>
              </w:rPr>
            </w:pPr>
            <w:r>
              <w:rPr>
                <w:i/>
                <w:color w:val="000000"/>
              </w:rPr>
              <w:t xml:space="preserve">These days, people spend a lot of time on their technology devices. People of this age also don’t seem to engage with others or their community as they should. Additionally, most people affected by covid seek jobs, relief, and a way to get back on track. And in general, there are so many things going on nowadays that it is hard to keep track of everything. </w:t>
            </w:r>
          </w:p>
          <w:p w14:paraId="443C2A5D" w14:textId="77777777" w:rsidR="00491A4C" w:rsidRDefault="00491A4C" w:rsidP="00EF4730">
            <w:pPr>
              <w:rPr>
                <w:i/>
                <w:color w:val="000000"/>
              </w:rPr>
            </w:pPr>
          </w:p>
          <w:p w14:paraId="5331F957" w14:textId="123EBBB2" w:rsidR="00491A4C" w:rsidRPr="00B56EE4" w:rsidRDefault="00491A4C" w:rsidP="00EF4730">
            <w:pPr>
              <w:rPr>
                <w:i/>
                <w:color w:val="000000"/>
              </w:rPr>
            </w:pPr>
            <w:r>
              <w:rPr>
                <w:i/>
                <w:color w:val="000000"/>
              </w:rPr>
              <w:t xml:space="preserve">The </w:t>
            </w:r>
            <w:proofErr w:type="spellStart"/>
            <w:r>
              <w:rPr>
                <w:i/>
                <w:color w:val="000000"/>
              </w:rPr>
              <w:t>DoMore</w:t>
            </w:r>
            <w:ins w:id="895" w:author="Ammanuel Beyene" w:date="2022-05-19T20:56:00Z">
              <w:r w:rsidR="007F22AB">
                <w:rPr>
                  <w:i/>
                  <w:color w:val="000000"/>
                </w:rPr>
                <w:t>A</w:t>
              </w:r>
            </w:ins>
            <w:ins w:id="896" w:author="Ammanuel Beyene" w:date="2022-05-19T19:03:00Z">
              <w:r w:rsidR="00F50F49">
                <w:rPr>
                  <w:i/>
                  <w:color w:val="000000"/>
                </w:rPr>
                <w:t>ndProsper</w:t>
              </w:r>
            </w:ins>
            <w:proofErr w:type="spellEnd"/>
            <w:r>
              <w:rPr>
                <w:i/>
                <w:color w:val="000000"/>
              </w:rPr>
              <w:t xml:space="preserve"> app will help people do things such as engage with their community, be more active, learn essential pieces of information, stay up to date with news, find jobs, volunteer, participate in local politics, and plan their schedules to carry out their responsibilities more efficiently.</w:t>
            </w:r>
          </w:p>
        </w:tc>
      </w:tr>
      <w:tr w:rsidR="00491A4C" w14:paraId="218FE64A" w14:textId="77777777" w:rsidTr="00EF4730">
        <w:trPr>
          <w:trHeight w:val="397"/>
        </w:trPr>
        <w:tc>
          <w:tcPr>
            <w:tcW w:w="3667" w:type="dxa"/>
            <w:shd w:val="clear" w:color="auto" w:fill="D3DFEE"/>
          </w:tcPr>
          <w:p w14:paraId="4BF7E02D" w14:textId="77777777" w:rsidR="00491A4C" w:rsidRPr="00B56EE4" w:rsidRDefault="00491A4C" w:rsidP="00EF4730">
            <w:pPr>
              <w:rPr>
                <w:b/>
                <w:color w:val="000000"/>
              </w:rPr>
            </w:pPr>
            <w:r w:rsidRPr="00B56EE4">
              <w:rPr>
                <w:b/>
                <w:color w:val="000000"/>
              </w:rPr>
              <w:t xml:space="preserve">Requested Launch Date(s): </w:t>
            </w:r>
          </w:p>
        </w:tc>
        <w:tc>
          <w:tcPr>
            <w:tcW w:w="6202" w:type="dxa"/>
            <w:shd w:val="clear" w:color="auto" w:fill="FFFFFF"/>
          </w:tcPr>
          <w:p w14:paraId="7F60043F" w14:textId="77777777" w:rsidR="00491A4C" w:rsidRPr="00B56EE4" w:rsidRDefault="00491A4C" w:rsidP="00EF4730">
            <w:pPr>
              <w:rPr>
                <w:i/>
                <w:color w:val="000000"/>
              </w:rPr>
            </w:pPr>
            <w:r>
              <w:rPr>
                <w:i/>
                <w:color w:val="000000"/>
              </w:rPr>
              <w:t>By 01/20/2023</w:t>
            </w:r>
          </w:p>
        </w:tc>
      </w:tr>
      <w:tr w:rsidR="00491A4C" w14:paraId="09BFCB40" w14:textId="77777777" w:rsidTr="00EF4730">
        <w:trPr>
          <w:trHeight w:val="397"/>
        </w:trPr>
        <w:tc>
          <w:tcPr>
            <w:tcW w:w="3667" w:type="dxa"/>
            <w:shd w:val="clear" w:color="auto" w:fill="D3DFEE"/>
          </w:tcPr>
          <w:p w14:paraId="28827309" w14:textId="77777777" w:rsidR="00491A4C" w:rsidRPr="00B56EE4" w:rsidRDefault="00491A4C" w:rsidP="00EF4730">
            <w:pPr>
              <w:rPr>
                <w:b/>
                <w:color w:val="000000"/>
              </w:rPr>
            </w:pPr>
            <w:r w:rsidRPr="00B56EE4">
              <w:rPr>
                <w:b/>
                <w:color w:val="000000"/>
              </w:rPr>
              <w:t xml:space="preserve">Department(s) </w:t>
            </w:r>
            <w:r>
              <w:rPr>
                <w:b/>
                <w:color w:val="000000"/>
              </w:rPr>
              <w:t>Affected</w:t>
            </w:r>
            <w:r w:rsidRPr="00B56EE4">
              <w:rPr>
                <w:b/>
                <w:color w:val="000000"/>
              </w:rPr>
              <w:t xml:space="preserve"> </w:t>
            </w:r>
            <w:proofErr w:type="gramStart"/>
            <w:r>
              <w:rPr>
                <w:b/>
                <w:color w:val="000000"/>
              </w:rPr>
              <w:t>B</w:t>
            </w:r>
            <w:r w:rsidRPr="00B56EE4">
              <w:rPr>
                <w:b/>
                <w:color w:val="000000"/>
              </w:rPr>
              <w:t>y</w:t>
            </w:r>
            <w:proofErr w:type="gramEnd"/>
            <w:r w:rsidRPr="00B56EE4">
              <w:rPr>
                <w:b/>
                <w:color w:val="000000"/>
              </w:rPr>
              <w:t xml:space="preserve"> </w:t>
            </w:r>
            <w:r>
              <w:rPr>
                <w:b/>
                <w:color w:val="000000"/>
              </w:rPr>
              <w:t>P</w:t>
            </w:r>
            <w:r w:rsidRPr="00B56EE4">
              <w:rPr>
                <w:b/>
                <w:color w:val="000000"/>
              </w:rPr>
              <w:t>roject:</w:t>
            </w:r>
          </w:p>
        </w:tc>
        <w:tc>
          <w:tcPr>
            <w:tcW w:w="6202" w:type="dxa"/>
            <w:shd w:val="clear" w:color="auto" w:fill="FFFFFF"/>
          </w:tcPr>
          <w:p w14:paraId="2F83E50E" w14:textId="77777777" w:rsidR="00491A4C" w:rsidRDefault="00491A4C" w:rsidP="00EF4730">
            <w:pPr>
              <w:rPr>
                <w:i/>
                <w:color w:val="000000"/>
              </w:rPr>
            </w:pPr>
            <w:r>
              <w:rPr>
                <w:i/>
                <w:color w:val="000000"/>
              </w:rPr>
              <w:t>Departments affected by this project are:</w:t>
            </w:r>
          </w:p>
          <w:p w14:paraId="71F71A2E" w14:textId="77777777" w:rsidR="00491A4C" w:rsidRDefault="00491A4C" w:rsidP="00491A4C">
            <w:pPr>
              <w:pStyle w:val="ListParagraph"/>
              <w:numPr>
                <w:ilvl w:val="0"/>
                <w:numId w:val="9"/>
              </w:numPr>
              <w:spacing w:before="60" w:after="120" w:line="360" w:lineRule="auto"/>
              <w:rPr>
                <w:i/>
                <w:color w:val="000000"/>
              </w:rPr>
            </w:pPr>
            <w:r w:rsidRPr="009A35FB">
              <w:rPr>
                <w:i/>
                <w:color w:val="000000"/>
              </w:rPr>
              <w:t>Anyone who uses the app</w:t>
            </w:r>
          </w:p>
          <w:p w14:paraId="2FB45D95" w14:textId="77777777" w:rsidR="00491A4C" w:rsidRDefault="00491A4C" w:rsidP="00491A4C">
            <w:pPr>
              <w:pStyle w:val="ListParagraph"/>
              <w:numPr>
                <w:ilvl w:val="0"/>
                <w:numId w:val="9"/>
              </w:numPr>
              <w:spacing w:before="60" w:after="120" w:line="360" w:lineRule="auto"/>
              <w:rPr>
                <w:i/>
                <w:color w:val="000000"/>
              </w:rPr>
            </w:pPr>
            <w:r>
              <w:rPr>
                <w:i/>
                <w:color w:val="000000"/>
              </w:rPr>
              <w:t>C</w:t>
            </w:r>
            <w:r w:rsidRPr="009A35FB">
              <w:rPr>
                <w:i/>
                <w:color w:val="000000"/>
              </w:rPr>
              <w:t>ompanies who are hiring</w:t>
            </w:r>
          </w:p>
          <w:p w14:paraId="3576F52C" w14:textId="77777777" w:rsidR="00491A4C" w:rsidRDefault="00491A4C" w:rsidP="00491A4C">
            <w:pPr>
              <w:pStyle w:val="ListParagraph"/>
              <w:numPr>
                <w:ilvl w:val="0"/>
                <w:numId w:val="9"/>
              </w:numPr>
              <w:spacing w:before="60" w:after="120" w:line="360" w:lineRule="auto"/>
              <w:rPr>
                <w:i/>
                <w:color w:val="000000"/>
              </w:rPr>
            </w:pPr>
            <w:r>
              <w:rPr>
                <w:i/>
                <w:color w:val="000000"/>
              </w:rPr>
              <w:t>E</w:t>
            </w:r>
            <w:r w:rsidRPr="009A35FB">
              <w:rPr>
                <w:i/>
                <w:color w:val="000000"/>
              </w:rPr>
              <w:t>vent coordinators</w:t>
            </w:r>
          </w:p>
          <w:p w14:paraId="2FA85CDF" w14:textId="14A4C742" w:rsidR="00491A4C" w:rsidRDefault="00491A4C" w:rsidP="00491A4C">
            <w:pPr>
              <w:pStyle w:val="ListParagraph"/>
              <w:numPr>
                <w:ilvl w:val="0"/>
                <w:numId w:val="9"/>
              </w:numPr>
              <w:spacing w:before="60" w:after="120" w:line="360" w:lineRule="auto"/>
              <w:rPr>
                <w:i/>
                <w:color w:val="000000"/>
              </w:rPr>
            </w:pPr>
            <w:del w:id="897" w:author="Ammanuel Beyene" w:date="2022-05-19T19:12:00Z">
              <w:r w:rsidDel="00177704">
                <w:rPr>
                  <w:i/>
                  <w:color w:val="000000"/>
                </w:rPr>
                <w:delText>P</w:delText>
              </w:r>
              <w:r w:rsidRPr="009A35FB" w:rsidDel="00177704">
                <w:rPr>
                  <w:i/>
                  <w:color w:val="000000"/>
                </w:rPr>
                <w:delText>ick up</w:delText>
              </w:r>
            </w:del>
            <w:ins w:id="898" w:author="Ammanuel Beyene" w:date="2022-05-19T19:12:00Z">
              <w:r w:rsidR="00177704">
                <w:rPr>
                  <w:i/>
                  <w:color w:val="000000"/>
                </w:rPr>
                <w:t>P</w:t>
              </w:r>
              <w:r w:rsidR="00177704" w:rsidRPr="009A35FB">
                <w:rPr>
                  <w:i/>
                  <w:color w:val="000000"/>
                </w:rPr>
                <w:t>ick-up</w:t>
              </w:r>
            </w:ins>
            <w:r w:rsidRPr="009A35FB">
              <w:rPr>
                <w:i/>
                <w:color w:val="000000"/>
              </w:rPr>
              <w:t xml:space="preserve"> game </w:t>
            </w:r>
            <w:r>
              <w:rPr>
                <w:i/>
                <w:color w:val="000000"/>
              </w:rPr>
              <w:t>enthusiasts</w:t>
            </w:r>
          </w:p>
          <w:p w14:paraId="68FFA037" w14:textId="77777777" w:rsidR="00491A4C" w:rsidRDefault="00491A4C" w:rsidP="00491A4C">
            <w:pPr>
              <w:pStyle w:val="ListParagraph"/>
              <w:numPr>
                <w:ilvl w:val="0"/>
                <w:numId w:val="9"/>
              </w:numPr>
              <w:spacing w:before="60" w:after="120" w:line="360" w:lineRule="auto"/>
              <w:rPr>
                <w:i/>
                <w:color w:val="000000"/>
              </w:rPr>
            </w:pPr>
            <w:r>
              <w:rPr>
                <w:i/>
                <w:color w:val="000000"/>
              </w:rPr>
              <w:t>N</w:t>
            </w:r>
            <w:r w:rsidRPr="009A35FB">
              <w:rPr>
                <w:i/>
                <w:color w:val="000000"/>
              </w:rPr>
              <w:t>ews sources</w:t>
            </w:r>
          </w:p>
          <w:p w14:paraId="31B24994" w14:textId="77777777" w:rsidR="00491A4C" w:rsidRDefault="00491A4C" w:rsidP="00491A4C">
            <w:pPr>
              <w:pStyle w:val="ListParagraph"/>
              <w:numPr>
                <w:ilvl w:val="0"/>
                <w:numId w:val="9"/>
              </w:numPr>
              <w:spacing w:before="60" w:after="120" w:line="360" w:lineRule="auto"/>
              <w:rPr>
                <w:i/>
                <w:color w:val="000000"/>
              </w:rPr>
            </w:pPr>
            <w:r>
              <w:rPr>
                <w:i/>
                <w:color w:val="000000"/>
              </w:rPr>
              <w:t>J</w:t>
            </w:r>
            <w:r w:rsidRPr="009A35FB">
              <w:rPr>
                <w:i/>
                <w:color w:val="000000"/>
              </w:rPr>
              <w:t>ob seekers</w:t>
            </w:r>
          </w:p>
          <w:p w14:paraId="1FBD8650" w14:textId="77777777" w:rsidR="00491A4C" w:rsidRDefault="00491A4C" w:rsidP="00491A4C">
            <w:pPr>
              <w:pStyle w:val="ListParagraph"/>
              <w:numPr>
                <w:ilvl w:val="0"/>
                <w:numId w:val="9"/>
              </w:numPr>
              <w:spacing w:before="60" w:after="120" w:line="360" w:lineRule="auto"/>
              <w:rPr>
                <w:i/>
                <w:color w:val="000000"/>
              </w:rPr>
            </w:pPr>
            <w:r>
              <w:rPr>
                <w:i/>
                <w:color w:val="000000"/>
              </w:rPr>
              <w:t>I</w:t>
            </w:r>
            <w:r w:rsidRPr="009A35FB">
              <w:rPr>
                <w:i/>
                <w:color w:val="000000"/>
              </w:rPr>
              <w:t>nterest group seekers</w:t>
            </w:r>
          </w:p>
          <w:p w14:paraId="44D672D8" w14:textId="77777777" w:rsidR="00491A4C" w:rsidRDefault="00491A4C" w:rsidP="00491A4C">
            <w:pPr>
              <w:pStyle w:val="ListParagraph"/>
              <w:numPr>
                <w:ilvl w:val="0"/>
                <w:numId w:val="9"/>
              </w:numPr>
              <w:spacing w:before="60" w:after="120" w:line="360" w:lineRule="auto"/>
              <w:rPr>
                <w:i/>
                <w:color w:val="000000"/>
              </w:rPr>
            </w:pPr>
            <w:r>
              <w:rPr>
                <w:i/>
                <w:color w:val="000000"/>
              </w:rPr>
              <w:t>A</w:t>
            </w:r>
            <w:r w:rsidRPr="009A35FB">
              <w:rPr>
                <w:i/>
                <w:color w:val="000000"/>
              </w:rPr>
              <w:t>ctivity seekers</w:t>
            </w:r>
          </w:p>
          <w:p w14:paraId="7200A2C1" w14:textId="77777777" w:rsidR="00491A4C" w:rsidRDefault="00491A4C" w:rsidP="00491A4C">
            <w:pPr>
              <w:pStyle w:val="ListParagraph"/>
              <w:numPr>
                <w:ilvl w:val="0"/>
                <w:numId w:val="9"/>
              </w:numPr>
              <w:spacing w:before="60" w:after="120" w:line="360" w:lineRule="auto"/>
              <w:rPr>
                <w:i/>
                <w:color w:val="000000"/>
              </w:rPr>
            </w:pPr>
            <w:r>
              <w:rPr>
                <w:i/>
                <w:color w:val="000000"/>
              </w:rPr>
              <w:lastRenderedPageBreak/>
              <w:t>P</w:t>
            </w:r>
            <w:r w:rsidRPr="009A35FB">
              <w:rPr>
                <w:i/>
                <w:color w:val="000000"/>
              </w:rPr>
              <w:t>lanners</w:t>
            </w:r>
          </w:p>
          <w:p w14:paraId="1D70C199" w14:textId="77777777" w:rsidR="00491A4C" w:rsidRPr="009A35FB" w:rsidRDefault="00491A4C" w:rsidP="00491A4C">
            <w:pPr>
              <w:pStyle w:val="ListParagraph"/>
              <w:numPr>
                <w:ilvl w:val="0"/>
                <w:numId w:val="9"/>
              </w:numPr>
              <w:spacing w:before="60" w:after="120" w:line="360" w:lineRule="auto"/>
              <w:rPr>
                <w:i/>
                <w:color w:val="000000"/>
              </w:rPr>
            </w:pPr>
            <w:r>
              <w:rPr>
                <w:i/>
                <w:color w:val="000000"/>
              </w:rPr>
              <w:t>O</w:t>
            </w:r>
            <w:r w:rsidRPr="009A35FB">
              <w:rPr>
                <w:i/>
                <w:color w:val="000000"/>
              </w:rPr>
              <w:t xml:space="preserve">wners of the app. </w:t>
            </w:r>
          </w:p>
        </w:tc>
      </w:tr>
      <w:tr w:rsidR="00491A4C" w14:paraId="19571955" w14:textId="77777777" w:rsidTr="00EF4730">
        <w:trPr>
          <w:trHeight w:val="397"/>
        </w:trPr>
        <w:tc>
          <w:tcPr>
            <w:tcW w:w="3667" w:type="dxa"/>
            <w:shd w:val="clear" w:color="auto" w:fill="D3DFEE"/>
          </w:tcPr>
          <w:p w14:paraId="1DE5005D" w14:textId="77777777" w:rsidR="00491A4C" w:rsidRPr="00B56EE4" w:rsidRDefault="00491A4C" w:rsidP="00EF4730">
            <w:pPr>
              <w:rPr>
                <w:b/>
                <w:color w:val="000000"/>
              </w:rPr>
            </w:pPr>
            <w:r w:rsidRPr="00B56EE4">
              <w:rPr>
                <w:b/>
                <w:color w:val="000000"/>
              </w:rPr>
              <w:lastRenderedPageBreak/>
              <w:t>Project</w:t>
            </w:r>
            <w:r>
              <w:rPr>
                <w:b/>
                <w:color w:val="000000"/>
              </w:rPr>
              <w:t>'</w:t>
            </w:r>
            <w:r w:rsidRPr="00B56EE4">
              <w:rPr>
                <w:b/>
                <w:color w:val="000000"/>
              </w:rPr>
              <w:t>s Customers:</w:t>
            </w:r>
          </w:p>
        </w:tc>
        <w:tc>
          <w:tcPr>
            <w:tcW w:w="6202" w:type="dxa"/>
            <w:shd w:val="clear" w:color="auto" w:fill="FFFFFF"/>
          </w:tcPr>
          <w:p w14:paraId="754BA668" w14:textId="77777777" w:rsidR="00491A4C" w:rsidRDefault="00491A4C" w:rsidP="00EF4730">
            <w:pPr>
              <w:rPr>
                <w:i/>
                <w:color w:val="000000"/>
              </w:rPr>
            </w:pPr>
            <w:r>
              <w:rPr>
                <w:i/>
                <w:color w:val="000000"/>
              </w:rPr>
              <w:t xml:space="preserve">The customers of this project are everyone. </w:t>
            </w:r>
          </w:p>
          <w:p w14:paraId="723BCD94" w14:textId="77777777" w:rsidR="00491A4C" w:rsidRPr="002B284F" w:rsidRDefault="00491A4C" w:rsidP="00491A4C">
            <w:pPr>
              <w:pStyle w:val="ListParagraph"/>
              <w:numPr>
                <w:ilvl w:val="0"/>
                <w:numId w:val="8"/>
              </w:numPr>
              <w:spacing w:before="60" w:after="120" w:line="360" w:lineRule="auto"/>
              <w:rPr>
                <w:i/>
                <w:color w:val="000000"/>
              </w:rPr>
            </w:pPr>
            <w:r w:rsidRPr="002B284F">
              <w:rPr>
                <w:i/>
                <w:color w:val="000000"/>
              </w:rPr>
              <w:t xml:space="preserve">Anyone who wants to find events and activities can use this app to find </w:t>
            </w:r>
            <w:r>
              <w:rPr>
                <w:i/>
                <w:color w:val="000000"/>
              </w:rPr>
              <w:t>nearby</w:t>
            </w:r>
            <w:r w:rsidRPr="002B284F">
              <w:rPr>
                <w:i/>
                <w:color w:val="000000"/>
              </w:rPr>
              <w:t xml:space="preserve"> events and activities or by address.</w:t>
            </w:r>
          </w:p>
          <w:p w14:paraId="7B4A92E2" w14:textId="77777777" w:rsidR="00491A4C" w:rsidRPr="002B284F" w:rsidRDefault="00491A4C" w:rsidP="00491A4C">
            <w:pPr>
              <w:pStyle w:val="ListParagraph"/>
              <w:numPr>
                <w:ilvl w:val="0"/>
                <w:numId w:val="8"/>
              </w:numPr>
              <w:spacing w:before="60" w:after="120" w:line="360" w:lineRule="auto"/>
              <w:rPr>
                <w:i/>
                <w:color w:val="000000"/>
              </w:rPr>
            </w:pPr>
            <w:r w:rsidRPr="002B284F">
              <w:rPr>
                <w:i/>
                <w:color w:val="000000"/>
              </w:rPr>
              <w:t xml:space="preserve">Anyone seeking a job can use this app to find </w:t>
            </w:r>
            <w:r>
              <w:rPr>
                <w:i/>
                <w:color w:val="000000"/>
              </w:rPr>
              <w:t>employment</w:t>
            </w:r>
            <w:r w:rsidRPr="002B284F">
              <w:rPr>
                <w:i/>
                <w:color w:val="000000"/>
              </w:rPr>
              <w:t xml:space="preserve">. </w:t>
            </w:r>
          </w:p>
          <w:p w14:paraId="76F1EC7F" w14:textId="77777777" w:rsidR="00491A4C" w:rsidRPr="002B284F" w:rsidRDefault="00491A4C" w:rsidP="00491A4C">
            <w:pPr>
              <w:pStyle w:val="ListParagraph"/>
              <w:numPr>
                <w:ilvl w:val="0"/>
                <w:numId w:val="8"/>
              </w:numPr>
              <w:spacing w:before="60" w:after="120" w:line="360" w:lineRule="auto"/>
              <w:rPr>
                <w:i/>
                <w:color w:val="000000"/>
              </w:rPr>
            </w:pPr>
            <w:r w:rsidRPr="002B284F">
              <w:rPr>
                <w:i/>
                <w:color w:val="000000"/>
              </w:rPr>
              <w:t>Anyone who wants to learn life hacks or listen to the news can use this app.</w:t>
            </w:r>
          </w:p>
          <w:p w14:paraId="3A0AC2D7" w14:textId="77777777" w:rsidR="00491A4C" w:rsidRPr="002B284F" w:rsidRDefault="00491A4C" w:rsidP="00491A4C">
            <w:pPr>
              <w:pStyle w:val="ListParagraph"/>
              <w:numPr>
                <w:ilvl w:val="0"/>
                <w:numId w:val="8"/>
              </w:numPr>
              <w:spacing w:before="60" w:after="120" w:line="360" w:lineRule="auto"/>
              <w:rPr>
                <w:i/>
                <w:color w:val="000000"/>
              </w:rPr>
            </w:pPr>
            <w:r w:rsidRPr="002B284F">
              <w:rPr>
                <w:i/>
                <w:color w:val="000000"/>
              </w:rPr>
              <w:t xml:space="preserve"> Anyone who wants to meet others interested in similar activities can use this app. </w:t>
            </w:r>
          </w:p>
          <w:p w14:paraId="49E191F0" w14:textId="77777777" w:rsidR="00491A4C" w:rsidRPr="002B284F" w:rsidRDefault="00491A4C" w:rsidP="00491A4C">
            <w:pPr>
              <w:pStyle w:val="ListParagraph"/>
              <w:numPr>
                <w:ilvl w:val="0"/>
                <w:numId w:val="8"/>
              </w:numPr>
              <w:spacing w:before="60" w:after="120" w:line="360" w:lineRule="auto"/>
              <w:rPr>
                <w:i/>
                <w:color w:val="000000"/>
              </w:rPr>
            </w:pPr>
            <w:r w:rsidRPr="002B284F">
              <w:rPr>
                <w:i/>
                <w:color w:val="000000"/>
              </w:rPr>
              <w:t xml:space="preserve">Anyone who wants to have an organized planner can use this app. </w:t>
            </w:r>
          </w:p>
          <w:p w14:paraId="6DA88A3D" w14:textId="77777777" w:rsidR="00491A4C" w:rsidRPr="002B284F" w:rsidRDefault="00491A4C" w:rsidP="00491A4C">
            <w:pPr>
              <w:pStyle w:val="ListParagraph"/>
              <w:numPr>
                <w:ilvl w:val="0"/>
                <w:numId w:val="8"/>
              </w:numPr>
              <w:spacing w:before="60" w:after="120" w:line="360" w:lineRule="auto"/>
              <w:rPr>
                <w:i/>
                <w:color w:val="000000"/>
              </w:rPr>
            </w:pPr>
            <w:r w:rsidRPr="002B284F">
              <w:rPr>
                <w:i/>
                <w:color w:val="000000"/>
              </w:rPr>
              <w:t xml:space="preserve">Anyone who wants to meet other </w:t>
            </w:r>
            <w:r>
              <w:rPr>
                <w:i/>
                <w:color w:val="000000"/>
              </w:rPr>
              <w:t>pick-up</w:t>
            </w:r>
            <w:r w:rsidRPr="002B284F">
              <w:rPr>
                <w:i/>
                <w:color w:val="000000"/>
              </w:rPr>
              <w:t xml:space="preserve"> game players can use this app.</w:t>
            </w:r>
          </w:p>
          <w:p w14:paraId="75CC2F22" w14:textId="77777777" w:rsidR="00491A4C" w:rsidRDefault="00491A4C" w:rsidP="00EF4730">
            <w:pPr>
              <w:rPr>
                <w:i/>
                <w:color w:val="000000"/>
              </w:rPr>
            </w:pPr>
            <w:r>
              <w:rPr>
                <w:i/>
                <w:color w:val="000000"/>
              </w:rPr>
              <w:t xml:space="preserve"> In addition, companies who want to post their jobs can use this app.</w:t>
            </w:r>
          </w:p>
          <w:p w14:paraId="353917A0" w14:textId="1DAD7FD6" w:rsidR="00491A4C" w:rsidRDefault="00491A4C" w:rsidP="00491A4C">
            <w:pPr>
              <w:pStyle w:val="ListParagraph"/>
              <w:numPr>
                <w:ilvl w:val="0"/>
                <w:numId w:val="8"/>
              </w:numPr>
              <w:spacing w:before="60" w:after="120" w:line="360" w:lineRule="auto"/>
              <w:rPr>
                <w:i/>
                <w:color w:val="000000"/>
              </w:rPr>
            </w:pPr>
            <w:r w:rsidRPr="002B284F">
              <w:rPr>
                <w:i/>
                <w:color w:val="000000"/>
              </w:rPr>
              <w:t xml:space="preserve"> Anyone who wants help with a job and is willing to pay people </w:t>
            </w:r>
            <w:ins w:id="899" w:author="Ammanuel Beyene" w:date="2022-05-19T20:57:00Z">
              <w:r w:rsidR="007F22AB">
                <w:rPr>
                  <w:i/>
                  <w:color w:val="000000"/>
                </w:rPr>
                <w:t xml:space="preserve">for it </w:t>
              </w:r>
            </w:ins>
            <w:del w:id="900" w:author="Ammanuel Beyene" w:date="2022-05-19T20:57:00Z">
              <w:r w:rsidRPr="002B284F" w:rsidDel="007F22AB">
                <w:rPr>
                  <w:i/>
                  <w:color w:val="000000"/>
                </w:rPr>
                <w:delText xml:space="preserve">for it </w:delText>
              </w:r>
            </w:del>
            <w:r w:rsidRPr="002B284F">
              <w:rPr>
                <w:i/>
                <w:color w:val="000000"/>
              </w:rPr>
              <w:t xml:space="preserve">can use this app. </w:t>
            </w:r>
          </w:p>
          <w:p w14:paraId="6A4C1ABB" w14:textId="77777777" w:rsidR="00491A4C" w:rsidRDefault="00491A4C" w:rsidP="00491A4C">
            <w:pPr>
              <w:pStyle w:val="ListParagraph"/>
              <w:numPr>
                <w:ilvl w:val="0"/>
                <w:numId w:val="8"/>
              </w:numPr>
              <w:spacing w:before="60" w:after="120" w:line="360" w:lineRule="auto"/>
              <w:rPr>
                <w:i/>
                <w:color w:val="000000"/>
              </w:rPr>
            </w:pPr>
            <w:r w:rsidRPr="002B284F">
              <w:rPr>
                <w:i/>
                <w:color w:val="000000"/>
              </w:rPr>
              <w:t xml:space="preserve">Anyone who wants to check out local, national, and global news can use this app. </w:t>
            </w:r>
          </w:p>
          <w:p w14:paraId="04AA6E53" w14:textId="77777777" w:rsidR="00491A4C" w:rsidRPr="002B284F" w:rsidRDefault="00491A4C" w:rsidP="00491A4C">
            <w:pPr>
              <w:pStyle w:val="ListParagraph"/>
              <w:numPr>
                <w:ilvl w:val="0"/>
                <w:numId w:val="8"/>
              </w:numPr>
              <w:spacing w:before="60" w:after="120" w:line="360" w:lineRule="auto"/>
              <w:rPr>
                <w:i/>
                <w:color w:val="000000"/>
              </w:rPr>
            </w:pPr>
            <w:r w:rsidRPr="002B284F">
              <w:rPr>
                <w:i/>
                <w:color w:val="000000"/>
              </w:rPr>
              <w:t xml:space="preserve">Anyone hosting an event, </w:t>
            </w:r>
            <w:r>
              <w:rPr>
                <w:i/>
                <w:color w:val="000000"/>
              </w:rPr>
              <w:t>pick-up</w:t>
            </w:r>
            <w:r w:rsidRPr="002B284F">
              <w:rPr>
                <w:i/>
                <w:color w:val="000000"/>
              </w:rPr>
              <w:t xml:space="preserve"> game, or interest group </w:t>
            </w:r>
            <w:r>
              <w:rPr>
                <w:i/>
                <w:color w:val="000000"/>
              </w:rPr>
              <w:t>meeting</w:t>
            </w:r>
            <w:r w:rsidRPr="002B284F">
              <w:rPr>
                <w:i/>
                <w:color w:val="000000"/>
              </w:rPr>
              <w:t xml:space="preserve"> can use this app. </w:t>
            </w:r>
          </w:p>
        </w:tc>
      </w:tr>
      <w:tr w:rsidR="00491A4C" w14:paraId="7F6842EE" w14:textId="77777777" w:rsidTr="00EF4730">
        <w:trPr>
          <w:trHeight w:val="397"/>
        </w:trPr>
        <w:tc>
          <w:tcPr>
            <w:tcW w:w="3667" w:type="dxa"/>
            <w:shd w:val="clear" w:color="auto" w:fill="D3DFEE"/>
          </w:tcPr>
          <w:p w14:paraId="3D7387AE" w14:textId="77777777" w:rsidR="00491A4C" w:rsidRPr="00B56EE4" w:rsidRDefault="00491A4C" w:rsidP="00EF4730">
            <w:pPr>
              <w:rPr>
                <w:b/>
                <w:color w:val="000000"/>
              </w:rPr>
            </w:pPr>
            <w:r w:rsidRPr="00B56EE4">
              <w:rPr>
                <w:b/>
                <w:color w:val="000000"/>
              </w:rPr>
              <w:t>Date Request Submitted:</w:t>
            </w:r>
          </w:p>
        </w:tc>
        <w:tc>
          <w:tcPr>
            <w:tcW w:w="6202" w:type="dxa"/>
            <w:shd w:val="clear" w:color="auto" w:fill="FFFFFF"/>
          </w:tcPr>
          <w:p w14:paraId="1428E1B9" w14:textId="77777777" w:rsidR="00491A4C" w:rsidRPr="00B56EE4" w:rsidRDefault="00491A4C" w:rsidP="00EF4730">
            <w:pPr>
              <w:rPr>
                <w:color w:val="000000"/>
              </w:rPr>
            </w:pPr>
            <w:r>
              <w:rPr>
                <w:i/>
                <w:color w:val="000000"/>
              </w:rPr>
              <w:t>April 14, 2022</w:t>
            </w:r>
          </w:p>
        </w:tc>
      </w:tr>
    </w:tbl>
    <w:p w14:paraId="5DDCA4A9" w14:textId="77777777" w:rsidR="00491A4C" w:rsidRPr="009A2773" w:rsidRDefault="00491A4C" w:rsidP="00491A4C">
      <w:pPr>
        <w:numPr>
          <w:ilvl w:val="0"/>
          <w:numId w:val="4"/>
        </w:numPr>
        <w:spacing w:before="240" w:after="120"/>
        <w:jc w:val="both"/>
        <w:rPr>
          <w:b/>
        </w:rPr>
      </w:pPr>
      <w:r w:rsidRPr="009A2773">
        <w:rPr>
          <w:b/>
        </w:rPr>
        <w:t xml:space="preserve">Project </w:t>
      </w:r>
      <w:r>
        <w:rPr>
          <w:b/>
        </w:rPr>
        <w:t>Sponsor and Manager</w:t>
      </w:r>
    </w:p>
    <w:tbl>
      <w:tblPr>
        <w:tblW w:w="9884" w:type="dxa"/>
        <w:tblInd w:w="4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DDDDDD"/>
        <w:tblLook w:val="01E0" w:firstRow="1" w:lastRow="1" w:firstColumn="1" w:lastColumn="1" w:noHBand="0" w:noVBand="0"/>
      </w:tblPr>
      <w:tblGrid>
        <w:gridCol w:w="1536"/>
        <w:gridCol w:w="3246"/>
        <w:gridCol w:w="251"/>
        <w:gridCol w:w="1536"/>
        <w:gridCol w:w="3315"/>
      </w:tblGrid>
      <w:tr w:rsidR="00491A4C" w:rsidRPr="00760D5B" w14:paraId="6549336E" w14:textId="77777777" w:rsidTr="00EF4730">
        <w:trPr>
          <w:trHeight w:val="390"/>
        </w:trPr>
        <w:tc>
          <w:tcPr>
            <w:tcW w:w="4772" w:type="dxa"/>
            <w:gridSpan w:val="2"/>
            <w:tcBorders>
              <w:top w:val="nil"/>
              <w:left w:val="nil"/>
              <w:bottom w:val="single" w:sz="4" w:space="0" w:color="4F81BD"/>
              <w:right w:val="nil"/>
            </w:tcBorders>
            <w:shd w:val="clear" w:color="auto" w:fill="auto"/>
          </w:tcPr>
          <w:p w14:paraId="74A5DF80" w14:textId="77777777" w:rsidR="00491A4C" w:rsidRPr="006E40E9" w:rsidRDefault="00491A4C" w:rsidP="00EF4730">
            <w:pPr>
              <w:spacing w:before="120" w:after="60"/>
            </w:pPr>
            <w:r w:rsidRPr="00760D5B">
              <w:rPr>
                <w:b/>
              </w:rPr>
              <w:t>Project Sponsor</w:t>
            </w:r>
          </w:p>
        </w:tc>
        <w:tc>
          <w:tcPr>
            <w:tcW w:w="255" w:type="dxa"/>
            <w:tcBorders>
              <w:top w:val="nil"/>
              <w:left w:val="nil"/>
              <w:bottom w:val="nil"/>
              <w:right w:val="nil"/>
            </w:tcBorders>
          </w:tcPr>
          <w:p w14:paraId="1A7C3839" w14:textId="77777777" w:rsidR="00491A4C" w:rsidRPr="00760D5B" w:rsidRDefault="00491A4C" w:rsidP="00EF4730">
            <w:pPr>
              <w:spacing w:before="120" w:after="60"/>
              <w:rPr>
                <w:b/>
              </w:rPr>
            </w:pPr>
          </w:p>
        </w:tc>
        <w:tc>
          <w:tcPr>
            <w:tcW w:w="4857" w:type="dxa"/>
            <w:gridSpan w:val="2"/>
            <w:tcBorders>
              <w:top w:val="nil"/>
              <w:left w:val="nil"/>
              <w:bottom w:val="single" w:sz="4" w:space="0" w:color="4F81BD"/>
              <w:right w:val="nil"/>
            </w:tcBorders>
            <w:shd w:val="clear" w:color="auto" w:fill="auto"/>
          </w:tcPr>
          <w:p w14:paraId="2A85ACF6" w14:textId="77777777" w:rsidR="00491A4C" w:rsidRPr="006E40E9" w:rsidRDefault="00491A4C" w:rsidP="00EF4730">
            <w:pPr>
              <w:spacing w:before="120" w:after="60"/>
            </w:pPr>
            <w:r w:rsidRPr="00760D5B">
              <w:rPr>
                <w:b/>
              </w:rPr>
              <w:t xml:space="preserve">Business Project Manager &amp; Requestor </w:t>
            </w:r>
          </w:p>
        </w:tc>
      </w:tr>
      <w:tr w:rsidR="00491A4C" w:rsidRPr="00760D5B" w14:paraId="3FA1C2C7" w14:textId="77777777" w:rsidTr="00EF4730">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4446E98A" w14:textId="77777777" w:rsidR="00491A4C" w:rsidRPr="00C10B6E" w:rsidRDefault="00491A4C" w:rsidP="00EF4730">
            <w:pPr>
              <w:rPr>
                <w:b/>
              </w:rPr>
            </w:pPr>
            <w:r w:rsidRPr="00C10B6E">
              <w:rPr>
                <w:b/>
              </w:rPr>
              <w:t>Name:</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6F7A2028" w14:textId="77777777" w:rsidR="00491A4C" w:rsidRPr="006E40E9" w:rsidRDefault="00491A4C" w:rsidP="00EF4730">
            <w:pPr>
              <w:spacing w:before="120" w:after="60"/>
            </w:pPr>
            <w:r>
              <w:t>Andy Cameron</w:t>
            </w:r>
          </w:p>
        </w:tc>
        <w:tc>
          <w:tcPr>
            <w:tcW w:w="255" w:type="dxa"/>
            <w:tcBorders>
              <w:top w:val="nil"/>
              <w:left w:val="single" w:sz="4" w:space="0" w:color="4F81BD"/>
              <w:bottom w:val="nil"/>
              <w:right w:val="single" w:sz="4" w:space="0" w:color="4F81BD"/>
            </w:tcBorders>
            <w:shd w:val="clear" w:color="auto" w:fill="FFFFFF"/>
          </w:tcPr>
          <w:p w14:paraId="3B30943F" w14:textId="77777777" w:rsidR="00491A4C" w:rsidRPr="00760D5B" w:rsidRDefault="00491A4C" w:rsidP="00EF4730">
            <w:pPr>
              <w:spacing w:before="120" w:after="60"/>
              <w:rPr>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51B3F626" w14:textId="77777777" w:rsidR="00491A4C" w:rsidRPr="00C10B6E" w:rsidRDefault="00491A4C" w:rsidP="00EF4730">
            <w:pPr>
              <w:rPr>
                <w:b/>
              </w:rPr>
            </w:pPr>
            <w:r w:rsidRPr="00C10B6E">
              <w:rPr>
                <w:b/>
              </w:rPr>
              <w:t>Name:</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7FF6F1A8" w14:textId="77777777" w:rsidR="00491A4C" w:rsidRPr="0031546C" w:rsidRDefault="00491A4C" w:rsidP="00EF4730">
            <w:pPr>
              <w:spacing w:before="120" w:after="60"/>
              <w:rPr>
                <w:iCs/>
              </w:rPr>
            </w:pPr>
            <w:r w:rsidRPr="0031546C">
              <w:rPr>
                <w:iCs/>
                <w:color w:val="000000"/>
              </w:rPr>
              <w:t>Ammanuel Beyene</w:t>
            </w:r>
          </w:p>
        </w:tc>
      </w:tr>
      <w:tr w:rsidR="00491A4C" w:rsidRPr="00760D5B" w14:paraId="61053682" w14:textId="77777777" w:rsidTr="00EF4730">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3BBA12CD" w14:textId="77777777" w:rsidR="00491A4C" w:rsidRPr="00C10B6E" w:rsidRDefault="00491A4C" w:rsidP="00EF4730">
            <w:pPr>
              <w:rPr>
                <w:b/>
              </w:rPr>
            </w:pPr>
            <w:r w:rsidRPr="00C10B6E">
              <w:rPr>
                <w:b/>
              </w:rPr>
              <w:t>Title:</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6C701963" w14:textId="77777777" w:rsidR="00491A4C" w:rsidRPr="006E40E9" w:rsidRDefault="00491A4C" w:rsidP="00EF4730">
            <w:pPr>
              <w:spacing w:before="120" w:after="60"/>
            </w:pPr>
            <w:r>
              <w:t>Professor</w:t>
            </w:r>
          </w:p>
        </w:tc>
        <w:tc>
          <w:tcPr>
            <w:tcW w:w="255" w:type="dxa"/>
            <w:tcBorders>
              <w:top w:val="nil"/>
              <w:left w:val="single" w:sz="4" w:space="0" w:color="4F81BD"/>
              <w:bottom w:val="nil"/>
              <w:right w:val="single" w:sz="4" w:space="0" w:color="4F81BD"/>
            </w:tcBorders>
            <w:shd w:val="clear" w:color="auto" w:fill="FFFFFF"/>
          </w:tcPr>
          <w:p w14:paraId="238ADFC8" w14:textId="77777777" w:rsidR="00491A4C" w:rsidRPr="00760D5B" w:rsidRDefault="00491A4C" w:rsidP="00EF4730">
            <w:pPr>
              <w:spacing w:before="120" w:after="60"/>
              <w:rPr>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21B7B607" w14:textId="77777777" w:rsidR="00491A4C" w:rsidRPr="00C10B6E" w:rsidRDefault="00491A4C" w:rsidP="00EF4730">
            <w:pPr>
              <w:rPr>
                <w:b/>
              </w:rPr>
            </w:pPr>
            <w:r w:rsidRPr="00C10B6E">
              <w:rPr>
                <w:b/>
              </w:rPr>
              <w:t>Title:</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1FCEF121" w14:textId="77777777" w:rsidR="00491A4C" w:rsidRPr="006E40E9" w:rsidRDefault="00491A4C" w:rsidP="00EF4730">
            <w:pPr>
              <w:spacing w:before="120" w:after="60"/>
            </w:pPr>
            <w:r>
              <w:t>Student</w:t>
            </w:r>
          </w:p>
        </w:tc>
      </w:tr>
      <w:tr w:rsidR="00491A4C" w:rsidRPr="00760D5B" w14:paraId="60892E35" w14:textId="77777777" w:rsidTr="00EF4730">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200909EC" w14:textId="77777777" w:rsidR="00491A4C" w:rsidRPr="00C10B6E" w:rsidRDefault="00491A4C" w:rsidP="00EF4730">
            <w:pPr>
              <w:rPr>
                <w:b/>
              </w:rPr>
            </w:pPr>
            <w:r w:rsidRPr="00C10B6E">
              <w:rPr>
                <w:b/>
              </w:rPr>
              <w:t>Department:</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15CE5D68" w14:textId="77777777" w:rsidR="00491A4C" w:rsidRPr="006E40E9" w:rsidRDefault="00491A4C" w:rsidP="00EF4730">
            <w:pPr>
              <w:spacing w:before="120" w:after="60"/>
            </w:pPr>
            <w:r>
              <w:t>Computer Science - SPU</w:t>
            </w:r>
          </w:p>
        </w:tc>
        <w:tc>
          <w:tcPr>
            <w:tcW w:w="255" w:type="dxa"/>
            <w:tcBorders>
              <w:top w:val="nil"/>
              <w:left w:val="single" w:sz="4" w:space="0" w:color="4F81BD"/>
              <w:bottom w:val="nil"/>
              <w:right w:val="single" w:sz="4" w:space="0" w:color="4F81BD"/>
            </w:tcBorders>
            <w:shd w:val="clear" w:color="auto" w:fill="FFFFFF"/>
          </w:tcPr>
          <w:p w14:paraId="28E21AE0" w14:textId="77777777" w:rsidR="00491A4C" w:rsidRPr="00760D5B" w:rsidRDefault="00491A4C" w:rsidP="00EF4730">
            <w:pPr>
              <w:spacing w:before="120" w:after="60"/>
              <w:rPr>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052DD0C8" w14:textId="77777777" w:rsidR="00491A4C" w:rsidRPr="00C10B6E" w:rsidRDefault="00491A4C" w:rsidP="00EF4730">
            <w:pPr>
              <w:rPr>
                <w:b/>
              </w:rPr>
            </w:pPr>
            <w:r w:rsidRPr="00C10B6E">
              <w:rPr>
                <w:b/>
              </w:rPr>
              <w:t>Department:</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49AF2E1F" w14:textId="77777777" w:rsidR="00491A4C" w:rsidRPr="006E40E9" w:rsidRDefault="00491A4C" w:rsidP="00EF4730">
            <w:pPr>
              <w:spacing w:before="120" w:after="60"/>
            </w:pPr>
            <w:r>
              <w:t>Computer Science - SPU</w:t>
            </w:r>
          </w:p>
        </w:tc>
      </w:tr>
      <w:tr w:rsidR="00491A4C" w:rsidRPr="00760D5B" w14:paraId="276B4994" w14:textId="77777777" w:rsidTr="00EF4730">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09BE8405" w14:textId="77777777" w:rsidR="00491A4C" w:rsidRPr="00C10B6E" w:rsidRDefault="00491A4C" w:rsidP="00EF4730">
            <w:pPr>
              <w:rPr>
                <w:b/>
              </w:rPr>
            </w:pPr>
            <w:proofErr w:type="spellStart"/>
            <w:r w:rsidRPr="00C10B6E">
              <w:rPr>
                <w:b/>
              </w:rPr>
              <w:t>eMail</w:t>
            </w:r>
            <w:proofErr w:type="spellEnd"/>
            <w:r w:rsidRPr="00C10B6E">
              <w:rPr>
                <w:b/>
              </w:rPr>
              <w:t>:</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6CDB6258" w14:textId="77777777" w:rsidR="00491A4C" w:rsidRPr="006E40E9" w:rsidRDefault="00491A4C" w:rsidP="00EF4730">
            <w:pPr>
              <w:spacing w:before="120" w:after="60"/>
            </w:pPr>
            <w:r>
              <w:t>acameron@spu.edu</w:t>
            </w:r>
          </w:p>
        </w:tc>
        <w:tc>
          <w:tcPr>
            <w:tcW w:w="255" w:type="dxa"/>
            <w:tcBorders>
              <w:top w:val="nil"/>
              <w:left w:val="single" w:sz="4" w:space="0" w:color="4F81BD"/>
              <w:bottom w:val="nil"/>
              <w:right w:val="single" w:sz="4" w:space="0" w:color="4F81BD"/>
            </w:tcBorders>
            <w:shd w:val="clear" w:color="auto" w:fill="FFFFFF"/>
          </w:tcPr>
          <w:p w14:paraId="3758C274" w14:textId="77777777" w:rsidR="00491A4C" w:rsidRPr="00760D5B" w:rsidRDefault="00491A4C" w:rsidP="00EF4730">
            <w:pPr>
              <w:spacing w:before="120" w:after="60"/>
              <w:rPr>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6328B8FA" w14:textId="77777777" w:rsidR="00491A4C" w:rsidRPr="00C10B6E" w:rsidRDefault="00491A4C" w:rsidP="00EF4730">
            <w:pPr>
              <w:rPr>
                <w:b/>
              </w:rPr>
            </w:pPr>
            <w:proofErr w:type="spellStart"/>
            <w:r w:rsidRPr="00C10B6E">
              <w:rPr>
                <w:b/>
              </w:rPr>
              <w:t>eMail</w:t>
            </w:r>
            <w:proofErr w:type="spellEnd"/>
            <w:r w:rsidRPr="00C10B6E">
              <w:rPr>
                <w:b/>
              </w:rPr>
              <w:t>:</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2C4D2AAF" w14:textId="77777777" w:rsidR="00491A4C" w:rsidRPr="006E40E9" w:rsidRDefault="00491A4C" w:rsidP="00EF4730">
            <w:pPr>
              <w:spacing w:before="120" w:after="60"/>
            </w:pPr>
            <w:r>
              <w:t>Beyenea1@spu.edu</w:t>
            </w:r>
          </w:p>
        </w:tc>
      </w:tr>
    </w:tbl>
    <w:p w14:paraId="59F2699D" w14:textId="77777777" w:rsidR="00491A4C" w:rsidRDefault="00491A4C" w:rsidP="00491A4C">
      <w:pPr>
        <w:keepNext/>
        <w:keepLines/>
        <w:numPr>
          <w:ilvl w:val="0"/>
          <w:numId w:val="4"/>
        </w:numPr>
        <w:spacing w:before="240" w:after="120"/>
        <w:jc w:val="both"/>
        <w:rPr>
          <w:b/>
        </w:rPr>
      </w:pPr>
      <w:bookmarkStart w:id="901" w:name="OLE_LINK2"/>
      <w:bookmarkStart w:id="902" w:name="OLE_LINK3"/>
      <w:r w:rsidRPr="009A2773">
        <w:rPr>
          <w:b/>
        </w:rPr>
        <w:lastRenderedPageBreak/>
        <w:t>Business Problem or Opportunity</w:t>
      </w:r>
      <w:r>
        <w:rPr>
          <w:b/>
        </w:rPr>
        <w:t>: T</w:t>
      </w:r>
      <w:r w:rsidRPr="009A2773">
        <w:rPr>
          <w:b/>
        </w:rPr>
        <w:t xml:space="preserve">he </w:t>
      </w:r>
      <w:r>
        <w:rPr>
          <w:b/>
        </w:rPr>
        <w:t>motivation</w:t>
      </w:r>
      <w:r w:rsidRPr="009A2773">
        <w:rPr>
          <w:b/>
        </w:rPr>
        <w:t xml:space="preserve"> for this request</w:t>
      </w:r>
    </w:p>
    <w:p w14:paraId="43CA8460" w14:textId="77777777" w:rsidR="00491A4C" w:rsidRPr="008B6C5E" w:rsidRDefault="00491A4C" w:rsidP="00491A4C">
      <w:pPr>
        <w:keepNext/>
        <w:keepLines/>
        <w:ind w:left="360"/>
        <w:jc w:val="both"/>
        <w:rPr>
          <w:i/>
          <w:sz w:val="16"/>
          <w:szCs w:val="16"/>
        </w:rPr>
      </w:pPr>
      <w:r w:rsidRPr="008B6C5E">
        <w:rPr>
          <w:i/>
          <w:sz w:val="16"/>
          <w:szCs w:val="16"/>
        </w:rPr>
        <w:t xml:space="preserve">Describe the problem or opportunity that you would like to solve. </w:t>
      </w:r>
      <w:r>
        <w:rPr>
          <w:i/>
          <w:sz w:val="16"/>
          <w:szCs w:val="16"/>
        </w:rPr>
        <w:t>Include</w:t>
      </w:r>
      <w:r w:rsidRPr="008B6C5E">
        <w:rPr>
          <w:i/>
          <w:sz w:val="16"/>
          <w:szCs w:val="16"/>
        </w:rPr>
        <w:t xml:space="preserve"> a simple, high-level description of th</w:t>
      </w:r>
      <w:r>
        <w:rPr>
          <w:i/>
          <w:sz w:val="16"/>
          <w:szCs w:val="16"/>
        </w:rPr>
        <w:t>is request's business problems or opportunities</w:t>
      </w:r>
      <w:r w:rsidRPr="008B6C5E">
        <w:rPr>
          <w:i/>
          <w:sz w:val="16"/>
          <w:szCs w:val="16"/>
        </w:rPr>
        <w:t xml:space="preserve">. Focus on the problem or opportunity, not the solution. </w:t>
      </w:r>
      <w:r>
        <w:rPr>
          <w:i/>
          <w:sz w:val="16"/>
          <w:szCs w:val="16"/>
        </w:rPr>
        <w:t xml:space="preserve">Be sure to </w:t>
      </w:r>
      <w:r w:rsidRPr="008B6C5E">
        <w:rPr>
          <w:i/>
          <w:sz w:val="16"/>
          <w:szCs w:val="16"/>
        </w:rPr>
        <w:t>include any date-related dependencies or needs of the project.</w:t>
      </w:r>
    </w:p>
    <w:tbl>
      <w:tblPr>
        <w:tblW w:w="9856"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856"/>
      </w:tblGrid>
      <w:tr w:rsidR="00491A4C" w14:paraId="499390E9" w14:textId="77777777" w:rsidTr="00EF4730">
        <w:trPr>
          <w:trHeight w:val="2125"/>
          <w:tblHeader/>
        </w:trPr>
        <w:tc>
          <w:tcPr>
            <w:tcW w:w="9856" w:type="dxa"/>
            <w:shd w:val="clear" w:color="auto" w:fill="D3DFEE"/>
          </w:tcPr>
          <w:p w14:paraId="4B4536A2" w14:textId="77777777" w:rsidR="00491A4C" w:rsidRDefault="00491A4C" w:rsidP="00EF4730">
            <w:pPr>
              <w:keepNext/>
              <w:keepLines/>
              <w:spacing w:after="180"/>
              <w:ind w:left="72" w:right="72"/>
              <w:rPr>
                <w:i/>
                <w:iCs/>
              </w:rPr>
            </w:pPr>
            <w:bookmarkStart w:id="903" w:name="_Hlk69654956"/>
            <w:r w:rsidRPr="006F3ADB">
              <w:rPr>
                <w:i/>
                <w:iCs/>
              </w:rPr>
              <w:t xml:space="preserve">The </w:t>
            </w:r>
            <w:r>
              <w:rPr>
                <w:i/>
                <w:iCs/>
              </w:rPr>
              <w:t>w</w:t>
            </w:r>
            <w:r w:rsidRPr="006F3ADB">
              <w:rPr>
                <w:i/>
                <w:iCs/>
              </w:rPr>
              <w:t>hy</w:t>
            </w:r>
            <w:r>
              <w:rPr>
                <w:i/>
                <w:iCs/>
              </w:rPr>
              <w:t xml:space="preserve"> and what</w:t>
            </w:r>
            <w:r w:rsidRPr="006F3ADB">
              <w:rPr>
                <w:i/>
                <w:iCs/>
              </w:rPr>
              <w:t>?</w:t>
            </w:r>
            <w:r>
              <w:rPr>
                <w:i/>
                <w:iCs/>
              </w:rPr>
              <w:t xml:space="preserve"> (Do not include the how at this stage.)</w:t>
            </w:r>
          </w:p>
          <w:p w14:paraId="394DC3F0" w14:textId="25B2D9BA" w:rsidR="00491A4C" w:rsidRDefault="00491A4C" w:rsidP="00491A4C">
            <w:pPr>
              <w:pStyle w:val="ListParagraph"/>
              <w:keepNext/>
              <w:keepLines/>
              <w:numPr>
                <w:ilvl w:val="0"/>
                <w:numId w:val="6"/>
              </w:numPr>
              <w:spacing w:before="60" w:after="180"/>
              <w:ind w:right="72"/>
              <w:rPr>
                <w:i/>
                <w:iCs/>
              </w:rPr>
            </w:pPr>
            <w:r>
              <w:rPr>
                <w:i/>
                <w:iCs/>
              </w:rPr>
              <w:t xml:space="preserve">These days, people spend a lot of time on their phones and technological devices. Some of the reasons for that </w:t>
            </w:r>
            <w:del w:id="904" w:author="Ammanuel Beyene" w:date="2022-05-19T21:13:00Z">
              <w:r w:rsidDel="00E94747">
                <w:rPr>
                  <w:i/>
                  <w:iCs/>
                </w:rPr>
                <w:delText xml:space="preserve">are </w:delText>
              </w:r>
            </w:del>
            <w:ins w:id="905" w:author="Ammanuel Beyene" w:date="2022-05-19T21:13:00Z">
              <w:r w:rsidR="00E94747">
                <w:rPr>
                  <w:i/>
                  <w:iCs/>
                </w:rPr>
                <w:t xml:space="preserve">include </w:t>
              </w:r>
            </w:ins>
            <w:ins w:id="906" w:author="Ammanuel Beyene" w:date="2022-05-19T20:58:00Z">
              <w:r w:rsidR="00E45AF4">
                <w:rPr>
                  <w:i/>
                  <w:iCs/>
                </w:rPr>
                <w:t xml:space="preserve">the fact that </w:t>
              </w:r>
            </w:ins>
            <w:r>
              <w:rPr>
                <w:i/>
                <w:iCs/>
              </w:rPr>
              <w:t xml:space="preserve">there are many </w:t>
            </w:r>
            <w:proofErr w:type="gramStart"/>
            <w:r>
              <w:rPr>
                <w:i/>
                <w:iCs/>
              </w:rPr>
              <w:t>things</w:t>
            </w:r>
            <w:proofErr w:type="gramEnd"/>
            <w:r>
              <w:rPr>
                <w:i/>
                <w:iCs/>
              </w:rPr>
              <w:t xml:space="preserve"> people need to view on their phones </w:t>
            </w:r>
            <w:ins w:id="907" w:author="Ammanuel Beyene" w:date="2022-05-19T20:58:00Z">
              <w:r w:rsidR="00E45AF4">
                <w:rPr>
                  <w:i/>
                  <w:iCs/>
                </w:rPr>
                <w:t>and</w:t>
              </w:r>
            </w:ins>
            <w:del w:id="908" w:author="Ammanuel Beyene" w:date="2022-05-19T20:58:00Z">
              <w:r w:rsidDel="00E45AF4">
                <w:rPr>
                  <w:i/>
                  <w:iCs/>
                </w:rPr>
                <w:delText>as well as</w:delText>
              </w:r>
            </w:del>
            <w:r>
              <w:rPr>
                <w:i/>
                <w:iCs/>
              </w:rPr>
              <w:t xml:space="preserve"> can view on their phones. And sometimes, carrying out some specific </w:t>
            </w:r>
            <w:del w:id="909" w:author="Ammanuel Beyene" w:date="2022-05-19T19:13:00Z">
              <w:r w:rsidDel="00177704">
                <w:rPr>
                  <w:i/>
                  <w:iCs/>
                </w:rPr>
                <w:delText>task</w:delText>
              </w:r>
            </w:del>
            <w:ins w:id="910" w:author="Ammanuel Beyene" w:date="2022-05-19T19:13:00Z">
              <w:r w:rsidR="00177704">
                <w:rPr>
                  <w:i/>
                  <w:iCs/>
                </w:rPr>
                <w:t>tasks</w:t>
              </w:r>
            </w:ins>
            <w:r>
              <w:rPr>
                <w:i/>
                <w:iCs/>
              </w:rPr>
              <w:t xml:space="preserve"> could require checking different web pages and doing various things. Another issue is that people are not as engaged with others as they used to be. One of the reasons for that is the fact that there are many things to do these days that keep people busy, such as work, family responsibilities, social media, the American dream, etc. Additionally, post covid, some people need to get their jobs back and be able to support themselves, besides engaging with loved ones and friends. It is also </w:t>
            </w:r>
            <w:del w:id="911" w:author="Ammanuel Beyene" w:date="2022-05-19T20:59:00Z">
              <w:r w:rsidDel="00E45AF4">
                <w:rPr>
                  <w:i/>
                  <w:iCs/>
                </w:rPr>
                <w:delText xml:space="preserve">an </w:delText>
              </w:r>
            </w:del>
            <w:r>
              <w:rPr>
                <w:i/>
                <w:iCs/>
              </w:rPr>
              <w:t xml:space="preserve">apparent </w:t>
            </w:r>
            <w:del w:id="912" w:author="Ammanuel Beyene" w:date="2022-05-19T20:59:00Z">
              <w:r w:rsidDel="00E45AF4">
                <w:rPr>
                  <w:i/>
                  <w:iCs/>
                </w:rPr>
                <w:delText xml:space="preserve">issue </w:delText>
              </w:r>
            </w:del>
            <w:r>
              <w:rPr>
                <w:i/>
                <w:iCs/>
              </w:rPr>
              <w:t>that many people don’t participate in their community’s decision-making.</w:t>
            </w:r>
          </w:p>
          <w:p w14:paraId="776294EB" w14:textId="77777777" w:rsidR="00491A4C" w:rsidRDefault="00491A4C" w:rsidP="00EF4730">
            <w:pPr>
              <w:pStyle w:val="ListParagraph"/>
              <w:keepNext/>
              <w:keepLines/>
              <w:spacing w:after="180"/>
              <w:ind w:right="72"/>
              <w:rPr>
                <w:i/>
                <w:iCs/>
              </w:rPr>
            </w:pPr>
          </w:p>
          <w:p w14:paraId="1BF7E732" w14:textId="77777777" w:rsidR="00491A4C" w:rsidRDefault="00491A4C" w:rsidP="00491A4C">
            <w:pPr>
              <w:pStyle w:val="ListParagraph"/>
              <w:keepNext/>
              <w:keepLines/>
              <w:numPr>
                <w:ilvl w:val="0"/>
                <w:numId w:val="6"/>
              </w:numPr>
              <w:spacing w:before="60" w:after="180"/>
              <w:ind w:right="72"/>
              <w:rPr>
                <w:i/>
                <w:iCs/>
              </w:rPr>
            </w:pPr>
            <w:r>
              <w:rPr>
                <w:i/>
                <w:iCs/>
              </w:rPr>
              <w:t xml:space="preserve">Some apparent solutions to the issues I described above are spending less time with technology, organizing tasks, and planning schedules appropriately to carry out their responsibilities more effectively. Moreover, they need to participate in events, meet people, join interest groups, keep up with news, and participate in local politics. They need to better themselves by learning information and finding jobs, mainly post covid. </w:t>
            </w:r>
          </w:p>
          <w:p w14:paraId="106D2B54" w14:textId="77777777" w:rsidR="00491A4C" w:rsidRDefault="00491A4C" w:rsidP="00EF4730">
            <w:pPr>
              <w:pStyle w:val="ListParagraph"/>
              <w:keepNext/>
              <w:keepLines/>
              <w:spacing w:after="180"/>
              <w:ind w:right="72"/>
              <w:rPr>
                <w:i/>
                <w:iCs/>
              </w:rPr>
            </w:pPr>
          </w:p>
          <w:p w14:paraId="4723F7E7" w14:textId="2DC6BD1A" w:rsidR="00491A4C" w:rsidRDefault="00491A4C" w:rsidP="00491A4C">
            <w:pPr>
              <w:pStyle w:val="ListParagraph"/>
              <w:keepNext/>
              <w:keepLines/>
              <w:numPr>
                <w:ilvl w:val="0"/>
                <w:numId w:val="6"/>
              </w:numPr>
              <w:spacing w:before="60" w:after="180"/>
              <w:ind w:right="72"/>
              <w:rPr>
                <w:i/>
                <w:iCs/>
              </w:rPr>
            </w:pPr>
            <w:r>
              <w:rPr>
                <w:i/>
                <w:iCs/>
              </w:rPr>
              <w:t xml:space="preserve">The solutions mentioned above are essential for people's health. They are necessary to better people’s lives and raise a community's economy. Most importantly, they are helpful to people who have been </w:t>
            </w:r>
            <w:ins w:id="913" w:author="Ammanuel Beyene" w:date="2022-05-19T20:59:00Z">
              <w:r w:rsidR="00E45AF4">
                <w:rPr>
                  <w:i/>
                  <w:iCs/>
                </w:rPr>
                <w:t>displaced</w:t>
              </w:r>
            </w:ins>
            <w:del w:id="914" w:author="Ammanuel Beyene" w:date="2022-05-19T20:59:00Z">
              <w:r w:rsidDel="00E45AF4">
                <w:rPr>
                  <w:i/>
                  <w:iCs/>
                </w:rPr>
                <w:delText>misplaced</w:delText>
              </w:r>
            </w:del>
            <w:r>
              <w:rPr>
                <w:i/>
                <w:iCs/>
              </w:rPr>
              <w:t xml:space="preserve"> or affected by covid and need to get back on their feet. </w:t>
            </w:r>
          </w:p>
          <w:p w14:paraId="49EA3036" w14:textId="77777777" w:rsidR="00491A4C" w:rsidRDefault="00491A4C" w:rsidP="00EF4730">
            <w:pPr>
              <w:pStyle w:val="ListParagraph"/>
              <w:keepNext/>
              <w:keepLines/>
              <w:spacing w:after="180"/>
              <w:ind w:right="72"/>
              <w:rPr>
                <w:i/>
                <w:iCs/>
              </w:rPr>
            </w:pPr>
          </w:p>
          <w:p w14:paraId="3848528C" w14:textId="7514CF1C" w:rsidR="00491A4C" w:rsidRPr="000D7CFC" w:rsidRDefault="00491A4C" w:rsidP="00491A4C">
            <w:pPr>
              <w:pStyle w:val="ListParagraph"/>
              <w:keepNext/>
              <w:keepLines/>
              <w:numPr>
                <w:ilvl w:val="0"/>
                <w:numId w:val="6"/>
              </w:numPr>
              <w:spacing w:before="60" w:after="180"/>
              <w:ind w:right="72"/>
              <w:rPr>
                <w:i/>
                <w:iCs/>
              </w:rPr>
            </w:pPr>
            <w:r>
              <w:rPr>
                <w:i/>
                <w:iCs/>
              </w:rPr>
              <w:t xml:space="preserve">Therefore, to implement the solutions, I came up with this app that helps people find </w:t>
            </w:r>
            <w:r w:rsidR="003067F7">
              <w:rPr>
                <w:i/>
                <w:iCs/>
              </w:rPr>
              <w:t>essential</w:t>
            </w:r>
            <w:r>
              <w:rPr>
                <w:i/>
                <w:iCs/>
              </w:rPr>
              <w:t xml:space="preserve"> things such as events, games, jobs, interest groups, and life hacks. It would also have sections for checking local, national, and global news. It would have sections for finding out how to help their community and themselves by participating in local politics and decision-making. And lastly, it would have a planner users can use to plan their tasks and responsibilities. </w:t>
            </w:r>
          </w:p>
        </w:tc>
      </w:tr>
      <w:bookmarkEnd w:id="903"/>
    </w:tbl>
    <w:p w14:paraId="3D2B227F" w14:textId="77777777" w:rsidR="00491A4C" w:rsidRDefault="00491A4C" w:rsidP="00491A4C">
      <w:pPr>
        <w:jc w:val="both"/>
        <w:rPr>
          <w:b/>
        </w:rPr>
      </w:pPr>
    </w:p>
    <w:p w14:paraId="3AD73289" w14:textId="77777777" w:rsidR="00491A4C" w:rsidRDefault="00491A4C" w:rsidP="00491A4C">
      <w:pPr>
        <w:keepNext/>
        <w:keepLines/>
        <w:numPr>
          <w:ilvl w:val="0"/>
          <w:numId w:val="4"/>
        </w:numPr>
        <w:spacing w:before="60" w:after="120"/>
        <w:jc w:val="both"/>
        <w:rPr>
          <w:b/>
        </w:rPr>
      </w:pPr>
      <w:r>
        <w:rPr>
          <w:b/>
        </w:rPr>
        <w:lastRenderedPageBreak/>
        <w:t xml:space="preserve">Justification, Impact, and Importance </w:t>
      </w:r>
    </w:p>
    <w:p w14:paraId="6CBA87C9" w14:textId="77777777" w:rsidR="00491A4C" w:rsidRDefault="00491A4C" w:rsidP="00491A4C">
      <w:pPr>
        <w:keepNext/>
        <w:keepLines/>
        <w:ind w:left="360"/>
        <w:jc w:val="both"/>
        <w:rPr>
          <w:i/>
          <w:sz w:val="16"/>
          <w:szCs w:val="16"/>
        </w:rPr>
      </w:pPr>
      <w:r w:rsidRPr="00F51DE6">
        <w:rPr>
          <w:i/>
          <w:sz w:val="16"/>
          <w:szCs w:val="16"/>
        </w:rPr>
        <w:t>What is the financial impact and justification for this request? How will the investment of time, resources, and capital be returned to</w:t>
      </w:r>
      <w:r>
        <w:rPr>
          <w:i/>
          <w:sz w:val="16"/>
          <w:szCs w:val="16"/>
        </w:rPr>
        <w:t xml:space="preserve"> our company</w:t>
      </w:r>
      <w:r w:rsidRPr="00F51DE6">
        <w:rPr>
          <w:i/>
          <w:sz w:val="16"/>
          <w:szCs w:val="16"/>
        </w:rPr>
        <w:t xml:space="preserve">? (Please note any contractual or regulatory requirements associated with the request. If you have an NPV, IRR, or ROI calculation, please provide </w:t>
      </w:r>
      <w:r>
        <w:rPr>
          <w:i/>
          <w:sz w:val="16"/>
          <w:szCs w:val="16"/>
        </w:rPr>
        <w:t xml:space="preserve">the </w:t>
      </w:r>
      <w:r w:rsidRPr="00F51DE6">
        <w:rPr>
          <w:i/>
          <w:sz w:val="16"/>
          <w:szCs w:val="16"/>
        </w:rPr>
        <w:t>link</w:t>
      </w:r>
      <w:r>
        <w:rPr>
          <w:i/>
          <w:sz w:val="16"/>
          <w:szCs w:val="16"/>
        </w:rPr>
        <w:t>(s)</w:t>
      </w:r>
      <w:r w:rsidRPr="00F51DE6">
        <w:rPr>
          <w:i/>
          <w:sz w:val="16"/>
          <w:szCs w:val="16"/>
        </w:rPr>
        <w:t xml:space="preserve"> </w:t>
      </w:r>
      <w:r>
        <w:rPr>
          <w:i/>
          <w:sz w:val="16"/>
          <w:szCs w:val="16"/>
        </w:rPr>
        <w:t>in this section</w:t>
      </w:r>
      <w:r w:rsidRPr="00F51DE6">
        <w:rPr>
          <w:i/>
          <w:sz w:val="16"/>
          <w:szCs w:val="16"/>
        </w:rPr>
        <w:t>.)</w:t>
      </w:r>
    </w:p>
    <w:p w14:paraId="4AF817F0" w14:textId="77777777" w:rsidR="00491A4C" w:rsidRPr="006E6628" w:rsidRDefault="00491A4C" w:rsidP="00491A4C">
      <w:pPr>
        <w:keepNext/>
        <w:pBdr>
          <w:bottom w:val="single" w:sz="12" w:space="1" w:color="4F81BD"/>
        </w:pBdr>
        <w:ind w:left="360" w:right="90"/>
        <w:jc w:val="both"/>
        <w:rPr>
          <w:b/>
          <w:bCs/>
          <w:color w:val="000000"/>
          <w:szCs w:val="20"/>
        </w:rPr>
      </w:pPr>
      <w:r w:rsidRPr="006E6628">
        <w:rPr>
          <w:b/>
          <w:bCs/>
          <w:color w:val="000000"/>
          <w:szCs w:val="20"/>
        </w:rPr>
        <w:t>Assumptions</w:t>
      </w:r>
    </w:p>
    <w:tbl>
      <w:tblPr>
        <w:tblW w:w="9479"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479"/>
      </w:tblGrid>
      <w:tr w:rsidR="00491A4C" w:rsidRPr="00DF5B64" w14:paraId="6C46BB2D" w14:textId="77777777" w:rsidTr="00EF4730">
        <w:trPr>
          <w:trHeight w:val="405"/>
        </w:trPr>
        <w:tc>
          <w:tcPr>
            <w:tcW w:w="9479" w:type="dxa"/>
            <w:shd w:val="clear" w:color="auto" w:fill="D3DFEE"/>
          </w:tcPr>
          <w:p w14:paraId="2ABB3E03" w14:textId="77777777" w:rsidR="00491A4C" w:rsidRPr="00C40FF0" w:rsidRDefault="00491A4C" w:rsidP="00491A4C">
            <w:pPr>
              <w:keepNext/>
              <w:keepLines/>
              <w:numPr>
                <w:ilvl w:val="0"/>
                <w:numId w:val="5"/>
              </w:numPr>
              <w:tabs>
                <w:tab w:val="left" w:pos="342"/>
              </w:tabs>
              <w:spacing w:before="60" w:after="120"/>
              <w:ind w:left="342" w:hanging="270"/>
              <w:jc w:val="both"/>
              <w:rPr>
                <w:color w:val="000000"/>
              </w:rPr>
            </w:pPr>
            <w:r w:rsidRPr="00B72ECC">
              <w:rPr>
                <w:i/>
                <w:szCs w:val="20"/>
              </w:rPr>
              <w:t>Include at least two.</w:t>
            </w:r>
            <w:r>
              <w:rPr>
                <w:i/>
                <w:szCs w:val="20"/>
              </w:rPr>
              <w:t xml:space="preserve"> Add more rows to each table as needed.</w:t>
            </w:r>
          </w:p>
        </w:tc>
      </w:tr>
      <w:tr w:rsidR="00491A4C" w:rsidRPr="00C40FF0" w14:paraId="29003819" w14:textId="77777777" w:rsidTr="00EF4730">
        <w:trPr>
          <w:trHeight w:val="405"/>
        </w:trPr>
        <w:tc>
          <w:tcPr>
            <w:tcW w:w="9479" w:type="dxa"/>
          </w:tcPr>
          <w:p w14:paraId="70878F20" w14:textId="77777777" w:rsidR="00491A4C" w:rsidRDefault="00491A4C" w:rsidP="00491A4C">
            <w:pPr>
              <w:keepNext/>
              <w:keepLines/>
              <w:numPr>
                <w:ilvl w:val="0"/>
                <w:numId w:val="5"/>
              </w:numPr>
              <w:tabs>
                <w:tab w:val="left" w:pos="342"/>
              </w:tabs>
              <w:spacing w:before="60" w:after="120"/>
              <w:ind w:left="342" w:hanging="270"/>
              <w:jc w:val="both"/>
              <w:rPr>
                <w:color w:val="000000"/>
              </w:rPr>
            </w:pPr>
            <w:r>
              <w:rPr>
                <w:color w:val="000000"/>
              </w:rPr>
              <w:t>Assumes people spend too much time on their technological device</w:t>
            </w:r>
          </w:p>
          <w:p w14:paraId="1B8AC07A" w14:textId="77777777" w:rsidR="00491A4C" w:rsidRDefault="00491A4C" w:rsidP="00491A4C">
            <w:pPr>
              <w:keepNext/>
              <w:keepLines/>
              <w:numPr>
                <w:ilvl w:val="0"/>
                <w:numId w:val="5"/>
              </w:numPr>
              <w:tabs>
                <w:tab w:val="left" w:pos="342"/>
              </w:tabs>
              <w:spacing w:before="60" w:after="120"/>
              <w:ind w:left="342" w:hanging="270"/>
              <w:jc w:val="both"/>
              <w:rPr>
                <w:color w:val="000000"/>
              </w:rPr>
            </w:pPr>
            <w:r>
              <w:rPr>
                <w:color w:val="000000"/>
              </w:rPr>
              <w:t>Assumes people need to get back on their feet after being affected by covid and the complications it brought</w:t>
            </w:r>
          </w:p>
          <w:p w14:paraId="3506D9EB" w14:textId="77777777" w:rsidR="00491A4C" w:rsidRDefault="00491A4C" w:rsidP="00491A4C">
            <w:pPr>
              <w:keepNext/>
              <w:keepLines/>
              <w:numPr>
                <w:ilvl w:val="0"/>
                <w:numId w:val="5"/>
              </w:numPr>
              <w:tabs>
                <w:tab w:val="left" w:pos="342"/>
              </w:tabs>
              <w:spacing w:before="60" w:after="120"/>
              <w:ind w:left="342" w:hanging="270"/>
              <w:jc w:val="both"/>
              <w:rPr>
                <w:color w:val="000000"/>
              </w:rPr>
            </w:pPr>
            <w:r>
              <w:rPr>
                <w:color w:val="000000"/>
              </w:rPr>
              <w:t>Assumes people are less engaged with others and their community these days and need to fix that</w:t>
            </w:r>
          </w:p>
          <w:p w14:paraId="62E2DECA" w14:textId="77777777" w:rsidR="00491A4C" w:rsidRDefault="00491A4C" w:rsidP="00491A4C">
            <w:pPr>
              <w:keepNext/>
              <w:keepLines/>
              <w:numPr>
                <w:ilvl w:val="0"/>
                <w:numId w:val="5"/>
              </w:numPr>
              <w:tabs>
                <w:tab w:val="left" w:pos="342"/>
              </w:tabs>
              <w:spacing w:before="60" w:after="120"/>
              <w:ind w:left="342" w:hanging="270"/>
              <w:jc w:val="both"/>
              <w:rPr>
                <w:color w:val="000000"/>
              </w:rPr>
            </w:pPr>
            <w:r>
              <w:rPr>
                <w:color w:val="000000"/>
              </w:rPr>
              <w:t>Assumes people are busy with various things these days and need a proper planner</w:t>
            </w:r>
          </w:p>
          <w:p w14:paraId="3489E418" w14:textId="77777777" w:rsidR="00491A4C" w:rsidRPr="00C40FF0" w:rsidRDefault="00491A4C" w:rsidP="00491A4C">
            <w:pPr>
              <w:keepNext/>
              <w:keepLines/>
              <w:numPr>
                <w:ilvl w:val="0"/>
                <w:numId w:val="5"/>
              </w:numPr>
              <w:tabs>
                <w:tab w:val="left" w:pos="342"/>
              </w:tabs>
              <w:spacing w:before="60" w:after="120"/>
              <w:ind w:left="342" w:hanging="270"/>
              <w:jc w:val="both"/>
              <w:rPr>
                <w:color w:val="000000"/>
              </w:rPr>
            </w:pPr>
            <w:r>
              <w:rPr>
                <w:color w:val="000000"/>
              </w:rPr>
              <w:t>Assumes people are less engaged with their community’s political decisions and need to participate in that as much as possible</w:t>
            </w:r>
          </w:p>
        </w:tc>
      </w:tr>
    </w:tbl>
    <w:p w14:paraId="0874E696" w14:textId="77777777" w:rsidR="00491A4C" w:rsidRDefault="00491A4C" w:rsidP="00491A4C">
      <w:pPr>
        <w:keepNext/>
        <w:pBdr>
          <w:bottom w:val="single" w:sz="12" w:space="1" w:color="4F81BD"/>
        </w:pBdr>
        <w:ind w:left="360" w:right="90"/>
        <w:jc w:val="both"/>
        <w:rPr>
          <w:b/>
          <w:bCs/>
          <w:color w:val="000000"/>
          <w:szCs w:val="20"/>
        </w:rPr>
      </w:pPr>
    </w:p>
    <w:p w14:paraId="07BEB142" w14:textId="77777777" w:rsidR="00491A4C" w:rsidRPr="006E6628" w:rsidRDefault="00491A4C" w:rsidP="00491A4C">
      <w:pPr>
        <w:keepNext/>
        <w:pBdr>
          <w:bottom w:val="single" w:sz="12" w:space="1" w:color="4F81BD"/>
        </w:pBdr>
        <w:ind w:left="360" w:right="90"/>
        <w:jc w:val="both"/>
        <w:rPr>
          <w:b/>
          <w:bCs/>
          <w:color w:val="000000"/>
          <w:szCs w:val="20"/>
        </w:rPr>
      </w:pPr>
      <w:r>
        <w:rPr>
          <w:b/>
          <w:bCs/>
          <w:color w:val="000000"/>
          <w:szCs w:val="20"/>
        </w:rPr>
        <w:t>Competitive Landscape / Context</w:t>
      </w:r>
    </w:p>
    <w:tbl>
      <w:tblPr>
        <w:tblW w:w="9705"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705"/>
      </w:tblGrid>
      <w:tr w:rsidR="00491A4C" w:rsidRPr="00DF5B64" w14:paraId="380F143B" w14:textId="77777777" w:rsidTr="00EF4730">
        <w:trPr>
          <w:trHeight w:val="398"/>
        </w:trPr>
        <w:tc>
          <w:tcPr>
            <w:tcW w:w="9705" w:type="dxa"/>
            <w:shd w:val="clear" w:color="auto" w:fill="D3DFEE"/>
          </w:tcPr>
          <w:p w14:paraId="39A2DD43" w14:textId="77777777" w:rsidR="00491A4C" w:rsidRPr="00C40FF0" w:rsidRDefault="00491A4C" w:rsidP="00491A4C">
            <w:pPr>
              <w:keepNext/>
              <w:keepLines/>
              <w:numPr>
                <w:ilvl w:val="0"/>
                <w:numId w:val="5"/>
              </w:numPr>
              <w:tabs>
                <w:tab w:val="left" w:pos="342"/>
              </w:tabs>
              <w:spacing w:before="60" w:after="120"/>
              <w:ind w:left="342" w:hanging="270"/>
              <w:jc w:val="both"/>
              <w:rPr>
                <w:color w:val="000000"/>
              </w:rPr>
            </w:pPr>
            <w:r w:rsidRPr="00B72ECC">
              <w:rPr>
                <w:i/>
                <w:szCs w:val="20"/>
              </w:rPr>
              <w:t>Include at least two.</w:t>
            </w:r>
          </w:p>
        </w:tc>
      </w:tr>
      <w:tr w:rsidR="00491A4C" w:rsidRPr="00C40FF0" w14:paraId="1ED588C0" w14:textId="77777777" w:rsidTr="00EF4730">
        <w:trPr>
          <w:trHeight w:val="398"/>
        </w:trPr>
        <w:tc>
          <w:tcPr>
            <w:tcW w:w="9705" w:type="dxa"/>
          </w:tcPr>
          <w:p w14:paraId="3587DA73" w14:textId="77777777" w:rsidR="00491A4C" w:rsidRDefault="00491A4C" w:rsidP="00491A4C">
            <w:pPr>
              <w:keepNext/>
              <w:keepLines/>
              <w:numPr>
                <w:ilvl w:val="0"/>
                <w:numId w:val="5"/>
              </w:numPr>
              <w:tabs>
                <w:tab w:val="left" w:pos="342"/>
              </w:tabs>
              <w:spacing w:before="60" w:after="120"/>
              <w:ind w:left="342" w:hanging="270"/>
              <w:jc w:val="both"/>
              <w:rPr>
                <w:color w:val="000000"/>
              </w:rPr>
            </w:pPr>
            <w:r>
              <w:rPr>
                <w:color w:val="000000"/>
              </w:rPr>
              <w:t>Craigslist</w:t>
            </w:r>
          </w:p>
          <w:p w14:paraId="37D43E67" w14:textId="77777777" w:rsidR="00491A4C" w:rsidRDefault="00491A4C" w:rsidP="00491A4C">
            <w:pPr>
              <w:keepNext/>
              <w:keepLines/>
              <w:numPr>
                <w:ilvl w:val="0"/>
                <w:numId w:val="5"/>
              </w:numPr>
              <w:tabs>
                <w:tab w:val="left" w:pos="342"/>
              </w:tabs>
              <w:spacing w:before="60" w:after="120"/>
              <w:ind w:left="342" w:hanging="270"/>
              <w:jc w:val="both"/>
              <w:rPr>
                <w:color w:val="000000"/>
              </w:rPr>
            </w:pPr>
            <w:r>
              <w:rPr>
                <w:color w:val="000000"/>
              </w:rPr>
              <w:t>Social media – Meta, Twitter</w:t>
            </w:r>
          </w:p>
          <w:p w14:paraId="646AB9FA" w14:textId="77777777" w:rsidR="00491A4C" w:rsidRDefault="00491A4C" w:rsidP="00491A4C">
            <w:pPr>
              <w:keepNext/>
              <w:keepLines/>
              <w:numPr>
                <w:ilvl w:val="0"/>
                <w:numId w:val="5"/>
              </w:numPr>
              <w:tabs>
                <w:tab w:val="left" w:pos="342"/>
              </w:tabs>
              <w:spacing w:before="60" w:after="120"/>
              <w:ind w:left="342" w:hanging="270"/>
              <w:jc w:val="both"/>
              <w:rPr>
                <w:color w:val="000000"/>
              </w:rPr>
            </w:pPr>
            <w:r>
              <w:rPr>
                <w:color w:val="000000"/>
              </w:rPr>
              <w:t>Calendar app</w:t>
            </w:r>
          </w:p>
          <w:p w14:paraId="6D6D8D60" w14:textId="77777777" w:rsidR="00491A4C" w:rsidRPr="00A740C9" w:rsidRDefault="00491A4C" w:rsidP="00491A4C">
            <w:pPr>
              <w:keepNext/>
              <w:keepLines/>
              <w:numPr>
                <w:ilvl w:val="0"/>
                <w:numId w:val="5"/>
              </w:numPr>
              <w:tabs>
                <w:tab w:val="left" w:pos="342"/>
              </w:tabs>
              <w:spacing w:before="60" w:after="120"/>
              <w:ind w:left="342" w:hanging="270"/>
              <w:jc w:val="both"/>
              <w:rPr>
                <w:color w:val="000000"/>
              </w:rPr>
            </w:pPr>
            <w:r>
              <w:rPr>
                <w:color w:val="000000"/>
              </w:rPr>
              <w:t>News websites</w:t>
            </w:r>
          </w:p>
        </w:tc>
      </w:tr>
    </w:tbl>
    <w:p w14:paraId="00EBDE62" w14:textId="77777777" w:rsidR="00491A4C" w:rsidRDefault="00491A4C" w:rsidP="00491A4C">
      <w:pPr>
        <w:keepNext/>
        <w:ind w:left="360"/>
        <w:jc w:val="both"/>
      </w:pPr>
    </w:p>
    <w:p w14:paraId="73BF04A7" w14:textId="77777777" w:rsidR="00491A4C" w:rsidRPr="006E6628" w:rsidRDefault="00491A4C" w:rsidP="00491A4C">
      <w:pPr>
        <w:keepNext/>
        <w:pBdr>
          <w:bottom w:val="single" w:sz="12" w:space="1" w:color="4F81BD"/>
        </w:pBdr>
        <w:tabs>
          <w:tab w:val="right" w:pos="8910"/>
          <w:tab w:val="right" w:pos="10440"/>
        </w:tabs>
        <w:ind w:left="360" w:right="90"/>
        <w:jc w:val="both"/>
        <w:rPr>
          <w:b/>
          <w:bCs/>
          <w:color w:val="000000"/>
          <w:szCs w:val="20"/>
        </w:rPr>
      </w:pPr>
      <w:r>
        <w:rPr>
          <w:b/>
          <w:bCs/>
          <w:color w:val="000000"/>
          <w:szCs w:val="20"/>
        </w:rPr>
        <w:t xml:space="preserve">Return, Opportunity, or Impact </w:t>
      </w:r>
      <w:r>
        <w:rPr>
          <w:b/>
          <w:bCs/>
          <w:color w:val="000000"/>
          <w:szCs w:val="20"/>
        </w:rPr>
        <w:tab/>
        <w:t>One Time</w:t>
      </w:r>
      <w:r>
        <w:rPr>
          <w:b/>
          <w:bCs/>
          <w:color w:val="000000"/>
          <w:szCs w:val="20"/>
        </w:rPr>
        <w:tab/>
        <w:t>On-Going</w:t>
      </w:r>
    </w:p>
    <w:tbl>
      <w:tblPr>
        <w:tblW w:w="9704"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6698"/>
        <w:gridCol w:w="1382"/>
        <w:gridCol w:w="1624"/>
      </w:tblGrid>
      <w:tr w:rsidR="00491A4C" w:rsidRPr="00C40FF0" w14:paraId="4602554E" w14:textId="77777777" w:rsidTr="00EF4730">
        <w:trPr>
          <w:trHeight w:val="398"/>
        </w:trPr>
        <w:tc>
          <w:tcPr>
            <w:tcW w:w="6920" w:type="dxa"/>
            <w:tcBorders>
              <w:right w:val="nil"/>
            </w:tcBorders>
            <w:shd w:val="clear" w:color="auto" w:fill="D3DFEE"/>
          </w:tcPr>
          <w:p w14:paraId="02227D93" w14:textId="77777777" w:rsidR="00491A4C" w:rsidRPr="00C40FF0" w:rsidRDefault="00491A4C" w:rsidP="00491A4C">
            <w:pPr>
              <w:keepNext/>
              <w:keepLines/>
              <w:numPr>
                <w:ilvl w:val="0"/>
                <w:numId w:val="5"/>
              </w:numPr>
              <w:tabs>
                <w:tab w:val="left" w:pos="342"/>
              </w:tabs>
              <w:spacing w:before="60" w:after="120"/>
              <w:ind w:left="342" w:hanging="270"/>
              <w:jc w:val="both"/>
              <w:rPr>
                <w:color w:val="000000"/>
              </w:rPr>
            </w:pPr>
            <w:r>
              <w:rPr>
                <w:color w:val="000000"/>
              </w:rPr>
              <w:t>Ad money</w:t>
            </w:r>
          </w:p>
        </w:tc>
        <w:tc>
          <w:tcPr>
            <w:tcW w:w="1392" w:type="dxa"/>
            <w:tcBorders>
              <w:left w:val="nil"/>
              <w:right w:val="nil"/>
            </w:tcBorders>
            <w:shd w:val="clear" w:color="auto" w:fill="D3DFEE"/>
          </w:tcPr>
          <w:p w14:paraId="003815A5" w14:textId="77777777" w:rsidR="00491A4C" w:rsidRPr="00C40FF0" w:rsidRDefault="00491A4C" w:rsidP="00EF4730">
            <w:pPr>
              <w:keepNext/>
              <w:tabs>
                <w:tab w:val="decimal" w:pos="1062"/>
              </w:tabs>
              <w:jc w:val="both"/>
              <w:rPr>
                <w:color w:val="000000"/>
              </w:rPr>
            </w:pPr>
            <w:r w:rsidRPr="00C40FF0">
              <w:rPr>
                <w:color w:val="000000"/>
              </w:rPr>
              <w:t xml:space="preserve">$ </w:t>
            </w:r>
            <w:r>
              <w:rPr>
                <w:color w:val="000000"/>
              </w:rPr>
              <w:t>50,000.00</w:t>
            </w:r>
          </w:p>
        </w:tc>
        <w:tc>
          <w:tcPr>
            <w:tcW w:w="1392" w:type="dxa"/>
            <w:tcBorders>
              <w:left w:val="nil"/>
            </w:tcBorders>
            <w:shd w:val="clear" w:color="auto" w:fill="D3DFEE"/>
          </w:tcPr>
          <w:p w14:paraId="02A318FD" w14:textId="77777777" w:rsidR="00491A4C" w:rsidRPr="00C40FF0" w:rsidRDefault="00491A4C" w:rsidP="00EF4730">
            <w:pPr>
              <w:keepNext/>
              <w:tabs>
                <w:tab w:val="decimal" w:pos="1107"/>
              </w:tabs>
              <w:jc w:val="both"/>
              <w:rPr>
                <w:color w:val="000000"/>
              </w:rPr>
            </w:pPr>
            <w:r w:rsidRPr="00C40FF0">
              <w:rPr>
                <w:color w:val="000000"/>
              </w:rPr>
              <w:t>$</w:t>
            </w:r>
            <w:r>
              <w:rPr>
                <w:color w:val="000000"/>
              </w:rPr>
              <w:t>1000.00 /month</w:t>
            </w:r>
          </w:p>
        </w:tc>
      </w:tr>
      <w:tr w:rsidR="00491A4C" w:rsidRPr="00C40FF0" w14:paraId="6D499011" w14:textId="77777777" w:rsidTr="00EF4730">
        <w:trPr>
          <w:trHeight w:val="398"/>
        </w:trPr>
        <w:tc>
          <w:tcPr>
            <w:tcW w:w="6920" w:type="dxa"/>
            <w:tcBorders>
              <w:right w:val="nil"/>
            </w:tcBorders>
          </w:tcPr>
          <w:p w14:paraId="628F7227" w14:textId="77777777" w:rsidR="00491A4C" w:rsidRPr="00407BAD" w:rsidRDefault="00491A4C" w:rsidP="00491A4C">
            <w:pPr>
              <w:pStyle w:val="ListParagraph"/>
              <w:keepNext/>
              <w:keepLines/>
              <w:numPr>
                <w:ilvl w:val="0"/>
                <w:numId w:val="7"/>
              </w:numPr>
              <w:tabs>
                <w:tab w:val="left" w:pos="342"/>
              </w:tabs>
              <w:spacing w:before="60" w:after="120"/>
              <w:jc w:val="both"/>
              <w:rPr>
                <w:color w:val="000000"/>
              </w:rPr>
            </w:pPr>
            <w:r>
              <w:rPr>
                <w:color w:val="000000"/>
              </w:rPr>
              <w:t>Money brought from opportunities through app popularity</w:t>
            </w:r>
          </w:p>
        </w:tc>
        <w:tc>
          <w:tcPr>
            <w:tcW w:w="1392" w:type="dxa"/>
            <w:tcBorders>
              <w:left w:val="nil"/>
              <w:right w:val="nil"/>
            </w:tcBorders>
          </w:tcPr>
          <w:p w14:paraId="341B1F01" w14:textId="77777777" w:rsidR="00491A4C" w:rsidRPr="00C40FF0" w:rsidRDefault="00491A4C" w:rsidP="00EF4730">
            <w:pPr>
              <w:keepNext/>
              <w:tabs>
                <w:tab w:val="decimal" w:pos="1062"/>
              </w:tabs>
              <w:jc w:val="both"/>
              <w:rPr>
                <w:color w:val="000000"/>
              </w:rPr>
            </w:pPr>
            <w:r w:rsidRPr="00C40FF0">
              <w:rPr>
                <w:color w:val="000000"/>
              </w:rPr>
              <w:t xml:space="preserve">$ </w:t>
            </w:r>
            <w:r>
              <w:rPr>
                <w:color w:val="000000"/>
              </w:rPr>
              <w:t>10,000.00</w:t>
            </w:r>
          </w:p>
        </w:tc>
        <w:tc>
          <w:tcPr>
            <w:tcW w:w="1392" w:type="dxa"/>
            <w:tcBorders>
              <w:left w:val="nil"/>
            </w:tcBorders>
          </w:tcPr>
          <w:p w14:paraId="0F81453B" w14:textId="77777777" w:rsidR="00491A4C" w:rsidRPr="00C40FF0" w:rsidRDefault="00491A4C" w:rsidP="00EF4730">
            <w:pPr>
              <w:keepNext/>
              <w:tabs>
                <w:tab w:val="decimal" w:pos="1107"/>
              </w:tabs>
              <w:jc w:val="both"/>
              <w:rPr>
                <w:color w:val="000000"/>
              </w:rPr>
            </w:pPr>
            <w:r w:rsidRPr="00C40FF0">
              <w:rPr>
                <w:color w:val="000000"/>
              </w:rPr>
              <w:t>$</w:t>
            </w:r>
            <w:r>
              <w:rPr>
                <w:color w:val="000000"/>
              </w:rPr>
              <w:t>500.00 /month</w:t>
            </w:r>
          </w:p>
        </w:tc>
      </w:tr>
    </w:tbl>
    <w:p w14:paraId="3A28DFC0" w14:textId="77777777" w:rsidR="00491A4C" w:rsidRDefault="00491A4C" w:rsidP="00491A4C">
      <w:pPr>
        <w:keepNext/>
        <w:ind w:left="360"/>
        <w:jc w:val="both"/>
      </w:pPr>
      <w:r>
        <w:t xml:space="preserve"> </w:t>
      </w:r>
    </w:p>
    <w:p w14:paraId="4D1CA117" w14:textId="77777777" w:rsidR="00491A4C" w:rsidRPr="006E6628" w:rsidRDefault="00491A4C" w:rsidP="00491A4C">
      <w:pPr>
        <w:keepNext/>
        <w:pBdr>
          <w:bottom w:val="single" w:sz="12" w:space="1" w:color="4F81BD"/>
        </w:pBdr>
        <w:tabs>
          <w:tab w:val="right" w:pos="10440"/>
        </w:tabs>
        <w:ind w:left="360" w:right="90"/>
        <w:jc w:val="both"/>
        <w:rPr>
          <w:b/>
          <w:bCs/>
          <w:color w:val="000000"/>
          <w:szCs w:val="20"/>
        </w:rPr>
      </w:pPr>
      <w:r>
        <w:rPr>
          <w:b/>
          <w:bCs/>
          <w:color w:val="000000"/>
          <w:szCs w:val="20"/>
        </w:rPr>
        <w:t>Intangible Benefits</w:t>
      </w:r>
      <w:r>
        <w:rPr>
          <w:b/>
          <w:bCs/>
          <w:color w:val="000000"/>
          <w:szCs w:val="20"/>
        </w:rPr>
        <w:tab/>
        <w:t>Impact or Value</w:t>
      </w:r>
    </w:p>
    <w:tbl>
      <w:tblPr>
        <w:tblW w:w="9704"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00" w:firstRow="0" w:lastRow="0" w:firstColumn="0" w:lastColumn="0" w:noHBand="0" w:noVBand="1"/>
      </w:tblPr>
      <w:tblGrid>
        <w:gridCol w:w="8354"/>
        <w:gridCol w:w="1350"/>
      </w:tblGrid>
      <w:tr w:rsidR="00491A4C" w:rsidRPr="00C40FF0" w14:paraId="0B411C7F" w14:textId="77777777" w:rsidTr="00EF4730">
        <w:trPr>
          <w:trHeight w:val="420"/>
        </w:trPr>
        <w:tc>
          <w:tcPr>
            <w:tcW w:w="8354" w:type="dxa"/>
            <w:tcBorders>
              <w:right w:val="nil"/>
            </w:tcBorders>
            <w:shd w:val="clear" w:color="auto" w:fill="D3DFEE"/>
          </w:tcPr>
          <w:p w14:paraId="5E5CCF1D" w14:textId="77777777" w:rsidR="00491A4C" w:rsidRPr="00C40FF0" w:rsidRDefault="00491A4C" w:rsidP="00491A4C">
            <w:pPr>
              <w:keepNext/>
              <w:keepLines/>
              <w:numPr>
                <w:ilvl w:val="0"/>
                <w:numId w:val="5"/>
              </w:numPr>
              <w:tabs>
                <w:tab w:val="left" w:pos="342"/>
              </w:tabs>
              <w:spacing w:before="60" w:after="120"/>
              <w:ind w:left="342" w:hanging="270"/>
              <w:jc w:val="both"/>
              <w:rPr>
                <w:color w:val="000000"/>
              </w:rPr>
            </w:pPr>
            <w:r>
              <w:rPr>
                <w:i/>
                <w:szCs w:val="20"/>
              </w:rPr>
              <w:t>Helping people and making the world a better place by fixing some issues in the social, economic, and political arenas at a low rate</w:t>
            </w:r>
          </w:p>
        </w:tc>
        <w:tc>
          <w:tcPr>
            <w:tcW w:w="1350" w:type="dxa"/>
            <w:tcBorders>
              <w:left w:val="nil"/>
            </w:tcBorders>
            <w:shd w:val="clear" w:color="auto" w:fill="D3DFEE"/>
          </w:tcPr>
          <w:p w14:paraId="29826A9F" w14:textId="77777777" w:rsidR="00491A4C" w:rsidRPr="00C40FF0" w:rsidRDefault="00491A4C" w:rsidP="00EF4730">
            <w:pPr>
              <w:keepNext/>
              <w:tabs>
                <w:tab w:val="decimal" w:pos="1062"/>
              </w:tabs>
              <w:ind w:left="72"/>
              <w:jc w:val="both"/>
              <w:rPr>
                <w:color w:val="000000"/>
              </w:rPr>
            </w:pPr>
            <w:r w:rsidRPr="00C40FF0">
              <w:rPr>
                <w:color w:val="000000"/>
              </w:rPr>
              <w:t>$</w:t>
            </w:r>
            <w:r>
              <w:rPr>
                <w:color w:val="000000"/>
              </w:rPr>
              <w:t xml:space="preserve">100.00 /month </w:t>
            </w:r>
          </w:p>
        </w:tc>
      </w:tr>
      <w:tr w:rsidR="00491A4C" w:rsidRPr="00C40FF0" w14:paraId="037AD0CB" w14:textId="77777777" w:rsidTr="00EF4730">
        <w:trPr>
          <w:trHeight w:val="420"/>
        </w:trPr>
        <w:tc>
          <w:tcPr>
            <w:tcW w:w="8354" w:type="dxa"/>
            <w:tcBorders>
              <w:right w:val="nil"/>
            </w:tcBorders>
          </w:tcPr>
          <w:p w14:paraId="5BEEF998" w14:textId="77777777" w:rsidR="00491A4C" w:rsidRDefault="00491A4C" w:rsidP="00491A4C">
            <w:pPr>
              <w:keepNext/>
              <w:keepLines/>
              <w:numPr>
                <w:ilvl w:val="0"/>
                <w:numId w:val="5"/>
              </w:numPr>
              <w:tabs>
                <w:tab w:val="left" w:pos="342"/>
              </w:tabs>
              <w:spacing w:before="60" w:after="120"/>
              <w:ind w:left="342" w:hanging="270"/>
              <w:jc w:val="both"/>
              <w:rPr>
                <w:color w:val="000000"/>
              </w:rPr>
            </w:pPr>
            <w:r>
              <w:rPr>
                <w:color w:val="000000"/>
              </w:rPr>
              <w:t xml:space="preserve">People who get something out of the app can be grateful, which is also part of the goal when making the app. Those people may donate money. </w:t>
            </w:r>
          </w:p>
          <w:p w14:paraId="79EA24AA" w14:textId="77777777" w:rsidR="00491A4C" w:rsidRPr="000A75B8" w:rsidRDefault="00491A4C" w:rsidP="00491A4C">
            <w:pPr>
              <w:keepNext/>
              <w:keepLines/>
              <w:numPr>
                <w:ilvl w:val="0"/>
                <w:numId w:val="5"/>
              </w:numPr>
              <w:tabs>
                <w:tab w:val="left" w:pos="342"/>
              </w:tabs>
              <w:spacing w:before="60" w:after="120"/>
              <w:ind w:left="342" w:hanging="270"/>
              <w:jc w:val="both"/>
              <w:rPr>
                <w:color w:val="000000"/>
              </w:rPr>
            </w:pPr>
            <w:r>
              <w:rPr>
                <w:color w:val="000000"/>
              </w:rPr>
              <w:t xml:space="preserve"> The popularity of app usage opens doors to many success opportunities. </w:t>
            </w:r>
            <w:r w:rsidRPr="000A75B8">
              <w:rPr>
                <w:color w:val="000000"/>
              </w:rPr>
              <w:t xml:space="preserve">$500.00 /month              </w:t>
            </w:r>
          </w:p>
          <w:p w14:paraId="268D95E8" w14:textId="3736DD66" w:rsidR="00491A4C" w:rsidRPr="000A75B8" w:rsidRDefault="00491A4C" w:rsidP="00491A4C">
            <w:pPr>
              <w:keepNext/>
              <w:keepLines/>
              <w:numPr>
                <w:ilvl w:val="0"/>
                <w:numId w:val="5"/>
              </w:numPr>
              <w:tabs>
                <w:tab w:val="left" w:pos="342"/>
              </w:tabs>
              <w:spacing w:before="60" w:after="120"/>
              <w:ind w:left="342" w:hanging="270"/>
              <w:jc w:val="both"/>
              <w:rPr>
                <w:color w:val="000000"/>
              </w:rPr>
            </w:pPr>
            <w:r>
              <w:rPr>
                <w:color w:val="000000"/>
              </w:rPr>
              <w:t xml:space="preserve">The impact of the app might result in honorary mentions.      </w:t>
            </w:r>
            <w:r w:rsidRPr="000A75B8">
              <w:rPr>
                <w:color w:val="000000"/>
              </w:rPr>
              <w:t xml:space="preserve">$ </w:t>
            </w:r>
            <w:del w:id="915" w:author="Ammanuel Beyene" w:date="2022-05-19T19:13:00Z">
              <w:r w:rsidRPr="000A75B8" w:rsidDel="00177704">
                <w:rPr>
                  <w:color w:val="000000"/>
                </w:rPr>
                <w:delText>100</w:delText>
              </w:r>
              <w:r w:rsidDel="00177704">
                <w:rPr>
                  <w:color w:val="000000"/>
                </w:rPr>
                <w:delText xml:space="preserve">.00 </w:delText>
              </w:r>
              <w:r w:rsidRPr="000A75B8" w:rsidDel="00177704">
                <w:rPr>
                  <w:color w:val="000000"/>
                </w:rPr>
                <w:delText xml:space="preserve"> /</w:delText>
              </w:r>
            </w:del>
            <w:ins w:id="916" w:author="Ammanuel Beyene" w:date="2022-05-19T19:13:00Z">
              <w:r w:rsidR="00177704" w:rsidRPr="000A75B8">
                <w:rPr>
                  <w:color w:val="000000"/>
                </w:rPr>
                <w:t>100</w:t>
              </w:r>
              <w:r w:rsidR="00177704">
                <w:rPr>
                  <w:color w:val="000000"/>
                </w:rPr>
                <w:t xml:space="preserve">.00 </w:t>
              </w:r>
              <w:r w:rsidR="00177704" w:rsidRPr="000A75B8">
                <w:rPr>
                  <w:color w:val="000000"/>
                </w:rPr>
                <w:t>/</w:t>
              </w:r>
            </w:ins>
            <w:r w:rsidRPr="000A75B8">
              <w:rPr>
                <w:color w:val="000000"/>
              </w:rPr>
              <w:t xml:space="preserve">month              </w:t>
            </w:r>
          </w:p>
        </w:tc>
        <w:tc>
          <w:tcPr>
            <w:tcW w:w="1350" w:type="dxa"/>
            <w:tcBorders>
              <w:left w:val="nil"/>
            </w:tcBorders>
          </w:tcPr>
          <w:p w14:paraId="20BC9A68" w14:textId="77777777" w:rsidR="00491A4C" w:rsidRDefault="00491A4C" w:rsidP="00EF4730">
            <w:pPr>
              <w:keepNext/>
              <w:tabs>
                <w:tab w:val="decimal" w:pos="1062"/>
              </w:tabs>
              <w:jc w:val="both"/>
              <w:rPr>
                <w:color w:val="000000"/>
              </w:rPr>
            </w:pPr>
            <w:r w:rsidRPr="00C40FF0">
              <w:rPr>
                <w:color w:val="000000"/>
              </w:rPr>
              <w:t>$</w:t>
            </w:r>
            <w:r>
              <w:rPr>
                <w:color w:val="000000"/>
              </w:rPr>
              <w:t>100.00</w:t>
            </w:r>
          </w:p>
          <w:p w14:paraId="7E7C594D" w14:textId="77777777" w:rsidR="00491A4C" w:rsidRPr="00C40FF0" w:rsidRDefault="00491A4C" w:rsidP="00EF4730">
            <w:pPr>
              <w:keepNext/>
              <w:tabs>
                <w:tab w:val="decimal" w:pos="1062"/>
              </w:tabs>
              <w:jc w:val="both"/>
              <w:rPr>
                <w:color w:val="000000"/>
              </w:rPr>
            </w:pPr>
            <w:r>
              <w:rPr>
                <w:color w:val="000000"/>
              </w:rPr>
              <w:t>/</w:t>
            </w:r>
            <w:proofErr w:type="gramStart"/>
            <w:r>
              <w:rPr>
                <w:color w:val="000000"/>
              </w:rPr>
              <w:t>month</w:t>
            </w:r>
            <w:proofErr w:type="gramEnd"/>
            <w:r>
              <w:rPr>
                <w:color w:val="000000"/>
              </w:rPr>
              <w:t xml:space="preserve"> </w:t>
            </w:r>
          </w:p>
        </w:tc>
      </w:tr>
    </w:tbl>
    <w:p w14:paraId="19A8ABED" w14:textId="77777777" w:rsidR="00491A4C" w:rsidRDefault="00491A4C" w:rsidP="00491A4C">
      <w:pPr>
        <w:keepNext/>
        <w:ind w:left="360"/>
        <w:jc w:val="both"/>
        <w:rPr>
          <w:b/>
        </w:rPr>
      </w:pPr>
    </w:p>
    <w:p w14:paraId="76D87511" w14:textId="77777777" w:rsidR="00491A4C" w:rsidRPr="009A2773" w:rsidRDefault="00491A4C" w:rsidP="00491A4C">
      <w:pPr>
        <w:keepNext/>
        <w:keepLines/>
        <w:numPr>
          <w:ilvl w:val="0"/>
          <w:numId w:val="4"/>
        </w:numPr>
        <w:spacing w:before="60" w:after="120"/>
        <w:jc w:val="both"/>
        <w:rPr>
          <w:b/>
        </w:rPr>
      </w:pPr>
      <w:r w:rsidRPr="009A2773">
        <w:rPr>
          <w:b/>
        </w:rPr>
        <w:lastRenderedPageBreak/>
        <w:t xml:space="preserve">Project </w:t>
      </w:r>
      <w:r>
        <w:rPr>
          <w:b/>
        </w:rPr>
        <w:t>Requirements</w:t>
      </w:r>
      <w:r w:rsidRPr="009A2773">
        <w:rPr>
          <w:b/>
        </w:rPr>
        <w:t xml:space="preserve"> </w:t>
      </w:r>
    </w:p>
    <w:p w14:paraId="69100270" w14:textId="77777777" w:rsidR="00491A4C" w:rsidRPr="005B7013" w:rsidRDefault="00491A4C" w:rsidP="00491A4C">
      <w:pPr>
        <w:keepNext/>
        <w:keepLines/>
        <w:ind w:left="360"/>
        <w:jc w:val="both"/>
        <w:rPr>
          <w:i/>
          <w:sz w:val="16"/>
          <w:szCs w:val="16"/>
        </w:rPr>
      </w:pPr>
      <w:r w:rsidRPr="00F51DE6">
        <w:rPr>
          <w:i/>
          <w:sz w:val="16"/>
          <w:szCs w:val="16"/>
        </w:rPr>
        <w:t xml:space="preserve">The Project team will gather detailed requirements once the project is approved. </w:t>
      </w:r>
      <w:r>
        <w:rPr>
          <w:i/>
          <w:sz w:val="16"/>
          <w:szCs w:val="16"/>
        </w:rPr>
        <w:t>Use this section to</w:t>
      </w:r>
      <w:r w:rsidRPr="00F51DE6">
        <w:rPr>
          <w:i/>
          <w:sz w:val="16"/>
          <w:szCs w:val="16"/>
        </w:rPr>
        <w:t xml:space="preserve"> articulate any critical </w:t>
      </w:r>
      <w:r>
        <w:rPr>
          <w:i/>
          <w:sz w:val="16"/>
          <w:szCs w:val="16"/>
        </w:rPr>
        <w:t>solution components</w:t>
      </w:r>
      <w:r w:rsidRPr="00F51DE6">
        <w:rPr>
          <w:i/>
          <w:sz w:val="16"/>
          <w:szCs w:val="16"/>
        </w:rPr>
        <w:t xml:space="preserve"> to help </w:t>
      </w:r>
      <w:r>
        <w:rPr>
          <w:i/>
          <w:sz w:val="16"/>
          <w:szCs w:val="16"/>
        </w:rPr>
        <w:t>scope the project's size and complexity</w:t>
      </w:r>
      <w:r w:rsidRPr="00F51DE6">
        <w:rPr>
          <w:i/>
          <w:sz w:val="16"/>
          <w:szCs w:val="16"/>
        </w:rPr>
        <w:t xml:space="preserve">. Do not </w:t>
      </w:r>
      <w:r>
        <w:rPr>
          <w:i/>
          <w:sz w:val="16"/>
          <w:szCs w:val="16"/>
        </w:rPr>
        <w:t xml:space="preserve">describe how the </w:t>
      </w:r>
      <w:r w:rsidRPr="00F51DE6">
        <w:rPr>
          <w:i/>
          <w:sz w:val="16"/>
          <w:szCs w:val="16"/>
        </w:rPr>
        <w:t>solution</w:t>
      </w:r>
      <w:r>
        <w:rPr>
          <w:i/>
          <w:sz w:val="16"/>
          <w:szCs w:val="16"/>
        </w:rPr>
        <w:t xml:space="preserve"> will be implemented;</w:t>
      </w:r>
      <w:r w:rsidRPr="00F51DE6">
        <w:rPr>
          <w:i/>
          <w:sz w:val="16"/>
          <w:szCs w:val="16"/>
        </w:rPr>
        <w:t xml:space="preserve"> </w:t>
      </w:r>
      <w:r>
        <w:rPr>
          <w:i/>
          <w:sz w:val="16"/>
          <w:szCs w:val="16"/>
        </w:rPr>
        <w:t>instead,</w:t>
      </w:r>
      <w:r w:rsidRPr="00F51DE6">
        <w:rPr>
          <w:i/>
          <w:sz w:val="16"/>
          <w:szCs w:val="16"/>
        </w:rPr>
        <w:t xml:space="preserve"> only list the </w:t>
      </w:r>
      <w:r>
        <w:rPr>
          <w:i/>
          <w:sz w:val="16"/>
          <w:szCs w:val="16"/>
        </w:rPr>
        <w:t>functionality and result</w:t>
      </w:r>
      <w:r w:rsidRPr="00F51DE6">
        <w:rPr>
          <w:i/>
          <w:sz w:val="16"/>
          <w:szCs w:val="16"/>
        </w:rPr>
        <w:t>s you expect to receive when the project is complete</w:t>
      </w:r>
      <w:r>
        <w:rPr>
          <w:i/>
          <w:sz w:val="16"/>
          <w:szCs w:val="16"/>
        </w:rPr>
        <w:t>/delivered</w:t>
      </w:r>
      <w:r w:rsidRPr="00F51DE6">
        <w:rPr>
          <w:i/>
          <w:sz w:val="16"/>
          <w:szCs w:val="16"/>
        </w:rPr>
        <w:t xml:space="preserve">. </w:t>
      </w:r>
    </w:p>
    <w:p w14:paraId="263A66DE" w14:textId="77777777" w:rsidR="00491A4C" w:rsidRPr="00FF0714" w:rsidRDefault="00491A4C" w:rsidP="00491A4C">
      <w:pPr>
        <w:keepNext/>
        <w:keepLines/>
        <w:numPr>
          <w:ilvl w:val="1"/>
          <w:numId w:val="4"/>
        </w:numPr>
        <w:tabs>
          <w:tab w:val="left" w:pos="1080"/>
        </w:tabs>
        <w:spacing w:before="60" w:after="120"/>
        <w:jc w:val="both"/>
        <w:rPr>
          <w:b/>
          <w:iCs/>
          <w:szCs w:val="20"/>
        </w:rPr>
      </w:pPr>
      <w:r w:rsidRPr="00FF0714">
        <w:rPr>
          <w:b/>
          <w:szCs w:val="20"/>
        </w:rPr>
        <w:t>Must Haves</w:t>
      </w:r>
      <w:bookmarkEnd w:id="901"/>
      <w:bookmarkEnd w:id="902"/>
    </w:p>
    <w:tbl>
      <w:tblPr>
        <w:tblW w:w="9778"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778"/>
      </w:tblGrid>
      <w:tr w:rsidR="00491A4C" w:rsidRPr="00C40FF0" w14:paraId="0DA4F2C9" w14:textId="77777777" w:rsidTr="00EF4730">
        <w:trPr>
          <w:trHeight w:val="420"/>
        </w:trPr>
        <w:tc>
          <w:tcPr>
            <w:tcW w:w="9778" w:type="dxa"/>
            <w:shd w:val="clear" w:color="auto" w:fill="D3DFEE"/>
          </w:tcPr>
          <w:p w14:paraId="298926DF" w14:textId="3D0EED80" w:rsidR="00491A4C" w:rsidRPr="00C40FF0" w:rsidRDefault="00491A4C" w:rsidP="00491A4C">
            <w:pPr>
              <w:keepNext/>
              <w:keepLines/>
              <w:numPr>
                <w:ilvl w:val="2"/>
                <w:numId w:val="4"/>
              </w:numPr>
              <w:tabs>
                <w:tab w:val="left" w:pos="882"/>
              </w:tabs>
              <w:spacing w:before="60" w:after="120"/>
              <w:ind w:left="882" w:hanging="810"/>
              <w:jc w:val="both"/>
              <w:rPr>
                <w:bCs/>
                <w:color w:val="000000"/>
              </w:rPr>
            </w:pPr>
            <w:del w:id="917" w:author="Ammanuel Beyene" w:date="2022-05-19T19:13:00Z">
              <w:r w:rsidDel="00177704">
                <w:rPr>
                  <w:bCs/>
                  <w:color w:val="000000"/>
                </w:rPr>
                <w:delText>User’s</w:delText>
              </w:r>
            </w:del>
            <w:ins w:id="918" w:author="Ammanuel Beyene" w:date="2022-05-19T19:13:00Z">
              <w:r w:rsidR="00177704">
                <w:rPr>
                  <w:bCs/>
                  <w:color w:val="000000"/>
                </w:rPr>
                <w:t>Users</w:t>
              </w:r>
            </w:ins>
            <w:r>
              <w:rPr>
                <w:bCs/>
                <w:color w:val="000000"/>
              </w:rPr>
              <w:t xml:space="preserve"> have their own accounts and personal profiles</w:t>
            </w:r>
          </w:p>
        </w:tc>
      </w:tr>
      <w:tr w:rsidR="00491A4C" w:rsidRPr="00C40FF0" w14:paraId="520656BE" w14:textId="77777777" w:rsidTr="00EF4730">
        <w:trPr>
          <w:trHeight w:val="420"/>
        </w:trPr>
        <w:tc>
          <w:tcPr>
            <w:tcW w:w="9778" w:type="dxa"/>
          </w:tcPr>
          <w:p w14:paraId="0C02BE39" w14:textId="77777777" w:rsidR="00491A4C" w:rsidRDefault="00491A4C" w:rsidP="00491A4C">
            <w:pPr>
              <w:keepNext/>
              <w:numPr>
                <w:ilvl w:val="2"/>
                <w:numId w:val="4"/>
              </w:numPr>
              <w:tabs>
                <w:tab w:val="left" w:pos="882"/>
              </w:tabs>
              <w:spacing w:before="60" w:after="120"/>
              <w:ind w:left="882" w:hanging="810"/>
              <w:jc w:val="both"/>
              <w:rPr>
                <w:color w:val="000000"/>
              </w:rPr>
            </w:pPr>
            <w:r>
              <w:rPr>
                <w:color w:val="000000"/>
              </w:rPr>
              <w:t>Main sections: events, jobs, sports, life hacks, interest groups, news, local politics, volunteer opportunities, planner, schedules</w:t>
            </w:r>
          </w:p>
          <w:p w14:paraId="604842D5" w14:textId="513DD610" w:rsidR="00491A4C" w:rsidRDefault="00491A4C" w:rsidP="00491A4C">
            <w:pPr>
              <w:keepNext/>
              <w:numPr>
                <w:ilvl w:val="2"/>
                <w:numId w:val="4"/>
              </w:numPr>
              <w:tabs>
                <w:tab w:val="left" w:pos="882"/>
              </w:tabs>
              <w:spacing w:before="60" w:after="120"/>
              <w:ind w:left="882" w:hanging="810"/>
              <w:jc w:val="both"/>
              <w:rPr>
                <w:color w:val="000000"/>
              </w:rPr>
            </w:pPr>
            <w:r>
              <w:rPr>
                <w:color w:val="000000"/>
              </w:rPr>
              <w:t xml:space="preserve">Interconnections between sections – such as (news and lifer hacks), (events, jobs, volunteers, local politics), </w:t>
            </w:r>
            <w:del w:id="919" w:author="Ammanuel Beyene" w:date="2022-05-19T19:13:00Z">
              <w:r w:rsidDel="00177704">
                <w:rPr>
                  <w:color w:val="000000"/>
                </w:rPr>
                <w:delText>etc</w:delText>
              </w:r>
            </w:del>
            <w:ins w:id="920" w:author="Ammanuel Beyene" w:date="2022-05-19T19:13:00Z">
              <w:r w:rsidR="00177704">
                <w:rPr>
                  <w:color w:val="000000"/>
                </w:rPr>
                <w:t>etc.</w:t>
              </w:r>
            </w:ins>
          </w:p>
          <w:p w14:paraId="4F38D313" w14:textId="5146E04D" w:rsidR="00491A4C" w:rsidRPr="000A75B8" w:rsidRDefault="00491A4C" w:rsidP="00491A4C">
            <w:pPr>
              <w:keepNext/>
              <w:numPr>
                <w:ilvl w:val="2"/>
                <w:numId w:val="4"/>
              </w:numPr>
              <w:tabs>
                <w:tab w:val="left" w:pos="882"/>
              </w:tabs>
              <w:spacing w:before="60" w:after="120"/>
              <w:ind w:left="882" w:hanging="810"/>
              <w:jc w:val="both"/>
              <w:rPr>
                <w:color w:val="000000"/>
              </w:rPr>
            </w:pPr>
            <w:r>
              <w:rPr>
                <w:color w:val="000000"/>
              </w:rPr>
              <w:t xml:space="preserve">Background check of users and credibility of posts – such as job posts, event posts, </w:t>
            </w:r>
            <w:ins w:id="921" w:author="Ammanuel Beyene" w:date="2022-05-19T21:00:00Z">
              <w:r w:rsidR="00E45AF4">
                <w:rPr>
                  <w:color w:val="000000"/>
                </w:rPr>
                <w:t>meet-up</w:t>
              </w:r>
            </w:ins>
            <w:del w:id="922" w:author="Ammanuel Beyene" w:date="2022-05-19T21:00:00Z">
              <w:r w:rsidDel="00E45AF4">
                <w:rPr>
                  <w:color w:val="000000"/>
                </w:rPr>
                <w:delText>meet up</w:delText>
              </w:r>
            </w:del>
            <w:r>
              <w:rPr>
                <w:color w:val="000000"/>
              </w:rPr>
              <w:t xml:space="preserve"> posts, </w:t>
            </w:r>
            <w:del w:id="923" w:author="Ammanuel Beyene" w:date="2022-05-19T19:13:00Z">
              <w:r w:rsidDel="00177704">
                <w:rPr>
                  <w:color w:val="000000"/>
                </w:rPr>
                <w:delText>etc</w:delText>
              </w:r>
            </w:del>
            <w:ins w:id="924" w:author="Ammanuel Beyene" w:date="2022-05-19T19:13:00Z">
              <w:r w:rsidR="00177704">
                <w:rPr>
                  <w:color w:val="000000"/>
                </w:rPr>
                <w:t>etc.</w:t>
              </w:r>
            </w:ins>
          </w:p>
        </w:tc>
      </w:tr>
    </w:tbl>
    <w:p w14:paraId="583AA4DE" w14:textId="77777777" w:rsidR="00491A4C" w:rsidRDefault="00491A4C" w:rsidP="00491A4C">
      <w:pPr>
        <w:keepNext/>
        <w:tabs>
          <w:tab w:val="left" w:pos="1080"/>
        </w:tabs>
        <w:ind w:left="360"/>
        <w:jc w:val="both"/>
        <w:rPr>
          <w:b/>
          <w:iCs/>
          <w:szCs w:val="20"/>
        </w:rPr>
      </w:pPr>
    </w:p>
    <w:p w14:paraId="5CD3BD6D" w14:textId="77777777" w:rsidR="00491A4C" w:rsidRPr="00FF0714" w:rsidRDefault="00491A4C" w:rsidP="00491A4C">
      <w:pPr>
        <w:keepNext/>
        <w:numPr>
          <w:ilvl w:val="1"/>
          <w:numId w:val="4"/>
        </w:numPr>
        <w:tabs>
          <w:tab w:val="left" w:pos="1080"/>
        </w:tabs>
        <w:spacing w:before="60" w:after="120"/>
        <w:jc w:val="both"/>
        <w:rPr>
          <w:b/>
          <w:iCs/>
          <w:szCs w:val="20"/>
        </w:rPr>
      </w:pPr>
      <w:r>
        <w:rPr>
          <w:b/>
          <w:szCs w:val="20"/>
        </w:rPr>
        <w:t>Nice to</w:t>
      </w:r>
      <w:r w:rsidRPr="00FF0714">
        <w:rPr>
          <w:b/>
          <w:szCs w:val="20"/>
        </w:rPr>
        <w:t xml:space="preserve"> Haves</w:t>
      </w:r>
    </w:p>
    <w:tbl>
      <w:tblPr>
        <w:tblW w:w="9810"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810"/>
      </w:tblGrid>
      <w:tr w:rsidR="00491A4C" w:rsidRPr="00C40FF0" w14:paraId="033D5E0F" w14:textId="77777777" w:rsidTr="00EF4730">
        <w:trPr>
          <w:trHeight w:val="405"/>
        </w:trPr>
        <w:tc>
          <w:tcPr>
            <w:tcW w:w="9810" w:type="dxa"/>
            <w:shd w:val="clear" w:color="auto" w:fill="D3DFEE"/>
          </w:tcPr>
          <w:p w14:paraId="4216E433" w14:textId="77777777" w:rsidR="00491A4C" w:rsidRPr="00C40FF0" w:rsidRDefault="00491A4C" w:rsidP="00491A4C">
            <w:pPr>
              <w:keepNext/>
              <w:keepLines/>
              <w:numPr>
                <w:ilvl w:val="2"/>
                <w:numId w:val="4"/>
              </w:numPr>
              <w:tabs>
                <w:tab w:val="left" w:pos="882"/>
              </w:tabs>
              <w:spacing w:before="60" w:after="120"/>
              <w:ind w:left="882" w:hanging="810"/>
              <w:jc w:val="both"/>
              <w:rPr>
                <w:bCs/>
                <w:color w:val="000000"/>
              </w:rPr>
            </w:pPr>
            <w:r>
              <w:rPr>
                <w:bCs/>
                <w:color w:val="000000"/>
              </w:rPr>
              <w:t>App connection with other apps that users use</w:t>
            </w:r>
          </w:p>
        </w:tc>
      </w:tr>
      <w:tr w:rsidR="00491A4C" w:rsidRPr="00C40FF0" w14:paraId="23D425A0" w14:textId="77777777" w:rsidTr="00EF4730">
        <w:trPr>
          <w:trHeight w:val="405"/>
        </w:trPr>
        <w:tc>
          <w:tcPr>
            <w:tcW w:w="9810" w:type="dxa"/>
          </w:tcPr>
          <w:p w14:paraId="644E1DA5" w14:textId="77777777" w:rsidR="00491A4C" w:rsidRPr="00C40FF0" w:rsidRDefault="00491A4C" w:rsidP="00491A4C">
            <w:pPr>
              <w:keepNext/>
              <w:numPr>
                <w:ilvl w:val="2"/>
                <w:numId w:val="4"/>
              </w:numPr>
              <w:tabs>
                <w:tab w:val="left" w:pos="882"/>
              </w:tabs>
              <w:spacing w:before="60" w:after="120"/>
              <w:ind w:left="882" w:hanging="810"/>
              <w:jc w:val="both"/>
              <w:rPr>
                <w:color w:val="000000"/>
              </w:rPr>
            </w:pPr>
            <w:r>
              <w:rPr>
                <w:color w:val="000000"/>
              </w:rPr>
              <w:t>Post credibility checker such as whether a life hack post is true or made up, or whether a job help post is true or just a prank – a way to fix those mishaps before they happen</w:t>
            </w:r>
          </w:p>
        </w:tc>
      </w:tr>
    </w:tbl>
    <w:p w14:paraId="1CB43E13" w14:textId="77777777" w:rsidR="00491A4C" w:rsidRPr="000A2C0E" w:rsidRDefault="00491A4C" w:rsidP="00491A4C">
      <w:pPr>
        <w:keepNext/>
        <w:tabs>
          <w:tab w:val="left" w:pos="1080"/>
        </w:tabs>
        <w:jc w:val="both"/>
        <w:rPr>
          <w:b/>
          <w:iCs/>
          <w:szCs w:val="20"/>
        </w:rPr>
      </w:pPr>
    </w:p>
    <w:p w14:paraId="49BE154D" w14:textId="77777777" w:rsidR="00491A4C" w:rsidRPr="00FF0714" w:rsidRDefault="00491A4C" w:rsidP="00491A4C">
      <w:pPr>
        <w:keepNext/>
        <w:numPr>
          <w:ilvl w:val="1"/>
          <w:numId w:val="4"/>
        </w:numPr>
        <w:tabs>
          <w:tab w:val="left" w:pos="1080"/>
        </w:tabs>
        <w:spacing w:before="60" w:after="120"/>
        <w:jc w:val="both"/>
        <w:rPr>
          <w:b/>
          <w:iCs/>
          <w:szCs w:val="20"/>
        </w:rPr>
      </w:pPr>
      <w:r>
        <w:rPr>
          <w:b/>
          <w:szCs w:val="20"/>
        </w:rPr>
        <w:t>Don't Do's (Out of Scope)</w:t>
      </w:r>
    </w:p>
    <w:tbl>
      <w:tblPr>
        <w:tblW w:w="9810"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810"/>
      </w:tblGrid>
      <w:tr w:rsidR="00491A4C" w:rsidRPr="00C40FF0" w14:paraId="77BBB9C4" w14:textId="77777777" w:rsidTr="00EF4730">
        <w:trPr>
          <w:trHeight w:val="398"/>
        </w:trPr>
        <w:tc>
          <w:tcPr>
            <w:tcW w:w="9810" w:type="dxa"/>
            <w:shd w:val="clear" w:color="auto" w:fill="D3DFEE"/>
          </w:tcPr>
          <w:p w14:paraId="1C43FFDE" w14:textId="77777777" w:rsidR="00491A4C" w:rsidRPr="00C40FF0" w:rsidRDefault="00491A4C" w:rsidP="00491A4C">
            <w:pPr>
              <w:keepNext/>
              <w:keepLines/>
              <w:numPr>
                <w:ilvl w:val="2"/>
                <w:numId w:val="4"/>
              </w:numPr>
              <w:tabs>
                <w:tab w:val="left" w:pos="882"/>
              </w:tabs>
              <w:spacing w:before="60" w:after="120"/>
              <w:ind w:left="882" w:hanging="810"/>
              <w:jc w:val="both"/>
              <w:rPr>
                <w:bCs/>
                <w:color w:val="000000"/>
              </w:rPr>
            </w:pPr>
            <w:r>
              <w:rPr>
                <w:i/>
                <w:szCs w:val="20"/>
              </w:rPr>
              <w:t>Allow anyone without a background check to use it</w:t>
            </w:r>
          </w:p>
        </w:tc>
      </w:tr>
      <w:tr w:rsidR="00491A4C" w:rsidRPr="00C40FF0" w14:paraId="6507265A" w14:textId="77777777" w:rsidTr="00EF4730">
        <w:trPr>
          <w:trHeight w:val="398"/>
        </w:trPr>
        <w:tc>
          <w:tcPr>
            <w:tcW w:w="9810" w:type="dxa"/>
          </w:tcPr>
          <w:p w14:paraId="77D29766" w14:textId="77777777" w:rsidR="00491A4C" w:rsidRPr="00C40FF0" w:rsidRDefault="00491A4C" w:rsidP="00491A4C">
            <w:pPr>
              <w:keepNext/>
              <w:numPr>
                <w:ilvl w:val="2"/>
                <w:numId w:val="4"/>
              </w:numPr>
              <w:tabs>
                <w:tab w:val="left" w:pos="882"/>
              </w:tabs>
              <w:spacing w:before="60" w:after="120"/>
              <w:ind w:left="882" w:hanging="810"/>
              <w:jc w:val="both"/>
              <w:rPr>
                <w:color w:val="000000"/>
              </w:rPr>
            </w:pPr>
            <w:r>
              <w:rPr>
                <w:color w:val="000000"/>
              </w:rPr>
              <w:t>Let people post unrelated stuff or keep posting after a few flags</w:t>
            </w:r>
          </w:p>
        </w:tc>
      </w:tr>
    </w:tbl>
    <w:p w14:paraId="5E57461A" w14:textId="77777777" w:rsidR="00491A4C" w:rsidRDefault="00491A4C" w:rsidP="00491A4C">
      <w:pPr>
        <w:keepNext/>
        <w:keepLines/>
        <w:ind w:left="360"/>
        <w:jc w:val="both"/>
        <w:rPr>
          <w:b/>
        </w:rPr>
      </w:pPr>
    </w:p>
    <w:p w14:paraId="55293381" w14:textId="77777777" w:rsidR="00491A4C" w:rsidRPr="009A2773" w:rsidRDefault="00491A4C" w:rsidP="00491A4C">
      <w:pPr>
        <w:keepNext/>
        <w:keepLines/>
        <w:numPr>
          <w:ilvl w:val="0"/>
          <w:numId w:val="4"/>
        </w:numPr>
        <w:spacing w:before="60" w:after="120"/>
        <w:jc w:val="both"/>
        <w:rPr>
          <w:b/>
        </w:rPr>
      </w:pPr>
      <w:r>
        <w:rPr>
          <w:b/>
        </w:rPr>
        <w:t xml:space="preserve">Project Costs (Operating and Capital, Onetime and Recurring </w:t>
      </w:r>
    </w:p>
    <w:p w14:paraId="28A9B076" w14:textId="77777777" w:rsidR="00491A4C" w:rsidRDefault="00491A4C" w:rsidP="00491A4C">
      <w:pPr>
        <w:keepNext/>
        <w:ind w:left="360"/>
        <w:jc w:val="both"/>
        <w:rPr>
          <w:b/>
          <w:bCs/>
          <w:i/>
          <w:sz w:val="16"/>
          <w:szCs w:val="16"/>
          <w:u w:val="single"/>
        </w:rPr>
      </w:pPr>
      <w:r>
        <w:rPr>
          <w:i/>
          <w:sz w:val="16"/>
          <w:szCs w:val="16"/>
        </w:rPr>
        <w:t xml:space="preserve">This section is typically fleshed out after the requestor has submitted a PIR and received approval as part of the initial scoping. It captures the effort estimates, capital expenditures, and other costs associated with performing this work and creating the product/solution. If the submitter has thoughts or estimates on what these costs are </w:t>
      </w:r>
      <w:r w:rsidRPr="0024282F">
        <w:rPr>
          <w:i/>
          <w:sz w:val="16"/>
          <w:szCs w:val="16"/>
          <w:u w:val="single"/>
        </w:rPr>
        <w:t>or suggestions on how they might be estimated, please include those here</w:t>
      </w:r>
      <w:r>
        <w:rPr>
          <w:i/>
          <w:sz w:val="16"/>
          <w:szCs w:val="16"/>
        </w:rPr>
        <w:t xml:space="preserve">. Add brief descriptions as needed. </w:t>
      </w:r>
      <w:r w:rsidRPr="00875A4B">
        <w:rPr>
          <w:b/>
          <w:bCs/>
          <w:i/>
          <w:sz w:val="16"/>
          <w:szCs w:val="16"/>
          <w:u w:val="single"/>
        </w:rPr>
        <w:t>Include at least 2 comments on your thinking around these items, even if you don't have specifics yet.</w:t>
      </w:r>
    </w:p>
    <w:p w14:paraId="10E3551E" w14:textId="77777777" w:rsidR="00491A4C" w:rsidRDefault="00491A4C" w:rsidP="00491A4C">
      <w:pPr>
        <w:keepNext/>
        <w:ind w:left="360"/>
        <w:jc w:val="both"/>
        <w:rPr>
          <w:i/>
          <w:sz w:val="16"/>
          <w:szCs w:val="16"/>
        </w:rPr>
      </w:pPr>
    </w:p>
    <w:p w14:paraId="0E64D7ED" w14:textId="77777777" w:rsidR="00F80195" w:rsidRDefault="00F80195" w:rsidP="00F80195">
      <w:pPr>
        <w:keepNext/>
        <w:jc w:val="both"/>
        <w:rPr>
          <w:b/>
        </w:rPr>
      </w:pPr>
    </w:p>
    <w:p w14:paraId="7C4526DA" w14:textId="4B06969A" w:rsidR="00491A4C" w:rsidRPr="00C82FE6" w:rsidRDefault="00F80195" w:rsidP="00F80195">
      <w:pPr>
        <w:keepNext/>
        <w:jc w:val="both"/>
        <w:rPr>
          <w:b/>
        </w:rPr>
      </w:pPr>
      <w:r>
        <w:rPr>
          <w:b/>
        </w:rPr>
        <w:t xml:space="preserve">  </w:t>
      </w:r>
      <w:r w:rsidR="00491A4C" w:rsidRPr="00C82FE6">
        <w:rPr>
          <w:b/>
        </w:rPr>
        <w:t>Labor Costs</w:t>
      </w:r>
    </w:p>
    <w:tbl>
      <w:tblPr>
        <w:tblpPr w:leftFromText="187" w:rightFromText="187" w:vertAnchor="text" w:horzAnchor="page" w:tblpX="1527" w:tblpY="34"/>
        <w:tblOverlap w:val="neve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3628"/>
        <w:gridCol w:w="1943"/>
        <w:gridCol w:w="1295"/>
        <w:gridCol w:w="1295"/>
      </w:tblGrid>
      <w:tr w:rsidR="00491A4C" w:rsidRPr="006A77EB" w14:paraId="3D3DF8F6" w14:textId="77777777" w:rsidTr="00EF4730">
        <w:trPr>
          <w:trHeight w:val="334"/>
        </w:trPr>
        <w:tc>
          <w:tcPr>
            <w:tcW w:w="3628" w:type="dxa"/>
            <w:tcBorders>
              <w:top w:val="single" w:sz="8" w:space="0" w:color="7BA0CD"/>
              <w:left w:val="single" w:sz="8" w:space="0" w:color="7BA0CD"/>
              <w:bottom w:val="single" w:sz="8" w:space="0" w:color="7BA0CD"/>
              <w:right w:val="nil"/>
            </w:tcBorders>
            <w:shd w:val="clear" w:color="auto" w:fill="4F81BD"/>
          </w:tcPr>
          <w:p w14:paraId="03F079ED" w14:textId="77777777" w:rsidR="00491A4C" w:rsidRPr="006A77EB" w:rsidRDefault="00491A4C" w:rsidP="00EF4730">
            <w:pPr>
              <w:rPr>
                <w:b/>
                <w:bCs/>
                <w:color w:val="FFFFFF"/>
              </w:rPr>
            </w:pPr>
            <w:r w:rsidRPr="006A77EB">
              <w:rPr>
                <w:b/>
                <w:bCs/>
                <w:color w:val="FFFFFF"/>
              </w:rPr>
              <w:t>Type</w:t>
            </w:r>
          </w:p>
        </w:tc>
        <w:tc>
          <w:tcPr>
            <w:tcW w:w="1943" w:type="dxa"/>
            <w:tcBorders>
              <w:top w:val="single" w:sz="8" w:space="0" w:color="7BA0CD"/>
              <w:left w:val="nil"/>
              <w:bottom w:val="single" w:sz="8" w:space="0" w:color="7BA0CD"/>
              <w:right w:val="nil"/>
            </w:tcBorders>
            <w:shd w:val="clear" w:color="auto" w:fill="4F81BD"/>
          </w:tcPr>
          <w:p w14:paraId="3B822EF9" w14:textId="77777777" w:rsidR="00491A4C" w:rsidRPr="006A77EB" w:rsidRDefault="00491A4C" w:rsidP="00EF4730">
            <w:pPr>
              <w:rPr>
                <w:b/>
                <w:bCs/>
                <w:color w:val="FFFFFF"/>
              </w:rPr>
            </w:pPr>
            <w:r w:rsidRPr="006A77EB">
              <w:rPr>
                <w:b/>
                <w:bCs/>
                <w:color w:val="FFFFFF"/>
              </w:rPr>
              <w:t>Team(s) Affected</w:t>
            </w:r>
          </w:p>
        </w:tc>
        <w:tc>
          <w:tcPr>
            <w:tcW w:w="1295" w:type="dxa"/>
            <w:tcBorders>
              <w:top w:val="single" w:sz="8" w:space="0" w:color="7BA0CD"/>
              <w:left w:val="nil"/>
              <w:bottom w:val="single" w:sz="8" w:space="0" w:color="7BA0CD"/>
              <w:right w:val="nil"/>
            </w:tcBorders>
            <w:shd w:val="clear" w:color="auto" w:fill="4F81BD"/>
          </w:tcPr>
          <w:p w14:paraId="0C50D0F0" w14:textId="77777777" w:rsidR="00491A4C" w:rsidRPr="006A77EB" w:rsidRDefault="00491A4C" w:rsidP="00EF4730">
            <w:pPr>
              <w:rPr>
                <w:b/>
                <w:bCs/>
                <w:color w:val="FFFFFF"/>
              </w:rPr>
            </w:pPr>
            <w:r w:rsidRPr="006A77EB">
              <w:rPr>
                <w:b/>
                <w:bCs/>
                <w:color w:val="FFFFFF"/>
              </w:rPr>
              <w:t>Low (</w:t>
            </w:r>
            <w:proofErr w:type="spellStart"/>
            <w:r w:rsidRPr="006A77EB">
              <w:rPr>
                <w:b/>
                <w:bCs/>
                <w:color w:val="FFFFFF"/>
              </w:rPr>
              <w:t>hrs</w:t>
            </w:r>
            <w:proofErr w:type="spellEnd"/>
            <w:r w:rsidRPr="006A77EB">
              <w:rPr>
                <w:b/>
                <w:bCs/>
                <w:color w:val="FFFFFF"/>
              </w:rPr>
              <w:t>)</w:t>
            </w:r>
          </w:p>
        </w:tc>
        <w:tc>
          <w:tcPr>
            <w:tcW w:w="1295" w:type="dxa"/>
            <w:tcBorders>
              <w:top w:val="single" w:sz="8" w:space="0" w:color="7BA0CD"/>
              <w:left w:val="nil"/>
              <w:bottom w:val="single" w:sz="8" w:space="0" w:color="7BA0CD"/>
              <w:right w:val="single" w:sz="8" w:space="0" w:color="7BA0CD"/>
            </w:tcBorders>
            <w:shd w:val="clear" w:color="auto" w:fill="4F81BD"/>
          </w:tcPr>
          <w:p w14:paraId="136C4FCC" w14:textId="77777777" w:rsidR="00491A4C" w:rsidRPr="006A77EB" w:rsidRDefault="00491A4C" w:rsidP="00EF4730">
            <w:pPr>
              <w:rPr>
                <w:b/>
                <w:bCs/>
                <w:color w:val="FFFFFF"/>
              </w:rPr>
            </w:pPr>
            <w:r w:rsidRPr="006A77EB">
              <w:rPr>
                <w:b/>
                <w:bCs/>
                <w:color w:val="FFFFFF"/>
              </w:rPr>
              <w:t>High (</w:t>
            </w:r>
            <w:proofErr w:type="spellStart"/>
            <w:r w:rsidRPr="006A77EB">
              <w:rPr>
                <w:b/>
                <w:bCs/>
                <w:color w:val="FFFFFF"/>
              </w:rPr>
              <w:t>hrs</w:t>
            </w:r>
            <w:proofErr w:type="spellEnd"/>
            <w:r w:rsidRPr="006A77EB">
              <w:rPr>
                <w:b/>
                <w:bCs/>
                <w:color w:val="FFFFFF"/>
              </w:rPr>
              <w:t>)</w:t>
            </w:r>
          </w:p>
        </w:tc>
      </w:tr>
      <w:tr w:rsidR="00491A4C" w:rsidRPr="006A77EB" w14:paraId="083C8E68" w14:textId="77777777" w:rsidTr="00EF4730">
        <w:tc>
          <w:tcPr>
            <w:tcW w:w="3628" w:type="dxa"/>
            <w:tcBorders>
              <w:right w:val="nil"/>
            </w:tcBorders>
            <w:shd w:val="clear" w:color="auto" w:fill="D3DFEE"/>
          </w:tcPr>
          <w:p w14:paraId="0D84C385" w14:textId="77777777" w:rsidR="00491A4C" w:rsidRPr="0024282F" w:rsidRDefault="00491A4C" w:rsidP="00EF4730">
            <w:pPr>
              <w:rPr>
                <w:sz w:val="18"/>
                <w:szCs w:val="18"/>
              </w:rPr>
            </w:pPr>
            <w:r w:rsidRPr="0024282F">
              <w:rPr>
                <w:sz w:val="18"/>
                <w:szCs w:val="18"/>
              </w:rPr>
              <w:t>Analysis &amp; Design</w:t>
            </w:r>
          </w:p>
        </w:tc>
        <w:tc>
          <w:tcPr>
            <w:tcW w:w="1943" w:type="dxa"/>
            <w:tcBorders>
              <w:left w:val="nil"/>
              <w:right w:val="nil"/>
            </w:tcBorders>
            <w:shd w:val="clear" w:color="auto" w:fill="D3DFEE"/>
          </w:tcPr>
          <w:p w14:paraId="394D8A1A" w14:textId="77777777" w:rsidR="00491A4C" w:rsidRPr="00E251CD" w:rsidRDefault="00491A4C" w:rsidP="00EF4730"/>
        </w:tc>
        <w:tc>
          <w:tcPr>
            <w:tcW w:w="1295" w:type="dxa"/>
            <w:tcBorders>
              <w:left w:val="nil"/>
              <w:right w:val="nil"/>
            </w:tcBorders>
            <w:shd w:val="clear" w:color="auto" w:fill="D3DFEE"/>
          </w:tcPr>
          <w:p w14:paraId="6EB7D78B" w14:textId="77777777" w:rsidR="00491A4C" w:rsidRPr="00E251CD" w:rsidRDefault="00491A4C" w:rsidP="00EF4730">
            <w:pPr>
              <w:jc w:val="right"/>
            </w:pPr>
            <w:r>
              <w:t>20</w:t>
            </w:r>
          </w:p>
        </w:tc>
        <w:tc>
          <w:tcPr>
            <w:tcW w:w="1295" w:type="dxa"/>
            <w:tcBorders>
              <w:left w:val="nil"/>
            </w:tcBorders>
            <w:shd w:val="clear" w:color="auto" w:fill="D3DFEE"/>
          </w:tcPr>
          <w:p w14:paraId="1DD4D002" w14:textId="77777777" w:rsidR="00491A4C" w:rsidRPr="00E251CD" w:rsidRDefault="00491A4C" w:rsidP="00EF4730">
            <w:pPr>
              <w:jc w:val="right"/>
            </w:pPr>
            <w:r>
              <w:t>40</w:t>
            </w:r>
          </w:p>
        </w:tc>
      </w:tr>
      <w:tr w:rsidR="00491A4C" w:rsidRPr="006A77EB" w14:paraId="65155F64" w14:textId="77777777" w:rsidTr="00EF4730">
        <w:tc>
          <w:tcPr>
            <w:tcW w:w="3628" w:type="dxa"/>
            <w:tcBorders>
              <w:right w:val="nil"/>
            </w:tcBorders>
          </w:tcPr>
          <w:p w14:paraId="162FEFAB" w14:textId="77777777" w:rsidR="00491A4C" w:rsidRPr="0024282F" w:rsidRDefault="00491A4C" w:rsidP="00EF4730">
            <w:pPr>
              <w:rPr>
                <w:sz w:val="18"/>
                <w:szCs w:val="18"/>
              </w:rPr>
            </w:pPr>
            <w:r w:rsidRPr="0024282F">
              <w:rPr>
                <w:sz w:val="18"/>
                <w:szCs w:val="18"/>
              </w:rPr>
              <w:t>Development</w:t>
            </w:r>
          </w:p>
        </w:tc>
        <w:tc>
          <w:tcPr>
            <w:tcW w:w="1943" w:type="dxa"/>
            <w:tcBorders>
              <w:left w:val="nil"/>
              <w:right w:val="nil"/>
            </w:tcBorders>
          </w:tcPr>
          <w:p w14:paraId="480A3C53" w14:textId="77777777" w:rsidR="00491A4C" w:rsidRPr="00E251CD" w:rsidRDefault="00491A4C" w:rsidP="00EF4730"/>
        </w:tc>
        <w:tc>
          <w:tcPr>
            <w:tcW w:w="1295" w:type="dxa"/>
            <w:tcBorders>
              <w:left w:val="nil"/>
              <w:right w:val="nil"/>
            </w:tcBorders>
          </w:tcPr>
          <w:p w14:paraId="4BB927C0" w14:textId="77777777" w:rsidR="00491A4C" w:rsidRPr="00E251CD" w:rsidRDefault="00491A4C" w:rsidP="00EF4730">
            <w:pPr>
              <w:jc w:val="right"/>
            </w:pPr>
            <w:r>
              <w:t>20</w:t>
            </w:r>
          </w:p>
        </w:tc>
        <w:tc>
          <w:tcPr>
            <w:tcW w:w="1295" w:type="dxa"/>
            <w:tcBorders>
              <w:left w:val="nil"/>
            </w:tcBorders>
          </w:tcPr>
          <w:p w14:paraId="1936C44C" w14:textId="77777777" w:rsidR="00491A4C" w:rsidRPr="00E251CD" w:rsidRDefault="00491A4C" w:rsidP="00EF4730">
            <w:pPr>
              <w:jc w:val="right"/>
            </w:pPr>
            <w:r>
              <w:t>40</w:t>
            </w:r>
          </w:p>
        </w:tc>
      </w:tr>
      <w:tr w:rsidR="00491A4C" w:rsidRPr="006A77EB" w14:paraId="586B7404" w14:textId="77777777" w:rsidTr="00EF4730">
        <w:tc>
          <w:tcPr>
            <w:tcW w:w="3628" w:type="dxa"/>
            <w:tcBorders>
              <w:right w:val="nil"/>
            </w:tcBorders>
            <w:shd w:val="clear" w:color="auto" w:fill="D3DFEE"/>
          </w:tcPr>
          <w:p w14:paraId="7FF9599D" w14:textId="77777777" w:rsidR="00491A4C" w:rsidRPr="0024282F" w:rsidRDefault="00491A4C" w:rsidP="00EF4730">
            <w:pPr>
              <w:rPr>
                <w:sz w:val="18"/>
                <w:szCs w:val="18"/>
              </w:rPr>
            </w:pPr>
            <w:r w:rsidRPr="0024282F">
              <w:rPr>
                <w:sz w:val="18"/>
                <w:szCs w:val="18"/>
              </w:rPr>
              <w:t>Testing and Quality Assurance</w:t>
            </w:r>
          </w:p>
        </w:tc>
        <w:tc>
          <w:tcPr>
            <w:tcW w:w="1943" w:type="dxa"/>
            <w:tcBorders>
              <w:left w:val="nil"/>
              <w:right w:val="nil"/>
            </w:tcBorders>
            <w:shd w:val="clear" w:color="auto" w:fill="D3DFEE"/>
          </w:tcPr>
          <w:p w14:paraId="1BEFD785" w14:textId="77777777" w:rsidR="00491A4C" w:rsidRPr="00E251CD" w:rsidRDefault="00491A4C" w:rsidP="00EF4730"/>
        </w:tc>
        <w:tc>
          <w:tcPr>
            <w:tcW w:w="1295" w:type="dxa"/>
            <w:tcBorders>
              <w:left w:val="nil"/>
              <w:right w:val="nil"/>
            </w:tcBorders>
            <w:shd w:val="clear" w:color="auto" w:fill="D3DFEE"/>
          </w:tcPr>
          <w:p w14:paraId="5B2BC9FA" w14:textId="77777777" w:rsidR="00491A4C" w:rsidRPr="00E251CD" w:rsidRDefault="00491A4C" w:rsidP="00EF4730">
            <w:pPr>
              <w:jc w:val="right"/>
            </w:pPr>
            <w:r>
              <w:t>7</w:t>
            </w:r>
          </w:p>
        </w:tc>
        <w:tc>
          <w:tcPr>
            <w:tcW w:w="1295" w:type="dxa"/>
            <w:tcBorders>
              <w:left w:val="nil"/>
            </w:tcBorders>
            <w:shd w:val="clear" w:color="auto" w:fill="D3DFEE"/>
          </w:tcPr>
          <w:p w14:paraId="39F072A8" w14:textId="77777777" w:rsidR="00491A4C" w:rsidRPr="00E251CD" w:rsidRDefault="00491A4C" w:rsidP="00EF4730">
            <w:pPr>
              <w:jc w:val="right"/>
            </w:pPr>
            <w:r>
              <w:t>10</w:t>
            </w:r>
          </w:p>
        </w:tc>
      </w:tr>
      <w:tr w:rsidR="00491A4C" w:rsidRPr="006A77EB" w14:paraId="57103186" w14:textId="77777777" w:rsidTr="00EF4730">
        <w:tc>
          <w:tcPr>
            <w:tcW w:w="3628" w:type="dxa"/>
            <w:tcBorders>
              <w:right w:val="nil"/>
            </w:tcBorders>
          </w:tcPr>
          <w:p w14:paraId="2D4EA741" w14:textId="77777777" w:rsidR="00491A4C" w:rsidRPr="0024282F" w:rsidRDefault="00491A4C" w:rsidP="00EF4730">
            <w:pPr>
              <w:rPr>
                <w:sz w:val="18"/>
                <w:szCs w:val="18"/>
              </w:rPr>
            </w:pPr>
            <w:r>
              <w:rPr>
                <w:sz w:val="18"/>
                <w:szCs w:val="18"/>
              </w:rPr>
              <w:t>Systems Integration</w:t>
            </w:r>
          </w:p>
        </w:tc>
        <w:tc>
          <w:tcPr>
            <w:tcW w:w="1943" w:type="dxa"/>
            <w:tcBorders>
              <w:left w:val="nil"/>
              <w:right w:val="nil"/>
            </w:tcBorders>
          </w:tcPr>
          <w:p w14:paraId="3D732E5F" w14:textId="77777777" w:rsidR="00491A4C" w:rsidRPr="00E251CD" w:rsidRDefault="00491A4C" w:rsidP="00EF4730"/>
        </w:tc>
        <w:tc>
          <w:tcPr>
            <w:tcW w:w="1295" w:type="dxa"/>
            <w:tcBorders>
              <w:left w:val="nil"/>
              <w:right w:val="nil"/>
            </w:tcBorders>
          </w:tcPr>
          <w:p w14:paraId="06C6D07A" w14:textId="77777777" w:rsidR="00491A4C" w:rsidRPr="00E251CD" w:rsidRDefault="00491A4C" w:rsidP="00EF4730">
            <w:pPr>
              <w:jc w:val="right"/>
            </w:pPr>
            <w:r>
              <w:t>4</w:t>
            </w:r>
          </w:p>
        </w:tc>
        <w:tc>
          <w:tcPr>
            <w:tcW w:w="1295" w:type="dxa"/>
            <w:tcBorders>
              <w:left w:val="nil"/>
            </w:tcBorders>
          </w:tcPr>
          <w:p w14:paraId="14388342" w14:textId="77777777" w:rsidR="00491A4C" w:rsidRPr="00E251CD" w:rsidRDefault="00491A4C" w:rsidP="00EF4730">
            <w:pPr>
              <w:jc w:val="right"/>
            </w:pPr>
            <w:r>
              <w:t>8</w:t>
            </w:r>
          </w:p>
        </w:tc>
      </w:tr>
      <w:tr w:rsidR="00491A4C" w:rsidRPr="006A77EB" w14:paraId="78ACDD8E" w14:textId="77777777" w:rsidTr="00EF4730">
        <w:tc>
          <w:tcPr>
            <w:tcW w:w="3628" w:type="dxa"/>
            <w:tcBorders>
              <w:right w:val="nil"/>
            </w:tcBorders>
            <w:shd w:val="clear" w:color="auto" w:fill="D3DFEE"/>
          </w:tcPr>
          <w:p w14:paraId="2348C483" w14:textId="77777777" w:rsidR="00491A4C" w:rsidRPr="0024282F" w:rsidRDefault="00491A4C" w:rsidP="00EF4730">
            <w:pPr>
              <w:rPr>
                <w:sz w:val="18"/>
                <w:szCs w:val="18"/>
              </w:rPr>
            </w:pPr>
            <w:r w:rsidRPr="0024282F">
              <w:rPr>
                <w:sz w:val="18"/>
                <w:szCs w:val="18"/>
              </w:rPr>
              <w:t>Deployment</w:t>
            </w:r>
          </w:p>
        </w:tc>
        <w:tc>
          <w:tcPr>
            <w:tcW w:w="1943" w:type="dxa"/>
            <w:tcBorders>
              <w:left w:val="nil"/>
              <w:right w:val="nil"/>
            </w:tcBorders>
            <w:shd w:val="clear" w:color="auto" w:fill="D3DFEE"/>
          </w:tcPr>
          <w:p w14:paraId="39A79F78" w14:textId="77777777" w:rsidR="00491A4C" w:rsidRPr="00E251CD" w:rsidRDefault="00491A4C" w:rsidP="00EF4730"/>
        </w:tc>
        <w:tc>
          <w:tcPr>
            <w:tcW w:w="1295" w:type="dxa"/>
            <w:tcBorders>
              <w:left w:val="nil"/>
              <w:right w:val="nil"/>
            </w:tcBorders>
            <w:shd w:val="clear" w:color="auto" w:fill="D3DFEE"/>
          </w:tcPr>
          <w:p w14:paraId="6E9D9C2D" w14:textId="77777777" w:rsidR="00491A4C" w:rsidRPr="00E251CD" w:rsidRDefault="00491A4C" w:rsidP="00EF4730">
            <w:pPr>
              <w:jc w:val="right"/>
            </w:pPr>
            <w:r>
              <w:t>10</w:t>
            </w:r>
          </w:p>
        </w:tc>
        <w:tc>
          <w:tcPr>
            <w:tcW w:w="1295" w:type="dxa"/>
            <w:tcBorders>
              <w:left w:val="nil"/>
            </w:tcBorders>
            <w:shd w:val="clear" w:color="auto" w:fill="D3DFEE"/>
          </w:tcPr>
          <w:p w14:paraId="2F7D6588" w14:textId="77777777" w:rsidR="00491A4C" w:rsidRPr="00E251CD" w:rsidRDefault="00491A4C" w:rsidP="00EF4730">
            <w:pPr>
              <w:jc w:val="right"/>
            </w:pPr>
            <w:r>
              <w:t>15</w:t>
            </w:r>
          </w:p>
        </w:tc>
      </w:tr>
      <w:tr w:rsidR="00491A4C" w:rsidRPr="006A77EB" w14:paraId="3D105626" w14:textId="77777777" w:rsidTr="00EF4730">
        <w:tc>
          <w:tcPr>
            <w:tcW w:w="3628" w:type="dxa"/>
            <w:tcBorders>
              <w:right w:val="nil"/>
            </w:tcBorders>
          </w:tcPr>
          <w:p w14:paraId="1ABC97E9" w14:textId="77777777" w:rsidR="00491A4C" w:rsidRPr="0024282F" w:rsidRDefault="00491A4C" w:rsidP="00EF4730">
            <w:pPr>
              <w:rPr>
                <w:sz w:val="18"/>
                <w:szCs w:val="18"/>
              </w:rPr>
            </w:pPr>
            <w:r w:rsidRPr="0024282F">
              <w:rPr>
                <w:sz w:val="18"/>
                <w:szCs w:val="18"/>
              </w:rPr>
              <w:t>Support and Maintenance</w:t>
            </w:r>
          </w:p>
        </w:tc>
        <w:tc>
          <w:tcPr>
            <w:tcW w:w="1943" w:type="dxa"/>
            <w:tcBorders>
              <w:left w:val="nil"/>
              <w:right w:val="nil"/>
            </w:tcBorders>
          </w:tcPr>
          <w:p w14:paraId="501C7AEB" w14:textId="77777777" w:rsidR="00491A4C" w:rsidRPr="00E251CD" w:rsidRDefault="00491A4C" w:rsidP="00EF4730"/>
        </w:tc>
        <w:tc>
          <w:tcPr>
            <w:tcW w:w="1295" w:type="dxa"/>
            <w:tcBorders>
              <w:left w:val="nil"/>
              <w:right w:val="nil"/>
            </w:tcBorders>
          </w:tcPr>
          <w:p w14:paraId="6FA468D4" w14:textId="77777777" w:rsidR="00491A4C" w:rsidRDefault="00491A4C" w:rsidP="00EF4730">
            <w:pPr>
              <w:jc w:val="right"/>
            </w:pPr>
            <w:r>
              <w:t>10</w:t>
            </w:r>
          </w:p>
        </w:tc>
        <w:tc>
          <w:tcPr>
            <w:tcW w:w="1295" w:type="dxa"/>
            <w:tcBorders>
              <w:left w:val="nil"/>
            </w:tcBorders>
          </w:tcPr>
          <w:p w14:paraId="11567698" w14:textId="77777777" w:rsidR="00491A4C" w:rsidRDefault="00491A4C" w:rsidP="00EF4730">
            <w:pPr>
              <w:jc w:val="right"/>
            </w:pPr>
            <w:r>
              <w:t>11</w:t>
            </w:r>
          </w:p>
        </w:tc>
      </w:tr>
      <w:tr w:rsidR="00491A4C" w:rsidRPr="006A77EB" w14:paraId="4407E6FA" w14:textId="77777777" w:rsidTr="00EF4730">
        <w:tc>
          <w:tcPr>
            <w:tcW w:w="3628" w:type="dxa"/>
            <w:tcBorders>
              <w:right w:val="nil"/>
            </w:tcBorders>
          </w:tcPr>
          <w:p w14:paraId="36C5BABC" w14:textId="77777777" w:rsidR="00491A4C" w:rsidRPr="0024282F" w:rsidRDefault="00491A4C" w:rsidP="00EF4730">
            <w:pPr>
              <w:rPr>
                <w:sz w:val="18"/>
                <w:szCs w:val="18"/>
              </w:rPr>
            </w:pPr>
            <w:r w:rsidRPr="0024282F">
              <w:rPr>
                <w:sz w:val="18"/>
                <w:szCs w:val="18"/>
              </w:rPr>
              <w:t>Sales and Marketing</w:t>
            </w:r>
          </w:p>
        </w:tc>
        <w:tc>
          <w:tcPr>
            <w:tcW w:w="1943" w:type="dxa"/>
            <w:tcBorders>
              <w:left w:val="nil"/>
              <w:right w:val="nil"/>
            </w:tcBorders>
          </w:tcPr>
          <w:p w14:paraId="5A998A59" w14:textId="77777777" w:rsidR="00491A4C" w:rsidRPr="00E251CD" w:rsidRDefault="00491A4C" w:rsidP="00EF4730"/>
        </w:tc>
        <w:tc>
          <w:tcPr>
            <w:tcW w:w="1295" w:type="dxa"/>
            <w:tcBorders>
              <w:left w:val="nil"/>
              <w:right w:val="nil"/>
            </w:tcBorders>
          </w:tcPr>
          <w:p w14:paraId="4F5D602F" w14:textId="77777777" w:rsidR="00491A4C" w:rsidRDefault="00491A4C" w:rsidP="00EF4730">
            <w:pPr>
              <w:jc w:val="right"/>
            </w:pPr>
            <w:r>
              <w:t>8</w:t>
            </w:r>
          </w:p>
        </w:tc>
        <w:tc>
          <w:tcPr>
            <w:tcW w:w="1295" w:type="dxa"/>
            <w:tcBorders>
              <w:left w:val="nil"/>
            </w:tcBorders>
          </w:tcPr>
          <w:p w14:paraId="4C3FBB79" w14:textId="77777777" w:rsidR="00491A4C" w:rsidRDefault="00491A4C" w:rsidP="00EF4730">
            <w:pPr>
              <w:jc w:val="right"/>
            </w:pPr>
            <w:r>
              <w:t>14</w:t>
            </w:r>
          </w:p>
        </w:tc>
      </w:tr>
      <w:tr w:rsidR="00491A4C" w:rsidRPr="006A77EB" w14:paraId="7BF3A36A" w14:textId="77777777" w:rsidTr="00EF4730">
        <w:tc>
          <w:tcPr>
            <w:tcW w:w="3628" w:type="dxa"/>
            <w:tcBorders>
              <w:top w:val="double" w:sz="6" w:space="0" w:color="7BA0CD"/>
              <w:left w:val="single" w:sz="8" w:space="0" w:color="7BA0CD"/>
              <w:bottom w:val="single" w:sz="8" w:space="0" w:color="7BA0CD"/>
              <w:right w:val="nil"/>
            </w:tcBorders>
          </w:tcPr>
          <w:p w14:paraId="7E34CC60" w14:textId="77777777" w:rsidR="00491A4C" w:rsidRPr="0024282F" w:rsidRDefault="00491A4C" w:rsidP="00EF4730">
            <w:pPr>
              <w:rPr>
                <w:b/>
                <w:bCs/>
                <w:sz w:val="18"/>
                <w:szCs w:val="18"/>
              </w:rPr>
            </w:pPr>
            <w:r w:rsidRPr="0024282F">
              <w:rPr>
                <w:b/>
                <w:bCs/>
                <w:sz w:val="18"/>
                <w:szCs w:val="18"/>
              </w:rPr>
              <w:t>Total</w:t>
            </w:r>
          </w:p>
        </w:tc>
        <w:tc>
          <w:tcPr>
            <w:tcW w:w="1943" w:type="dxa"/>
            <w:tcBorders>
              <w:top w:val="double" w:sz="6" w:space="0" w:color="7BA0CD"/>
              <w:left w:val="nil"/>
              <w:bottom w:val="single" w:sz="8" w:space="0" w:color="7BA0CD"/>
              <w:right w:val="nil"/>
            </w:tcBorders>
          </w:tcPr>
          <w:p w14:paraId="4A916A9F" w14:textId="77777777" w:rsidR="00491A4C" w:rsidRPr="002E6CEC" w:rsidRDefault="00491A4C" w:rsidP="00EF4730">
            <w:pPr>
              <w:rPr>
                <w:b/>
                <w:bCs/>
                <w:szCs w:val="20"/>
              </w:rPr>
            </w:pPr>
          </w:p>
        </w:tc>
        <w:tc>
          <w:tcPr>
            <w:tcW w:w="1295" w:type="dxa"/>
            <w:tcBorders>
              <w:top w:val="double" w:sz="6" w:space="0" w:color="7BA0CD"/>
              <w:left w:val="nil"/>
              <w:bottom w:val="single" w:sz="8" w:space="0" w:color="7BA0CD"/>
              <w:right w:val="nil"/>
            </w:tcBorders>
          </w:tcPr>
          <w:p w14:paraId="47B43765" w14:textId="77777777" w:rsidR="00491A4C" w:rsidRPr="002E6CEC" w:rsidRDefault="00491A4C" w:rsidP="00EF4730">
            <w:pPr>
              <w:jc w:val="right"/>
              <w:rPr>
                <w:b/>
                <w:bCs/>
                <w:szCs w:val="20"/>
              </w:rPr>
            </w:pPr>
            <w:r>
              <w:rPr>
                <w:b/>
                <w:bCs/>
                <w:szCs w:val="20"/>
              </w:rPr>
              <w:t>79</w:t>
            </w:r>
          </w:p>
        </w:tc>
        <w:tc>
          <w:tcPr>
            <w:tcW w:w="1295" w:type="dxa"/>
            <w:tcBorders>
              <w:top w:val="double" w:sz="6" w:space="0" w:color="7BA0CD"/>
              <w:left w:val="nil"/>
              <w:bottom w:val="single" w:sz="8" w:space="0" w:color="7BA0CD"/>
              <w:right w:val="single" w:sz="8" w:space="0" w:color="7BA0CD"/>
            </w:tcBorders>
          </w:tcPr>
          <w:p w14:paraId="67BDEB2A" w14:textId="77777777" w:rsidR="00491A4C" w:rsidRPr="002E6CEC" w:rsidRDefault="00491A4C" w:rsidP="00EF4730">
            <w:pPr>
              <w:jc w:val="right"/>
              <w:rPr>
                <w:b/>
                <w:bCs/>
                <w:szCs w:val="20"/>
              </w:rPr>
            </w:pPr>
            <w:r>
              <w:rPr>
                <w:b/>
                <w:bCs/>
                <w:szCs w:val="20"/>
              </w:rPr>
              <w:t>138</w:t>
            </w:r>
          </w:p>
        </w:tc>
      </w:tr>
    </w:tbl>
    <w:p w14:paraId="4CD10EB2" w14:textId="77777777" w:rsidR="00491A4C" w:rsidRDefault="00491A4C" w:rsidP="00491A4C">
      <w:pPr>
        <w:keepNext/>
        <w:jc w:val="both"/>
        <w:rPr>
          <w:i/>
          <w:sz w:val="16"/>
          <w:szCs w:val="16"/>
        </w:rPr>
      </w:pPr>
    </w:p>
    <w:tbl>
      <w:tblPr>
        <w:tblpPr w:leftFromText="180" w:rightFromText="180" w:vertAnchor="text" w:horzAnchor="margin" w:tblpXSpec="right" w:tblpY="680"/>
        <w:tblW w:w="9661"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661"/>
      </w:tblGrid>
      <w:tr w:rsidR="00491A4C" w14:paraId="71FDCB90" w14:textId="77777777" w:rsidTr="00EF4730">
        <w:trPr>
          <w:trHeight w:val="512"/>
          <w:tblHeader/>
        </w:trPr>
        <w:tc>
          <w:tcPr>
            <w:tcW w:w="9661" w:type="dxa"/>
            <w:shd w:val="clear" w:color="auto" w:fill="D3DFEE"/>
          </w:tcPr>
          <w:p w14:paraId="0B2D9FCE" w14:textId="77777777" w:rsidR="00491A4C" w:rsidRPr="00266D67" w:rsidRDefault="00491A4C" w:rsidP="00EF4730">
            <w:pPr>
              <w:keepNext/>
              <w:ind w:left="360"/>
              <w:jc w:val="both"/>
              <w:rPr>
                <w:iCs/>
                <w:sz w:val="22"/>
                <w:szCs w:val="22"/>
              </w:rPr>
            </w:pPr>
            <w:r w:rsidRPr="00266D67">
              <w:rPr>
                <w:iCs/>
                <w:sz w:val="22"/>
                <w:szCs w:val="22"/>
              </w:rPr>
              <w:t>Comments:</w:t>
            </w:r>
          </w:p>
          <w:p w14:paraId="70584CD8" w14:textId="3A5A6813" w:rsidR="00491A4C" w:rsidRPr="00DF0EA4" w:rsidRDefault="00491A4C" w:rsidP="00491A4C">
            <w:pPr>
              <w:pStyle w:val="ListParagraph"/>
              <w:keepNext/>
              <w:numPr>
                <w:ilvl w:val="0"/>
                <w:numId w:val="6"/>
              </w:numPr>
              <w:spacing w:before="60" w:after="120"/>
              <w:jc w:val="both"/>
              <w:rPr>
                <w:i/>
                <w:sz w:val="18"/>
                <w:szCs w:val="18"/>
              </w:rPr>
            </w:pPr>
            <w:r>
              <w:rPr>
                <w:iCs/>
                <w:sz w:val="18"/>
                <w:szCs w:val="18"/>
              </w:rPr>
              <w:t>The design</w:t>
            </w:r>
            <w:r w:rsidRPr="007268A0">
              <w:rPr>
                <w:iCs/>
                <w:sz w:val="18"/>
                <w:szCs w:val="18"/>
              </w:rPr>
              <w:t xml:space="preserve"> could take a few hours to design on paper, try it out on</w:t>
            </w:r>
            <w:r>
              <w:rPr>
                <w:iCs/>
                <w:sz w:val="18"/>
                <w:szCs w:val="18"/>
              </w:rPr>
              <w:t xml:space="preserve"> an </w:t>
            </w:r>
            <w:r w:rsidRPr="007268A0">
              <w:rPr>
                <w:iCs/>
                <w:sz w:val="18"/>
                <w:szCs w:val="18"/>
              </w:rPr>
              <w:t>app development platform, and edit as needed.</w:t>
            </w:r>
          </w:p>
          <w:p w14:paraId="0688DE5A" w14:textId="77777777" w:rsidR="00491A4C" w:rsidRPr="007268A0" w:rsidRDefault="00491A4C" w:rsidP="00EF4730">
            <w:pPr>
              <w:pStyle w:val="ListParagraph"/>
              <w:keepNext/>
              <w:jc w:val="both"/>
              <w:rPr>
                <w:i/>
                <w:sz w:val="18"/>
                <w:szCs w:val="18"/>
              </w:rPr>
            </w:pPr>
            <w:r w:rsidRPr="007268A0">
              <w:rPr>
                <w:iCs/>
                <w:sz w:val="18"/>
                <w:szCs w:val="18"/>
              </w:rPr>
              <w:t xml:space="preserve"> </w:t>
            </w:r>
          </w:p>
          <w:p w14:paraId="4BC6DB1E" w14:textId="77777777" w:rsidR="00491A4C" w:rsidRPr="00DF0EA4" w:rsidRDefault="00491A4C" w:rsidP="00491A4C">
            <w:pPr>
              <w:pStyle w:val="ListParagraph"/>
              <w:keepNext/>
              <w:numPr>
                <w:ilvl w:val="0"/>
                <w:numId w:val="6"/>
              </w:numPr>
              <w:spacing w:before="60" w:after="120"/>
              <w:jc w:val="both"/>
              <w:rPr>
                <w:i/>
                <w:sz w:val="18"/>
                <w:szCs w:val="18"/>
              </w:rPr>
            </w:pPr>
            <w:r>
              <w:rPr>
                <w:iCs/>
                <w:sz w:val="18"/>
                <w:szCs w:val="18"/>
              </w:rPr>
              <w:t>There</w:t>
            </w:r>
            <w:r w:rsidRPr="007268A0">
              <w:rPr>
                <w:iCs/>
                <w:sz w:val="18"/>
                <w:szCs w:val="18"/>
              </w:rPr>
              <w:t xml:space="preserve"> will be various things to consider. The design would have to fulfill</w:t>
            </w:r>
            <w:r>
              <w:rPr>
                <w:iCs/>
                <w:sz w:val="18"/>
                <w:szCs w:val="18"/>
              </w:rPr>
              <w:t xml:space="preserve"> </w:t>
            </w:r>
            <w:r w:rsidRPr="007268A0">
              <w:rPr>
                <w:iCs/>
                <w:sz w:val="18"/>
                <w:szCs w:val="18"/>
              </w:rPr>
              <w:t xml:space="preserve">the need for simplicity, smooth </w:t>
            </w:r>
            <w:r>
              <w:rPr>
                <w:iCs/>
                <w:sz w:val="18"/>
                <w:szCs w:val="18"/>
              </w:rPr>
              <w:t>overall</w:t>
            </w:r>
            <w:r w:rsidRPr="007268A0">
              <w:rPr>
                <w:iCs/>
                <w:sz w:val="18"/>
                <w:szCs w:val="18"/>
              </w:rPr>
              <w:t xml:space="preserve"> flow, </w:t>
            </w:r>
            <w:r>
              <w:rPr>
                <w:iCs/>
                <w:sz w:val="18"/>
                <w:szCs w:val="18"/>
              </w:rPr>
              <w:t>tech-savviness</w:t>
            </w:r>
            <w:r w:rsidRPr="007268A0">
              <w:rPr>
                <w:iCs/>
                <w:sz w:val="18"/>
                <w:szCs w:val="18"/>
              </w:rPr>
              <w:t>, majority preference with margin inclusion, etc.</w:t>
            </w:r>
          </w:p>
          <w:p w14:paraId="26D0DF1F" w14:textId="77777777" w:rsidR="00491A4C" w:rsidRPr="007268A0" w:rsidRDefault="00491A4C" w:rsidP="00EF4730">
            <w:pPr>
              <w:pStyle w:val="ListParagraph"/>
              <w:keepNext/>
              <w:jc w:val="both"/>
              <w:rPr>
                <w:i/>
                <w:sz w:val="18"/>
                <w:szCs w:val="18"/>
              </w:rPr>
            </w:pPr>
          </w:p>
          <w:p w14:paraId="360C7E35" w14:textId="77777777" w:rsidR="00491A4C" w:rsidRPr="007268A0" w:rsidRDefault="00491A4C" w:rsidP="00491A4C">
            <w:pPr>
              <w:pStyle w:val="ListParagraph"/>
              <w:keepNext/>
              <w:numPr>
                <w:ilvl w:val="0"/>
                <w:numId w:val="6"/>
              </w:numPr>
              <w:spacing w:before="60" w:after="120"/>
              <w:jc w:val="both"/>
              <w:rPr>
                <w:iCs/>
                <w:sz w:val="18"/>
                <w:szCs w:val="18"/>
              </w:rPr>
            </w:pPr>
            <w:r w:rsidRPr="007268A0">
              <w:rPr>
                <w:iCs/>
                <w:sz w:val="18"/>
                <w:szCs w:val="18"/>
              </w:rPr>
              <w:t>Considering all those steps and things to consider, the design might take some time</w:t>
            </w:r>
            <w:r>
              <w:rPr>
                <w:iCs/>
                <w:sz w:val="18"/>
                <w:szCs w:val="18"/>
              </w:rPr>
              <w:t>,</w:t>
            </w:r>
            <w:r w:rsidRPr="007268A0">
              <w:rPr>
                <w:iCs/>
                <w:sz w:val="18"/>
                <w:szCs w:val="18"/>
              </w:rPr>
              <w:t xml:space="preserve"> about 10 – 20 hours minimum and 40 max</w:t>
            </w:r>
          </w:p>
          <w:p w14:paraId="185277D8" w14:textId="77777777" w:rsidR="00491A4C" w:rsidRDefault="00491A4C" w:rsidP="00EF4730">
            <w:pPr>
              <w:keepNext/>
              <w:keepLines/>
              <w:spacing w:after="180"/>
              <w:ind w:left="72" w:right="72"/>
            </w:pPr>
          </w:p>
          <w:p w14:paraId="2ECC62FA" w14:textId="77777777" w:rsidR="00491A4C" w:rsidRDefault="00491A4C" w:rsidP="00EF4730">
            <w:pPr>
              <w:keepNext/>
              <w:keepLines/>
              <w:spacing w:after="180"/>
              <w:ind w:right="72"/>
            </w:pPr>
          </w:p>
        </w:tc>
      </w:tr>
    </w:tbl>
    <w:p w14:paraId="30773CBD" w14:textId="77777777" w:rsidR="00491A4C" w:rsidRDefault="00491A4C" w:rsidP="00491A4C">
      <w:pPr>
        <w:keepNext/>
        <w:jc w:val="both"/>
        <w:rPr>
          <w:b/>
        </w:rPr>
      </w:pPr>
    </w:p>
    <w:p w14:paraId="6961E803" w14:textId="77777777" w:rsidR="00491A4C" w:rsidRDefault="00491A4C" w:rsidP="00491A4C">
      <w:pPr>
        <w:keepNext/>
        <w:ind w:left="360"/>
        <w:jc w:val="both"/>
        <w:rPr>
          <w:b/>
        </w:rPr>
      </w:pPr>
    </w:p>
    <w:p w14:paraId="6C0EB49F" w14:textId="77777777" w:rsidR="00491A4C" w:rsidRDefault="00491A4C" w:rsidP="00491A4C">
      <w:pPr>
        <w:keepNext/>
        <w:ind w:left="360"/>
        <w:jc w:val="both"/>
        <w:rPr>
          <w:b/>
        </w:rPr>
      </w:pPr>
    </w:p>
    <w:p w14:paraId="0B34296E" w14:textId="77777777" w:rsidR="00491A4C" w:rsidRDefault="00491A4C" w:rsidP="00491A4C">
      <w:pPr>
        <w:keepNext/>
        <w:ind w:left="360"/>
        <w:jc w:val="both"/>
        <w:rPr>
          <w:b/>
        </w:rPr>
      </w:pPr>
    </w:p>
    <w:p w14:paraId="6B262990" w14:textId="77777777" w:rsidR="00491A4C" w:rsidRDefault="00491A4C" w:rsidP="00491A4C">
      <w:pPr>
        <w:keepNext/>
        <w:ind w:left="360"/>
        <w:jc w:val="both"/>
        <w:rPr>
          <w:b/>
        </w:rPr>
      </w:pPr>
    </w:p>
    <w:p w14:paraId="321579E4" w14:textId="77777777" w:rsidR="00491A4C" w:rsidRDefault="00491A4C" w:rsidP="00491A4C">
      <w:pPr>
        <w:keepNext/>
        <w:ind w:left="360"/>
        <w:jc w:val="both"/>
        <w:rPr>
          <w:b/>
        </w:rPr>
      </w:pPr>
    </w:p>
    <w:p w14:paraId="7CF1EDFA" w14:textId="77777777" w:rsidR="00491A4C" w:rsidRDefault="00491A4C" w:rsidP="00491A4C">
      <w:pPr>
        <w:keepNext/>
        <w:ind w:left="360"/>
        <w:jc w:val="both"/>
        <w:rPr>
          <w:b/>
        </w:rPr>
      </w:pPr>
    </w:p>
    <w:p w14:paraId="68437AF7" w14:textId="77777777" w:rsidR="00491A4C" w:rsidRDefault="00491A4C" w:rsidP="00491A4C">
      <w:pPr>
        <w:keepNext/>
        <w:ind w:left="360"/>
        <w:jc w:val="both"/>
        <w:rPr>
          <w:b/>
        </w:rPr>
      </w:pPr>
    </w:p>
    <w:p w14:paraId="7FD14C57" w14:textId="77777777" w:rsidR="00491A4C" w:rsidRDefault="00491A4C" w:rsidP="00491A4C">
      <w:pPr>
        <w:keepNext/>
        <w:ind w:left="360"/>
        <w:jc w:val="both"/>
        <w:rPr>
          <w:b/>
        </w:rPr>
      </w:pPr>
    </w:p>
    <w:p w14:paraId="1B6A940D" w14:textId="77777777" w:rsidR="00491A4C" w:rsidRDefault="00491A4C" w:rsidP="00491A4C">
      <w:pPr>
        <w:keepNext/>
        <w:ind w:left="360"/>
        <w:jc w:val="both"/>
        <w:rPr>
          <w:b/>
        </w:rPr>
      </w:pPr>
    </w:p>
    <w:p w14:paraId="62BE86AB" w14:textId="77777777" w:rsidR="00491A4C" w:rsidRDefault="00491A4C" w:rsidP="00491A4C">
      <w:pPr>
        <w:keepNext/>
        <w:ind w:left="360"/>
        <w:jc w:val="both"/>
        <w:rPr>
          <w:b/>
        </w:rPr>
      </w:pPr>
    </w:p>
    <w:p w14:paraId="4241470E" w14:textId="77777777" w:rsidR="00491A4C" w:rsidRDefault="00491A4C" w:rsidP="00491A4C">
      <w:pPr>
        <w:keepNext/>
        <w:ind w:left="360"/>
        <w:jc w:val="both"/>
        <w:rPr>
          <w:b/>
        </w:rPr>
      </w:pPr>
    </w:p>
    <w:p w14:paraId="0CFF0779" w14:textId="77777777" w:rsidR="00AF3236" w:rsidRDefault="00AF3236" w:rsidP="00491A4C">
      <w:pPr>
        <w:keepNext/>
        <w:ind w:left="360"/>
        <w:jc w:val="both"/>
        <w:rPr>
          <w:b/>
        </w:rPr>
      </w:pPr>
    </w:p>
    <w:p w14:paraId="41B4AD33" w14:textId="538527B3" w:rsidR="00AF3236" w:rsidRDefault="00AF3236" w:rsidP="00AF3236">
      <w:pPr>
        <w:keepNext/>
        <w:jc w:val="both"/>
        <w:rPr>
          <w:b/>
        </w:rPr>
      </w:pPr>
      <w:r w:rsidRPr="00C82FE6">
        <w:rPr>
          <w:b/>
        </w:rPr>
        <w:t>Maintenance Costs</w:t>
      </w:r>
    </w:p>
    <w:p w14:paraId="5D4FC45E" w14:textId="0876D29A" w:rsidR="00491A4C" w:rsidRDefault="00491A4C" w:rsidP="00AF3236">
      <w:pPr>
        <w:keepNext/>
        <w:jc w:val="both"/>
        <w:rPr>
          <w:b/>
        </w:rPr>
      </w:pPr>
    </w:p>
    <w:tbl>
      <w:tblPr>
        <w:tblpPr w:leftFromText="180" w:rightFromText="180" w:vertAnchor="text" w:horzAnchor="page" w:tblpX="1531" w:tblpY="-32"/>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3528"/>
        <w:gridCol w:w="2205"/>
        <w:gridCol w:w="2205"/>
      </w:tblGrid>
      <w:tr w:rsidR="00491A4C" w:rsidRPr="00C82FE6" w14:paraId="0A0111EC" w14:textId="77777777" w:rsidTr="00EF4730">
        <w:tc>
          <w:tcPr>
            <w:tcW w:w="3528" w:type="dxa"/>
            <w:tcBorders>
              <w:top w:val="single" w:sz="8" w:space="0" w:color="7BA0CD"/>
              <w:left w:val="single" w:sz="8" w:space="0" w:color="7BA0CD"/>
              <w:bottom w:val="single" w:sz="8" w:space="0" w:color="7BA0CD"/>
              <w:right w:val="nil"/>
            </w:tcBorders>
            <w:shd w:val="clear" w:color="auto" w:fill="4F81BD"/>
          </w:tcPr>
          <w:p w14:paraId="582D33A5" w14:textId="77777777" w:rsidR="00491A4C" w:rsidRPr="00C82FE6" w:rsidRDefault="00491A4C" w:rsidP="00EF4730">
            <w:pPr>
              <w:rPr>
                <w:b/>
                <w:bCs/>
                <w:color w:val="FFFFFF"/>
              </w:rPr>
            </w:pPr>
            <w:r w:rsidRPr="00C82FE6">
              <w:rPr>
                <w:b/>
                <w:bCs/>
                <w:color w:val="FFFFFF"/>
              </w:rPr>
              <w:t>Type</w:t>
            </w:r>
          </w:p>
        </w:tc>
        <w:tc>
          <w:tcPr>
            <w:tcW w:w="2205" w:type="dxa"/>
            <w:tcBorders>
              <w:top w:val="single" w:sz="8" w:space="0" w:color="7BA0CD"/>
              <w:left w:val="nil"/>
              <w:bottom w:val="single" w:sz="8" w:space="0" w:color="7BA0CD"/>
              <w:right w:val="nil"/>
            </w:tcBorders>
            <w:shd w:val="clear" w:color="auto" w:fill="4F81BD"/>
          </w:tcPr>
          <w:p w14:paraId="5923378D" w14:textId="77777777" w:rsidR="00491A4C" w:rsidRPr="00C82FE6" w:rsidRDefault="00491A4C" w:rsidP="00EF4730">
            <w:pPr>
              <w:jc w:val="right"/>
              <w:rPr>
                <w:b/>
                <w:bCs/>
                <w:color w:val="FFFFFF"/>
              </w:rPr>
            </w:pPr>
            <w:r w:rsidRPr="00C82FE6">
              <w:rPr>
                <w:b/>
                <w:bCs/>
                <w:color w:val="FFFFFF"/>
              </w:rPr>
              <w:t>Hours / Month Low</w:t>
            </w:r>
          </w:p>
        </w:tc>
        <w:tc>
          <w:tcPr>
            <w:tcW w:w="2205" w:type="dxa"/>
            <w:tcBorders>
              <w:top w:val="single" w:sz="8" w:space="0" w:color="7BA0CD"/>
              <w:left w:val="nil"/>
              <w:bottom w:val="single" w:sz="8" w:space="0" w:color="7BA0CD"/>
              <w:right w:val="single" w:sz="8" w:space="0" w:color="7BA0CD"/>
            </w:tcBorders>
            <w:shd w:val="clear" w:color="auto" w:fill="4F81BD"/>
          </w:tcPr>
          <w:p w14:paraId="37170AAB" w14:textId="77777777" w:rsidR="00491A4C" w:rsidRPr="00C82FE6" w:rsidRDefault="00491A4C" w:rsidP="00EF4730">
            <w:pPr>
              <w:jc w:val="right"/>
              <w:rPr>
                <w:b/>
                <w:bCs/>
                <w:color w:val="FFFFFF"/>
              </w:rPr>
            </w:pPr>
            <w:r w:rsidRPr="00C82FE6">
              <w:rPr>
                <w:b/>
                <w:bCs/>
                <w:color w:val="FFFFFF"/>
              </w:rPr>
              <w:t>Hours / Month High</w:t>
            </w:r>
          </w:p>
        </w:tc>
      </w:tr>
      <w:tr w:rsidR="00491A4C" w:rsidRPr="00C82FE6" w14:paraId="4F0B613D" w14:textId="77777777" w:rsidTr="00EF4730">
        <w:tc>
          <w:tcPr>
            <w:tcW w:w="3528" w:type="dxa"/>
            <w:tcBorders>
              <w:right w:val="nil"/>
            </w:tcBorders>
            <w:shd w:val="clear" w:color="auto" w:fill="D3DFEE"/>
          </w:tcPr>
          <w:p w14:paraId="66194F5E" w14:textId="77777777" w:rsidR="00491A4C" w:rsidRPr="00E251CD" w:rsidRDefault="00491A4C" w:rsidP="00EF4730">
            <w:r>
              <w:t>System / User Support</w:t>
            </w:r>
          </w:p>
        </w:tc>
        <w:tc>
          <w:tcPr>
            <w:tcW w:w="2205" w:type="dxa"/>
            <w:tcBorders>
              <w:left w:val="nil"/>
              <w:right w:val="nil"/>
            </w:tcBorders>
            <w:shd w:val="clear" w:color="auto" w:fill="D3DFEE"/>
          </w:tcPr>
          <w:p w14:paraId="7406B1AC" w14:textId="77777777" w:rsidR="00491A4C" w:rsidRPr="00E251CD" w:rsidRDefault="00491A4C" w:rsidP="00EF4730">
            <w:pPr>
              <w:jc w:val="right"/>
            </w:pPr>
            <w:r>
              <w:t>200.00</w:t>
            </w:r>
          </w:p>
        </w:tc>
        <w:tc>
          <w:tcPr>
            <w:tcW w:w="2205" w:type="dxa"/>
            <w:tcBorders>
              <w:left w:val="nil"/>
            </w:tcBorders>
            <w:shd w:val="clear" w:color="auto" w:fill="D3DFEE"/>
          </w:tcPr>
          <w:p w14:paraId="3FDAFC3C" w14:textId="77777777" w:rsidR="00491A4C" w:rsidRPr="00E251CD" w:rsidRDefault="00491A4C" w:rsidP="00EF4730">
            <w:pPr>
              <w:jc w:val="right"/>
            </w:pPr>
            <w:r>
              <w:t>500.00</w:t>
            </w:r>
          </w:p>
        </w:tc>
      </w:tr>
      <w:tr w:rsidR="00491A4C" w:rsidRPr="00C82FE6" w14:paraId="777C66F4" w14:textId="77777777" w:rsidTr="00EF4730">
        <w:tc>
          <w:tcPr>
            <w:tcW w:w="3528" w:type="dxa"/>
            <w:tcBorders>
              <w:right w:val="nil"/>
            </w:tcBorders>
          </w:tcPr>
          <w:p w14:paraId="029E3A07" w14:textId="77777777" w:rsidR="00491A4C" w:rsidRPr="00E251CD" w:rsidRDefault="00491A4C" w:rsidP="00EF4730">
            <w:r>
              <w:t>Business / Process Support</w:t>
            </w:r>
          </w:p>
        </w:tc>
        <w:tc>
          <w:tcPr>
            <w:tcW w:w="2205" w:type="dxa"/>
            <w:tcBorders>
              <w:left w:val="nil"/>
              <w:right w:val="nil"/>
            </w:tcBorders>
          </w:tcPr>
          <w:p w14:paraId="0B24E25B" w14:textId="77777777" w:rsidR="00491A4C" w:rsidRDefault="00491A4C" w:rsidP="00EF4730">
            <w:pPr>
              <w:jc w:val="right"/>
            </w:pPr>
            <w:r>
              <w:t>500.00</w:t>
            </w:r>
          </w:p>
        </w:tc>
        <w:tc>
          <w:tcPr>
            <w:tcW w:w="2205" w:type="dxa"/>
            <w:tcBorders>
              <w:left w:val="nil"/>
            </w:tcBorders>
          </w:tcPr>
          <w:p w14:paraId="210C7F4D" w14:textId="77777777" w:rsidR="00491A4C" w:rsidRDefault="00491A4C" w:rsidP="00EF4730">
            <w:pPr>
              <w:jc w:val="right"/>
            </w:pPr>
            <w:r>
              <w:t>1000.00</w:t>
            </w:r>
          </w:p>
        </w:tc>
      </w:tr>
      <w:tr w:rsidR="00491A4C" w:rsidRPr="00C82FE6" w14:paraId="2EF2069C" w14:textId="77777777" w:rsidTr="00EF4730">
        <w:tc>
          <w:tcPr>
            <w:tcW w:w="3528" w:type="dxa"/>
            <w:tcBorders>
              <w:top w:val="double" w:sz="6" w:space="0" w:color="7BA0CD"/>
              <w:left w:val="single" w:sz="8" w:space="0" w:color="7BA0CD"/>
              <w:bottom w:val="single" w:sz="8" w:space="0" w:color="7BA0CD"/>
              <w:right w:val="nil"/>
            </w:tcBorders>
          </w:tcPr>
          <w:p w14:paraId="7A86A638" w14:textId="77777777" w:rsidR="00491A4C" w:rsidRPr="00C82FE6" w:rsidRDefault="00491A4C" w:rsidP="00EF4730">
            <w:pPr>
              <w:rPr>
                <w:b/>
                <w:bCs/>
              </w:rPr>
            </w:pPr>
            <w:r w:rsidRPr="00C82FE6">
              <w:rPr>
                <w:b/>
                <w:bCs/>
              </w:rPr>
              <w:t xml:space="preserve">Total Support &amp; Maintenance </w:t>
            </w:r>
          </w:p>
        </w:tc>
        <w:tc>
          <w:tcPr>
            <w:tcW w:w="2205" w:type="dxa"/>
            <w:tcBorders>
              <w:top w:val="double" w:sz="6" w:space="0" w:color="7BA0CD"/>
              <w:left w:val="nil"/>
              <w:bottom w:val="single" w:sz="8" w:space="0" w:color="7BA0CD"/>
              <w:right w:val="nil"/>
            </w:tcBorders>
          </w:tcPr>
          <w:p w14:paraId="1AA3B971" w14:textId="77777777" w:rsidR="00491A4C" w:rsidRPr="00C82FE6" w:rsidRDefault="00491A4C" w:rsidP="00EF4730">
            <w:pPr>
              <w:jc w:val="right"/>
              <w:rPr>
                <w:b/>
                <w:bCs/>
              </w:rPr>
            </w:pPr>
            <w:r>
              <w:rPr>
                <w:b/>
                <w:bCs/>
              </w:rPr>
              <w:t>700.00</w:t>
            </w:r>
          </w:p>
        </w:tc>
        <w:tc>
          <w:tcPr>
            <w:tcW w:w="2205" w:type="dxa"/>
            <w:tcBorders>
              <w:top w:val="double" w:sz="6" w:space="0" w:color="7BA0CD"/>
              <w:left w:val="nil"/>
              <w:bottom w:val="single" w:sz="8" w:space="0" w:color="7BA0CD"/>
              <w:right w:val="single" w:sz="8" w:space="0" w:color="7BA0CD"/>
            </w:tcBorders>
          </w:tcPr>
          <w:p w14:paraId="160DEAB6" w14:textId="77777777" w:rsidR="00491A4C" w:rsidRPr="00C82FE6" w:rsidRDefault="00491A4C" w:rsidP="00EF4730">
            <w:pPr>
              <w:jc w:val="right"/>
              <w:rPr>
                <w:b/>
                <w:bCs/>
              </w:rPr>
            </w:pPr>
            <w:r>
              <w:rPr>
                <w:b/>
                <w:bCs/>
              </w:rPr>
              <w:t>1500.00</w:t>
            </w:r>
          </w:p>
        </w:tc>
      </w:tr>
    </w:tbl>
    <w:p w14:paraId="15F454E2" w14:textId="77777777" w:rsidR="00491A4C" w:rsidRDefault="00491A4C" w:rsidP="00491A4C">
      <w:pPr>
        <w:keepNext/>
        <w:ind w:left="360"/>
        <w:jc w:val="both"/>
        <w:rPr>
          <w:b/>
        </w:rPr>
      </w:pPr>
    </w:p>
    <w:p w14:paraId="59691D25" w14:textId="77777777" w:rsidR="00491A4C" w:rsidRDefault="00491A4C" w:rsidP="00491A4C">
      <w:pPr>
        <w:keepNext/>
        <w:ind w:left="360"/>
        <w:jc w:val="both"/>
        <w:rPr>
          <w:b/>
        </w:rPr>
      </w:pPr>
    </w:p>
    <w:p w14:paraId="308FF360" w14:textId="77777777" w:rsidR="00491A4C" w:rsidRDefault="00491A4C" w:rsidP="00491A4C">
      <w:pPr>
        <w:keepNext/>
        <w:ind w:left="360"/>
        <w:jc w:val="both"/>
        <w:rPr>
          <w:b/>
        </w:rPr>
      </w:pPr>
    </w:p>
    <w:tbl>
      <w:tblPr>
        <w:tblpPr w:leftFromText="180" w:rightFromText="180" w:vertAnchor="text" w:horzAnchor="page" w:tblpX="1561" w:tblpY="1021"/>
        <w:tblW w:w="9541"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541"/>
      </w:tblGrid>
      <w:tr w:rsidR="00491A4C" w14:paraId="3866D7C8" w14:textId="77777777" w:rsidTr="00EF4730">
        <w:trPr>
          <w:trHeight w:val="625"/>
          <w:tblHeader/>
        </w:trPr>
        <w:tc>
          <w:tcPr>
            <w:tcW w:w="9541" w:type="dxa"/>
            <w:shd w:val="clear" w:color="auto" w:fill="D3DFEE"/>
          </w:tcPr>
          <w:p w14:paraId="1D788909" w14:textId="77777777" w:rsidR="00491A4C" w:rsidRPr="00266D67" w:rsidRDefault="00491A4C" w:rsidP="00EF4730">
            <w:pPr>
              <w:keepNext/>
              <w:ind w:left="360"/>
              <w:jc w:val="both"/>
              <w:rPr>
                <w:iCs/>
                <w:sz w:val="22"/>
                <w:szCs w:val="22"/>
              </w:rPr>
            </w:pPr>
            <w:r w:rsidRPr="00266D67">
              <w:rPr>
                <w:iCs/>
                <w:sz w:val="22"/>
                <w:szCs w:val="22"/>
              </w:rPr>
              <w:t>Comments:</w:t>
            </w:r>
          </w:p>
          <w:p w14:paraId="342DEBF9" w14:textId="03773076" w:rsidR="00491A4C" w:rsidRDefault="00491A4C" w:rsidP="00491A4C">
            <w:pPr>
              <w:pStyle w:val="ListParagraph"/>
              <w:keepNext/>
              <w:numPr>
                <w:ilvl w:val="0"/>
                <w:numId w:val="6"/>
              </w:numPr>
              <w:spacing w:before="60" w:after="120"/>
              <w:jc w:val="both"/>
              <w:rPr>
                <w:iCs/>
                <w:sz w:val="18"/>
                <w:szCs w:val="18"/>
              </w:rPr>
            </w:pPr>
            <w:r>
              <w:rPr>
                <w:iCs/>
                <w:sz w:val="18"/>
                <w:szCs w:val="18"/>
              </w:rPr>
              <w:t xml:space="preserve">It would be tough to say, at this point, what the maintenance cost would be. But taking into consideration and comparing other </w:t>
            </w:r>
            <w:r w:rsidR="00D07444">
              <w:rPr>
                <w:iCs/>
                <w:sz w:val="18"/>
                <w:szCs w:val="18"/>
              </w:rPr>
              <w:t>startup</w:t>
            </w:r>
            <w:r>
              <w:rPr>
                <w:iCs/>
                <w:sz w:val="18"/>
                <w:szCs w:val="18"/>
              </w:rPr>
              <w:t xml:space="preserve"> apps that employ similar functionalities, the maintenance cost could be in the range of $200 to $500 per month as a somewhat successful </w:t>
            </w:r>
            <w:r w:rsidR="00D07444">
              <w:rPr>
                <w:iCs/>
                <w:sz w:val="18"/>
                <w:szCs w:val="18"/>
              </w:rPr>
              <w:t>startup</w:t>
            </w:r>
            <w:r>
              <w:rPr>
                <w:iCs/>
                <w:sz w:val="18"/>
                <w:szCs w:val="18"/>
              </w:rPr>
              <w:t xml:space="preserve"> app</w:t>
            </w:r>
          </w:p>
          <w:p w14:paraId="60C270CB" w14:textId="77777777" w:rsidR="00491A4C" w:rsidRDefault="00491A4C" w:rsidP="00EF4730">
            <w:pPr>
              <w:pStyle w:val="ListParagraph"/>
              <w:keepNext/>
              <w:jc w:val="both"/>
              <w:rPr>
                <w:iCs/>
                <w:sz w:val="18"/>
                <w:szCs w:val="18"/>
              </w:rPr>
            </w:pPr>
          </w:p>
          <w:p w14:paraId="1E6E0493" w14:textId="75548B4C" w:rsidR="00491A4C" w:rsidRPr="007268A0" w:rsidRDefault="00491A4C" w:rsidP="00491A4C">
            <w:pPr>
              <w:pStyle w:val="ListParagraph"/>
              <w:keepNext/>
              <w:numPr>
                <w:ilvl w:val="0"/>
                <w:numId w:val="6"/>
              </w:numPr>
              <w:spacing w:before="60" w:after="120"/>
              <w:jc w:val="both"/>
              <w:rPr>
                <w:iCs/>
                <w:sz w:val="18"/>
                <w:szCs w:val="18"/>
              </w:rPr>
            </w:pPr>
            <w:r>
              <w:rPr>
                <w:iCs/>
                <w:sz w:val="18"/>
                <w:szCs w:val="18"/>
              </w:rPr>
              <w:t xml:space="preserve">I think the business side would include </w:t>
            </w:r>
            <w:del w:id="925" w:author="Ammanuel Beyene" w:date="2022-05-19T21:01:00Z">
              <w:r w:rsidDel="00E45AF4">
                <w:rPr>
                  <w:iCs/>
                  <w:sz w:val="18"/>
                  <w:szCs w:val="18"/>
                </w:rPr>
                <w:delText xml:space="preserve">some </w:delText>
              </w:r>
            </w:del>
            <w:ins w:id="926" w:author="Ammanuel Beyene" w:date="2022-05-19T21:01:00Z">
              <w:r w:rsidR="00E45AF4">
                <w:rPr>
                  <w:iCs/>
                  <w:sz w:val="18"/>
                  <w:szCs w:val="18"/>
                </w:rPr>
                <w:t xml:space="preserve">a few </w:t>
              </w:r>
            </w:ins>
            <w:r>
              <w:rPr>
                <w:iCs/>
                <w:sz w:val="18"/>
                <w:szCs w:val="18"/>
              </w:rPr>
              <w:t xml:space="preserve">negotiations with business owners and some form of work </w:t>
            </w:r>
            <w:ins w:id="927" w:author="Ammanuel Beyene" w:date="2022-05-19T21:01:00Z">
              <w:r w:rsidR="00E45AF4">
                <w:rPr>
                  <w:iCs/>
                  <w:sz w:val="18"/>
                  <w:szCs w:val="18"/>
                </w:rPr>
                <w:t>with advertisi</w:t>
              </w:r>
            </w:ins>
            <w:ins w:id="928" w:author="Ammanuel Beyene" w:date="2022-05-19T21:02:00Z">
              <w:r w:rsidR="00E45AF4">
                <w:rPr>
                  <w:iCs/>
                  <w:sz w:val="18"/>
                  <w:szCs w:val="18"/>
                </w:rPr>
                <w:t xml:space="preserve">ng </w:t>
              </w:r>
            </w:ins>
            <w:del w:id="929" w:author="Ammanuel Beyene" w:date="2022-05-19T21:01:00Z">
              <w:r w:rsidDel="00E45AF4">
                <w:rPr>
                  <w:iCs/>
                  <w:sz w:val="18"/>
                  <w:szCs w:val="18"/>
                </w:rPr>
                <w:delText xml:space="preserve">on advertisement placement </w:delText>
              </w:r>
            </w:del>
            <w:r>
              <w:rPr>
                <w:iCs/>
                <w:sz w:val="18"/>
                <w:szCs w:val="18"/>
              </w:rPr>
              <w:t xml:space="preserve">and figuring out the outreach methods such as topic relations for ads, demand and supply scheme, and priority hierarchy. All those factors combined and implemented for a </w:t>
            </w:r>
            <w:r w:rsidR="00D07444">
              <w:rPr>
                <w:iCs/>
                <w:sz w:val="18"/>
                <w:szCs w:val="18"/>
              </w:rPr>
              <w:t>startup</w:t>
            </w:r>
            <w:r>
              <w:rPr>
                <w:iCs/>
                <w:sz w:val="18"/>
                <w:szCs w:val="18"/>
              </w:rPr>
              <w:t xml:space="preserve"> app could cost a maintenance cost of $500.00 to $1000.00 per month. </w:t>
            </w:r>
          </w:p>
          <w:p w14:paraId="7DB2334C" w14:textId="77777777" w:rsidR="00491A4C" w:rsidRDefault="00491A4C" w:rsidP="00EF4730">
            <w:pPr>
              <w:keepNext/>
              <w:keepLines/>
              <w:spacing w:after="180"/>
              <w:ind w:left="72" w:right="72"/>
            </w:pPr>
          </w:p>
        </w:tc>
      </w:tr>
      <w:tr w:rsidR="00491A4C" w14:paraId="715449D3" w14:textId="77777777" w:rsidTr="00EF4730">
        <w:trPr>
          <w:trHeight w:val="625"/>
          <w:tblHeader/>
        </w:trPr>
        <w:tc>
          <w:tcPr>
            <w:tcW w:w="9541" w:type="dxa"/>
            <w:shd w:val="clear" w:color="auto" w:fill="D3DFEE"/>
          </w:tcPr>
          <w:p w14:paraId="5C70E028" w14:textId="77777777" w:rsidR="00491A4C" w:rsidRPr="00266D67" w:rsidRDefault="00491A4C" w:rsidP="00EF4730">
            <w:pPr>
              <w:keepNext/>
              <w:ind w:left="360"/>
              <w:jc w:val="both"/>
              <w:rPr>
                <w:iCs/>
                <w:sz w:val="22"/>
                <w:szCs w:val="22"/>
              </w:rPr>
            </w:pPr>
          </w:p>
        </w:tc>
      </w:tr>
    </w:tbl>
    <w:p w14:paraId="49A1280D" w14:textId="77777777" w:rsidR="00491A4C" w:rsidRDefault="00491A4C" w:rsidP="00491A4C">
      <w:pPr>
        <w:keepNext/>
        <w:keepLines/>
        <w:spacing w:after="180" w:line="276" w:lineRule="auto"/>
        <w:ind w:right="72"/>
        <w:jc w:val="both"/>
        <w:rPr>
          <w:b/>
          <w:bCs/>
        </w:rPr>
      </w:pPr>
    </w:p>
    <w:p w14:paraId="468A5310" w14:textId="77777777" w:rsidR="00491A4C" w:rsidRDefault="00491A4C" w:rsidP="00491A4C">
      <w:pPr>
        <w:keepNext/>
        <w:keepLines/>
        <w:spacing w:after="180" w:line="276" w:lineRule="auto"/>
        <w:ind w:right="72" w:firstLine="360"/>
        <w:jc w:val="both"/>
        <w:rPr>
          <w:b/>
          <w:bCs/>
        </w:rPr>
      </w:pPr>
    </w:p>
    <w:p w14:paraId="1343A85E" w14:textId="77777777" w:rsidR="00AF3236" w:rsidRDefault="00AF3236" w:rsidP="00491A4C">
      <w:pPr>
        <w:keepNext/>
        <w:keepLines/>
        <w:spacing w:after="180" w:line="276" w:lineRule="auto"/>
        <w:ind w:right="72" w:firstLine="360"/>
        <w:jc w:val="both"/>
        <w:rPr>
          <w:b/>
          <w:bCs/>
        </w:rPr>
      </w:pPr>
    </w:p>
    <w:p w14:paraId="43A16C92" w14:textId="42F6DB30" w:rsidR="00491A4C" w:rsidRDefault="00491A4C" w:rsidP="00F80195">
      <w:pPr>
        <w:keepNext/>
        <w:keepLines/>
        <w:spacing w:after="180" w:line="276" w:lineRule="auto"/>
        <w:ind w:right="72"/>
        <w:jc w:val="both"/>
        <w:rPr>
          <w:b/>
          <w:bCs/>
        </w:rPr>
      </w:pPr>
      <w:r w:rsidRPr="0024282F">
        <w:rPr>
          <w:b/>
          <w:bCs/>
        </w:rPr>
        <w:t>Capital Costs</w:t>
      </w:r>
    </w:p>
    <w:tbl>
      <w:tblPr>
        <w:tblpPr w:leftFromText="180" w:rightFromText="180" w:vertAnchor="text" w:horzAnchor="page" w:tblpX="1456" w:tblpY="-22"/>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60" w:firstRow="1" w:lastRow="1" w:firstColumn="0" w:lastColumn="0" w:noHBand="0" w:noVBand="1"/>
      </w:tblPr>
      <w:tblGrid>
        <w:gridCol w:w="4815"/>
        <w:gridCol w:w="1810"/>
        <w:gridCol w:w="1357"/>
      </w:tblGrid>
      <w:tr w:rsidR="00491A4C" w:rsidRPr="00C82FE6" w14:paraId="2368C444" w14:textId="77777777" w:rsidTr="00EF4730">
        <w:trPr>
          <w:trHeight w:val="434"/>
        </w:trPr>
        <w:tc>
          <w:tcPr>
            <w:tcW w:w="4815" w:type="dxa"/>
            <w:tcBorders>
              <w:top w:val="single" w:sz="8" w:space="0" w:color="7BA0CD"/>
              <w:left w:val="single" w:sz="8" w:space="0" w:color="7BA0CD"/>
              <w:bottom w:val="single" w:sz="8" w:space="0" w:color="7BA0CD"/>
              <w:right w:val="nil"/>
            </w:tcBorders>
            <w:shd w:val="clear" w:color="auto" w:fill="4F81BD"/>
          </w:tcPr>
          <w:p w14:paraId="22CEFC20" w14:textId="77777777" w:rsidR="00491A4C" w:rsidRPr="00C82FE6" w:rsidRDefault="00491A4C" w:rsidP="00EF4730">
            <w:pPr>
              <w:rPr>
                <w:b/>
                <w:bCs/>
                <w:color w:val="FFFFFF"/>
              </w:rPr>
            </w:pPr>
            <w:r w:rsidRPr="00C82FE6">
              <w:rPr>
                <w:b/>
                <w:bCs/>
                <w:color w:val="FFFFFF"/>
              </w:rPr>
              <w:t>Description</w:t>
            </w:r>
          </w:p>
        </w:tc>
        <w:tc>
          <w:tcPr>
            <w:tcW w:w="1810" w:type="dxa"/>
            <w:tcBorders>
              <w:top w:val="single" w:sz="8" w:space="0" w:color="7BA0CD"/>
              <w:left w:val="nil"/>
              <w:bottom w:val="single" w:sz="8" w:space="0" w:color="7BA0CD"/>
              <w:right w:val="nil"/>
            </w:tcBorders>
            <w:shd w:val="clear" w:color="auto" w:fill="4F81BD"/>
          </w:tcPr>
          <w:p w14:paraId="79AB1E5B" w14:textId="77777777" w:rsidR="00491A4C" w:rsidRPr="00C82FE6" w:rsidRDefault="00491A4C" w:rsidP="00EF4730">
            <w:pPr>
              <w:rPr>
                <w:b/>
                <w:bCs/>
                <w:color w:val="FFFFFF"/>
              </w:rPr>
            </w:pPr>
            <w:r w:rsidRPr="00C82FE6">
              <w:rPr>
                <w:b/>
                <w:bCs/>
                <w:color w:val="FFFFFF"/>
              </w:rPr>
              <w:t>Quantity</w:t>
            </w:r>
          </w:p>
        </w:tc>
        <w:tc>
          <w:tcPr>
            <w:tcW w:w="1357" w:type="dxa"/>
            <w:tcBorders>
              <w:top w:val="single" w:sz="8" w:space="0" w:color="7BA0CD"/>
              <w:left w:val="nil"/>
              <w:bottom w:val="single" w:sz="8" w:space="0" w:color="7BA0CD"/>
              <w:right w:val="single" w:sz="8" w:space="0" w:color="7BA0CD"/>
            </w:tcBorders>
            <w:shd w:val="clear" w:color="auto" w:fill="4F81BD"/>
          </w:tcPr>
          <w:p w14:paraId="34B874E2" w14:textId="77777777" w:rsidR="00491A4C" w:rsidRPr="00C82FE6" w:rsidRDefault="00491A4C" w:rsidP="00EF4730">
            <w:pPr>
              <w:jc w:val="right"/>
              <w:rPr>
                <w:b/>
                <w:bCs/>
                <w:color w:val="FFFFFF"/>
              </w:rPr>
            </w:pPr>
            <w:r w:rsidRPr="00C82FE6">
              <w:rPr>
                <w:b/>
                <w:bCs/>
                <w:color w:val="FFFFFF"/>
              </w:rPr>
              <w:t>Cost ($)</w:t>
            </w:r>
          </w:p>
        </w:tc>
      </w:tr>
      <w:tr w:rsidR="00491A4C" w:rsidRPr="00C82FE6" w14:paraId="1983FCDA" w14:textId="77777777" w:rsidTr="00EF4730">
        <w:trPr>
          <w:trHeight w:val="418"/>
        </w:trPr>
        <w:tc>
          <w:tcPr>
            <w:tcW w:w="4815" w:type="dxa"/>
            <w:tcBorders>
              <w:right w:val="nil"/>
            </w:tcBorders>
            <w:shd w:val="clear" w:color="auto" w:fill="D3DFEE"/>
          </w:tcPr>
          <w:p w14:paraId="053E2718" w14:textId="77777777" w:rsidR="00491A4C" w:rsidRPr="00E251CD" w:rsidRDefault="00491A4C" w:rsidP="00EF4730">
            <w:r>
              <w:t>App development and use distribution</w:t>
            </w:r>
          </w:p>
        </w:tc>
        <w:tc>
          <w:tcPr>
            <w:tcW w:w="1810" w:type="dxa"/>
            <w:tcBorders>
              <w:left w:val="nil"/>
              <w:right w:val="nil"/>
            </w:tcBorders>
            <w:shd w:val="clear" w:color="auto" w:fill="D3DFEE"/>
          </w:tcPr>
          <w:p w14:paraId="3C6E74A6" w14:textId="77777777" w:rsidR="00491A4C" w:rsidRPr="00E251CD" w:rsidRDefault="00491A4C" w:rsidP="00EF4730">
            <w:pPr>
              <w:jc w:val="center"/>
            </w:pPr>
          </w:p>
        </w:tc>
        <w:tc>
          <w:tcPr>
            <w:tcW w:w="1357" w:type="dxa"/>
            <w:tcBorders>
              <w:left w:val="nil"/>
            </w:tcBorders>
            <w:shd w:val="clear" w:color="auto" w:fill="D3DFEE"/>
          </w:tcPr>
          <w:p w14:paraId="747DCF3B" w14:textId="77777777" w:rsidR="00491A4C" w:rsidRPr="00E251CD" w:rsidRDefault="00491A4C" w:rsidP="00EF4730">
            <w:pPr>
              <w:jc w:val="right"/>
            </w:pPr>
            <w:r>
              <w:t>$ 10,000.00</w:t>
            </w:r>
          </w:p>
        </w:tc>
      </w:tr>
      <w:tr w:rsidR="00491A4C" w:rsidRPr="00C82FE6" w14:paraId="42FFD6D2" w14:textId="77777777" w:rsidTr="00EF4730">
        <w:trPr>
          <w:trHeight w:val="434"/>
        </w:trPr>
        <w:tc>
          <w:tcPr>
            <w:tcW w:w="4815" w:type="dxa"/>
            <w:tcBorders>
              <w:right w:val="nil"/>
            </w:tcBorders>
          </w:tcPr>
          <w:p w14:paraId="7787F8C1" w14:textId="1D1E3CD5" w:rsidR="00491A4C" w:rsidRPr="00E251CD" w:rsidRDefault="00491A4C" w:rsidP="00EF4730">
            <w:r>
              <w:t xml:space="preserve">Starting office, app promotion, </w:t>
            </w:r>
            <w:del w:id="930" w:author="Ammanuel Beyene" w:date="2022-05-17T20:58:00Z">
              <w:r w:rsidDel="007F2133">
                <w:delText>maintenaince</w:delText>
              </w:r>
            </w:del>
            <w:ins w:id="931" w:author="Ammanuel Beyene" w:date="2022-05-17T20:58:00Z">
              <w:r w:rsidR="007F2133">
                <w:t>maintenance</w:t>
              </w:r>
            </w:ins>
            <w:r>
              <w:t xml:space="preserve"> cost </w:t>
            </w:r>
          </w:p>
        </w:tc>
        <w:tc>
          <w:tcPr>
            <w:tcW w:w="1810" w:type="dxa"/>
            <w:tcBorders>
              <w:left w:val="nil"/>
              <w:right w:val="nil"/>
            </w:tcBorders>
          </w:tcPr>
          <w:p w14:paraId="365F01D8" w14:textId="77777777" w:rsidR="00491A4C" w:rsidRPr="00E251CD" w:rsidRDefault="00491A4C" w:rsidP="00EF4730">
            <w:pPr>
              <w:jc w:val="center"/>
            </w:pPr>
          </w:p>
        </w:tc>
        <w:tc>
          <w:tcPr>
            <w:tcW w:w="1357" w:type="dxa"/>
            <w:tcBorders>
              <w:left w:val="nil"/>
            </w:tcBorders>
          </w:tcPr>
          <w:p w14:paraId="75D68D83" w14:textId="77777777" w:rsidR="00491A4C" w:rsidRPr="00E251CD" w:rsidRDefault="00491A4C" w:rsidP="00EF4730">
            <w:pPr>
              <w:jc w:val="right"/>
            </w:pPr>
            <w:r>
              <w:t>$ 10,000.00</w:t>
            </w:r>
          </w:p>
        </w:tc>
      </w:tr>
      <w:tr w:rsidR="00491A4C" w:rsidRPr="00C82FE6" w14:paraId="326F6505" w14:textId="77777777" w:rsidTr="00EF4730">
        <w:trPr>
          <w:trHeight w:val="418"/>
        </w:trPr>
        <w:tc>
          <w:tcPr>
            <w:tcW w:w="4815" w:type="dxa"/>
            <w:tcBorders>
              <w:top w:val="double" w:sz="6" w:space="0" w:color="7BA0CD"/>
              <w:left w:val="single" w:sz="8" w:space="0" w:color="7BA0CD"/>
              <w:bottom w:val="single" w:sz="8" w:space="0" w:color="7BA0CD"/>
              <w:right w:val="nil"/>
            </w:tcBorders>
          </w:tcPr>
          <w:p w14:paraId="6BE1166B" w14:textId="77777777" w:rsidR="00491A4C" w:rsidRPr="00C82FE6" w:rsidRDefault="00491A4C" w:rsidP="00EF4730">
            <w:pPr>
              <w:rPr>
                <w:b/>
                <w:bCs/>
              </w:rPr>
            </w:pPr>
            <w:r w:rsidRPr="00C82FE6">
              <w:rPr>
                <w:b/>
                <w:bCs/>
              </w:rPr>
              <w:t>Total</w:t>
            </w:r>
          </w:p>
        </w:tc>
        <w:tc>
          <w:tcPr>
            <w:tcW w:w="1810" w:type="dxa"/>
            <w:tcBorders>
              <w:top w:val="double" w:sz="6" w:space="0" w:color="7BA0CD"/>
              <w:left w:val="nil"/>
              <w:bottom w:val="single" w:sz="8" w:space="0" w:color="7BA0CD"/>
              <w:right w:val="nil"/>
            </w:tcBorders>
          </w:tcPr>
          <w:p w14:paraId="352608CC" w14:textId="77777777" w:rsidR="00491A4C" w:rsidRPr="00C82FE6" w:rsidRDefault="00491A4C" w:rsidP="00EF4730">
            <w:pPr>
              <w:jc w:val="center"/>
              <w:rPr>
                <w:b/>
                <w:bCs/>
              </w:rPr>
            </w:pPr>
          </w:p>
        </w:tc>
        <w:tc>
          <w:tcPr>
            <w:tcW w:w="1357" w:type="dxa"/>
            <w:tcBorders>
              <w:top w:val="double" w:sz="6" w:space="0" w:color="7BA0CD"/>
              <w:left w:val="nil"/>
              <w:bottom w:val="single" w:sz="8" w:space="0" w:color="7BA0CD"/>
              <w:right w:val="single" w:sz="8" w:space="0" w:color="7BA0CD"/>
            </w:tcBorders>
          </w:tcPr>
          <w:p w14:paraId="0F2C52C1" w14:textId="77777777" w:rsidR="00491A4C" w:rsidRPr="00C82FE6" w:rsidRDefault="00491A4C" w:rsidP="00EF4730">
            <w:pPr>
              <w:jc w:val="right"/>
              <w:rPr>
                <w:b/>
                <w:bCs/>
              </w:rPr>
            </w:pPr>
            <w:r w:rsidRPr="00C82FE6">
              <w:rPr>
                <w:b/>
                <w:bCs/>
              </w:rPr>
              <w:fldChar w:fldCharType="begin"/>
            </w:r>
            <w:r w:rsidRPr="00C82FE6">
              <w:rPr>
                <w:b/>
                <w:bCs/>
              </w:rPr>
              <w:instrText xml:space="preserve"> =sum(above) \# "$#,##0.00;($#,##0.00)" </w:instrText>
            </w:r>
            <w:r w:rsidRPr="00C82FE6">
              <w:rPr>
                <w:b/>
                <w:bCs/>
              </w:rPr>
              <w:fldChar w:fldCharType="separate"/>
            </w:r>
            <w:r w:rsidRPr="00C82FE6">
              <w:rPr>
                <w:b/>
                <w:bCs/>
                <w:noProof/>
              </w:rPr>
              <w:t>$</w:t>
            </w:r>
            <w:r>
              <w:rPr>
                <w:b/>
                <w:bCs/>
                <w:noProof/>
              </w:rPr>
              <w:t xml:space="preserve">   20,000.00</w:t>
            </w:r>
            <w:r w:rsidRPr="00C82FE6">
              <w:rPr>
                <w:b/>
                <w:bCs/>
              </w:rPr>
              <w:fldChar w:fldCharType="end"/>
            </w:r>
          </w:p>
        </w:tc>
      </w:tr>
    </w:tbl>
    <w:p w14:paraId="76833F6A" w14:textId="77777777" w:rsidR="00491A4C" w:rsidRDefault="00491A4C" w:rsidP="00491A4C">
      <w:pPr>
        <w:keepNext/>
        <w:keepLines/>
        <w:spacing w:after="180" w:line="276" w:lineRule="auto"/>
        <w:ind w:right="72" w:firstLine="360"/>
        <w:jc w:val="both"/>
        <w:rPr>
          <w:b/>
          <w:bCs/>
        </w:rPr>
      </w:pPr>
    </w:p>
    <w:p w14:paraId="2424B41B" w14:textId="77777777" w:rsidR="00491A4C" w:rsidRDefault="00491A4C" w:rsidP="00491A4C">
      <w:pPr>
        <w:keepNext/>
        <w:keepLines/>
        <w:spacing w:after="180" w:line="276" w:lineRule="auto"/>
        <w:ind w:right="72" w:firstLine="360"/>
        <w:jc w:val="both"/>
        <w:rPr>
          <w:b/>
          <w:bCs/>
        </w:rPr>
      </w:pPr>
    </w:p>
    <w:p w14:paraId="2F1E272F" w14:textId="77777777" w:rsidR="00491A4C" w:rsidRDefault="00491A4C" w:rsidP="00491A4C">
      <w:pPr>
        <w:keepNext/>
        <w:keepLines/>
        <w:spacing w:after="180" w:line="276" w:lineRule="auto"/>
        <w:ind w:right="72" w:firstLine="360"/>
        <w:jc w:val="both"/>
        <w:rPr>
          <w:b/>
          <w:bCs/>
        </w:rPr>
      </w:pPr>
    </w:p>
    <w:p w14:paraId="32D1F278" w14:textId="77777777" w:rsidR="00491A4C" w:rsidRDefault="00491A4C" w:rsidP="00491A4C">
      <w:pPr>
        <w:keepNext/>
        <w:keepLines/>
        <w:spacing w:after="180" w:line="276" w:lineRule="auto"/>
        <w:ind w:right="72" w:firstLine="360"/>
        <w:jc w:val="both"/>
        <w:rPr>
          <w:b/>
          <w:bCs/>
        </w:rPr>
      </w:pPr>
    </w:p>
    <w:p w14:paraId="3B4FA881" w14:textId="77777777" w:rsidR="00491A4C" w:rsidRPr="0024282F" w:rsidRDefault="00491A4C" w:rsidP="00491A4C">
      <w:pPr>
        <w:keepNext/>
        <w:keepLines/>
        <w:spacing w:after="180" w:line="276" w:lineRule="auto"/>
        <w:ind w:right="72" w:firstLine="360"/>
        <w:jc w:val="both"/>
        <w:rPr>
          <w:b/>
          <w:bCs/>
        </w:rPr>
      </w:pPr>
    </w:p>
    <w:tbl>
      <w:tblPr>
        <w:tblpPr w:leftFromText="180" w:rightFromText="180" w:vertAnchor="text" w:horzAnchor="page" w:tblpX="1471" w:tblpY="343"/>
        <w:tblW w:w="9571"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571"/>
      </w:tblGrid>
      <w:tr w:rsidR="00491A4C" w14:paraId="07450329" w14:textId="77777777" w:rsidTr="00EF4730">
        <w:trPr>
          <w:trHeight w:val="160"/>
          <w:tblHeader/>
        </w:trPr>
        <w:tc>
          <w:tcPr>
            <w:tcW w:w="9571" w:type="dxa"/>
            <w:tcBorders>
              <w:top w:val="single" w:sz="4" w:space="0" w:color="4F81BD"/>
              <w:left w:val="single" w:sz="4" w:space="0" w:color="4F81BD"/>
              <w:bottom w:val="single" w:sz="4" w:space="0" w:color="4F81BD"/>
              <w:right w:val="single" w:sz="4" w:space="0" w:color="4F81BD"/>
            </w:tcBorders>
            <w:shd w:val="clear" w:color="auto" w:fill="D3DFEE"/>
          </w:tcPr>
          <w:p w14:paraId="7A003E91" w14:textId="77777777" w:rsidR="00491A4C" w:rsidRDefault="00491A4C" w:rsidP="00EF4730">
            <w:pPr>
              <w:keepNext/>
              <w:keepLines/>
              <w:spacing w:after="180" w:line="276" w:lineRule="auto"/>
              <w:ind w:left="72" w:right="72"/>
            </w:pPr>
            <w:r>
              <w:t>Comments:</w:t>
            </w:r>
          </w:p>
          <w:p w14:paraId="766D3B7B" w14:textId="77777777" w:rsidR="00491A4C" w:rsidRDefault="00491A4C" w:rsidP="00EF4730">
            <w:pPr>
              <w:keepNext/>
              <w:keepLines/>
              <w:spacing w:after="180" w:line="276" w:lineRule="auto"/>
              <w:ind w:left="72" w:right="72"/>
            </w:pPr>
            <w:r>
              <w:t>I think designing and making the app would not be costly, but adding databases and maintaining the app’s use and distribution with properly employing the app’s functionalities can cost somewhere between $1000.00 – $10,000.00</w:t>
            </w:r>
          </w:p>
          <w:p w14:paraId="578FD2CC" w14:textId="77777777" w:rsidR="00491A4C" w:rsidRDefault="00491A4C" w:rsidP="00EF4730">
            <w:pPr>
              <w:keepNext/>
              <w:keepLines/>
              <w:spacing w:after="180" w:line="276" w:lineRule="auto"/>
              <w:ind w:left="72" w:right="72"/>
            </w:pPr>
          </w:p>
          <w:p w14:paraId="4396B25A" w14:textId="77777777" w:rsidR="00491A4C" w:rsidRDefault="00491A4C" w:rsidP="00EF4730">
            <w:pPr>
              <w:keepNext/>
              <w:keepLines/>
              <w:spacing w:after="180" w:line="276" w:lineRule="auto"/>
              <w:ind w:left="72" w:right="72"/>
            </w:pPr>
            <w:r>
              <w:t>I think Having a solid office, maintaining the app, and promoting it might cost around $5000.00 to $15000.00</w:t>
            </w:r>
          </w:p>
        </w:tc>
      </w:tr>
    </w:tbl>
    <w:p w14:paraId="2B29C1F6" w14:textId="7C02B329" w:rsidR="00D01A0A" w:rsidDel="007C241F" w:rsidRDefault="00D01A0A" w:rsidP="00D01A0A">
      <w:pPr>
        <w:pStyle w:val="ListParagraph"/>
        <w:ind w:left="360"/>
        <w:rPr>
          <w:del w:id="932" w:author="Ammanuel Beyene" w:date="2022-05-21T00:17:00Z"/>
        </w:rPr>
      </w:pPr>
    </w:p>
    <w:p w14:paraId="0EA01FF6" w14:textId="77777777" w:rsidR="00D01A0A" w:rsidRPr="00E829F9" w:rsidDel="007C241F" w:rsidRDefault="00D01A0A" w:rsidP="00D01A0A">
      <w:pPr>
        <w:pStyle w:val="ListParagraph"/>
        <w:ind w:left="360"/>
        <w:rPr>
          <w:del w:id="933" w:author="Ammanuel Beyene" w:date="2022-05-21T00:17:00Z"/>
          <w:b/>
          <w:bCs/>
          <w:sz w:val="32"/>
          <w:szCs w:val="32"/>
        </w:rPr>
      </w:pPr>
    </w:p>
    <w:p w14:paraId="649D5A16" w14:textId="0628A10F" w:rsidR="00882EAD" w:rsidRPr="00AF3236" w:rsidRDefault="00D335E3" w:rsidP="00D335E3">
      <w:pPr>
        <w:pStyle w:val="Heading1"/>
        <w:rPr>
          <w:b/>
          <w:bCs/>
          <w:color w:val="000000" w:themeColor="text1"/>
        </w:rPr>
      </w:pPr>
      <w:bookmarkStart w:id="934" w:name="_Toc105363999"/>
      <w:r w:rsidRPr="00AF3236">
        <w:rPr>
          <w:b/>
          <w:bCs/>
          <w:color w:val="000000" w:themeColor="text1"/>
        </w:rPr>
        <w:t xml:space="preserve">3.0 </w:t>
      </w:r>
      <w:r w:rsidR="00882EAD" w:rsidRPr="00AF3236">
        <w:rPr>
          <w:b/>
          <w:bCs/>
          <w:color w:val="000000" w:themeColor="text1"/>
        </w:rPr>
        <w:t>Feasibility Assessment</w:t>
      </w:r>
      <w:bookmarkEnd w:id="934"/>
    </w:p>
    <w:p w14:paraId="2D407F16" w14:textId="2FD9BB4D" w:rsidR="00D01A0A" w:rsidRPr="00AF3236" w:rsidRDefault="00D01A0A" w:rsidP="00D335E3">
      <w:pPr>
        <w:rPr>
          <w:b/>
          <w:bCs/>
          <w:color w:val="000000" w:themeColor="text1"/>
        </w:rPr>
      </w:pPr>
    </w:p>
    <w:p w14:paraId="1287768B" w14:textId="23EC7FC4" w:rsidR="00882EAD" w:rsidRPr="00AF3236" w:rsidRDefault="00D335E3" w:rsidP="00F80195">
      <w:pPr>
        <w:pStyle w:val="Heading2"/>
        <w:rPr>
          <w:b/>
          <w:bCs/>
          <w:color w:val="000000" w:themeColor="text1"/>
        </w:rPr>
      </w:pPr>
      <w:bookmarkStart w:id="935" w:name="_Toc105364000"/>
      <w:r w:rsidRPr="00AF3236">
        <w:rPr>
          <w:b/>
          <w:bCs/>
          <w:color w:val="000000" w:themeColor="text1"/>
        </w:rPr>
        <w:t xml:space="preserve">3.1 </w:t>
      </w:r>
      <w:r w:rsidR="00882EAD" w:rsidRPr="00AF3236">
        <w:rPr>
          <w:b/>
          <w:bCs/>
          <w:color w:val="000000" w:themeColor="text1"/>
        </w:rPr>
        <w:t>Introduction</w:t>
      </w:r>
      <w:bookmarkEnd w:id="935"/>
    </w:p>
    <w:p w14:paraId="0CDDEFBE" w14:textId="335809C8" w:rsidR="00123649" w:rsidRDefault="00123649" w:rsidP="00123649"/>
    <w:p w14:paraId="599B8072" w14:textId="395760F7" w:rsidR="00123649" w:rsidRPr="00550C3F" w:rsidRDefault="00123649" w:rsidP="00F80195">
      <w:r w:rsidRPr="00550C3F">
        <w:t>This section is a feasibility analysis section. This section describes the feasibility of the software’s development and implementation by testing the different categories of feasibility assessments. Each assessment’s feasibility measurement results are described below. A rating is used to indicate each category’s feasibility assessment score. The rating scale used is a scale from 1 to 5 and is described below:</w:t>
      </w:r>
    </w:p>
    <w:p w14:paraId="3D9B886E" w14:textId="77777777" w:rsidR="00123649" w:rsidRPr="00550C3F" w:rsidRDefault="00123649" w:rsidP="00F80195"/>
    <w:p w14:paraId="12CDB6D6" w14:textId="77777777" w:rsidR="00123649" w:rsidRPr="00550C3F" w:rsidRDefault="00123649" w:rsidP="00F80195">
      <w:r w:rsidRPr="00550C3F">
        <w:t xml:space="preserve">1: </w:t>
      </w:r>
      <w:r w:rsidRPr="00550C3F">
        <w:rPr>
          <w:rFonts w:eastAsiaTheme="minorEastAsia"/>
        </w:rPr>
        <w:t xml:space="preserve">Very low </w:t>
      </w:r>
      <w:r w:rsidRPr="00550C3F">
        <w:t>– for very low risks</w:t>
      </w:r>
    </w:p>
    <w:p w14:paraId="78EBDF2B" w14:textId="77777777" w:rsidR="00123649" w:rsidRPr="00550C3F" w:rsidRDefault="00123649" w:rsidP="00F80195">
      <w:r w:rsidRPr="00550C3F">
        <w:t xml:space="preserve">3: </w:t>
      </w:r>
      <w:r w:rsidRPr="00550C3F">
        <w:rPr>
          <w:rFonts w:eastAsiaTheme="minorEastAsia"/>
        </w:rPr>
        <w:t>low</w:t>
      </w:r>
      <w:r w:rsidRPr="00550C3F">
        <w:t xml:space="preserve"> – for </w:t>
      </w:r>
      <w:proofErr w:type="gramStart"/>
      <w:r w:rsidRPr="00550C3F">
        <w:t>fairly low</w:t>
      </w:r>
      <w:proofErr w:type="gramEnd"/>
      <w:r w:rsidRPr="00550C3F">
        <w:t xml:space="preserve"> risks</w:t>
      </w:r>
    </w:p>
    <w:p w14:paraId="0BDD7401" w14:textId="77777777" w:rsidR="00123649" w:rsidRPr="00550C3F" w:rsidRDefault="00123649" w:rsidP="00F80195">
      <w:r w:rsidRPr="00550C3F">
        <w:t xml:space="preserve">4: </w:t>
      </w:r>
      <w:r w:rsidRPr="00550C3F">
        <w:rPr>
          <w:rFonts w:eastAsiaTheme="minorEastAsia"/>
        </w:rPr>
        <w:t>medium</w:t>
      </w:r>
      <w:r w:rsidRPr="00550C3F">
        <w:t xml:space="preserve"> – for not so low but somewhat high risks</w:t>
      </w:r>
    </w:p>
    <w:p w14:paraId="49B7F5BF" w14:textId="77777777" w:rsidR="00123649" w:rsidRPr="00550C3F" w:rsidRDefault="00123649" w:rsidP="00F80195">
      <w:r w:rsidRPr="00550C3F">
        <w:t>5: high - for high risks</w:t>
      </w:r>
    </w:p>
    <w:p w14:paraId="315B80BF" w14:textId="77777777" w:rsidR="00123649" w:rsidRPr="00550C3F" w:rsidRDefault="00123649" w:rsidP="00F80195">
      <w:r w:rsidRPr="00550C3F">
        <w:t xml:space="preserve">6: </w:t>
      </w:r>
      <w:r w:rsidRPr="00550C3F">
        <w:rPr>
          <w:rFonts w:eastAsiaTheme="minorEastAsia"/>
        </w:rPr>
        <w:t>very high</w:t>
      </w:r>
      <w:r w:rsidRPr="00550C3F">
        <w:t xml:space="preserve"> – for very high risks</w:t>
      </w:r>
    </w:p>
    <w:p w14:paraId="537C10C0" w14:textId="77777777" w:rsidR="00123649" w:rsidDel="00904D1C" w:rsidRDefault="00123649" w:rsidP="00123649">
      <w:pPr>
        <w:rPr>
          <w:del w:id="936" w:author="Ammanuel Beyene" w:date="2022-05-17T20:59:00Z"/>
        </w:rPr>
      </w:pPr>
    </w:p>
    <w:p w14:paraId="3BFA6489" w14:textId="0FEFA4AE" w:rsidR="00D01A0A" w:rsidDel="00904D1C" w:rsidRDefault="00D01A0A" w:rsidP="00D01A0A">
      <w:pPr>
        <w:pStyle w:val="ListParagraph"/>
        <w:ind w:left="1080"/>
        <w:rPr>
          <w:del w:id="937" w:author="Ammanuel Beyene" w:date="2022-05-17T20:59:00Z"/>
        </w:rPr>
      </w:pPr>
    </w:p>
    <w:p w14:paraId="778D5091" w14:textId="6E0DE45A" w:rsidR="00D01A0A" w:rsidDel="00904D1C" w:rsidRDefault="00D01A0A" w:rsidP="00D01A0A">
      <w:pPr>
        <w:pStyle w:val="ListParagraph"/>
        <w:ind w:left="1080"/>
        <w:rPr>
          <w:del w:id="938" w:author="Ammanuel Beyene" w:date="2022-05-17T20:59:00Z"/>
        </w:rPr>
      </w:pPr>
    </w:p>
    <w:p w14:paraId="25FE3ED8" w14:textId="25BD988C" w:rsidR="00123649" w:rsidDel="00904D1C" w:rsidRDefault="00123649" w:rsidP="00D01A0A">
      <w:pPr>
        <w:pStyle w:val="ListParagraph"/>
        <w:ind w:left="1080"/>
        <w:rPr>
          <w:del w:id="939" w:author="Ammanuel Beyene" w:date="2022-05-17T20:59:00Z"/>
        </w:rPr>
      </w:pPr>
    </w:p>
    <w:p w14:paraId="7591EF8C" w14:textId="7A9FD301" w:rsidR="00123649" w:rsidDel="00904D1C" w:rsidRDefault="00123649" w:rsidP="00D01A0A">
      <w:pPr>
        <w:pStyle w:val="ListParagraph"/>
        <w:ind w:left="1080"/>
        <w:rPr>
          <w:del w:id="940" w:author="Ammanuel Beyene" w:date="2022-05-17T20:59:00Z"/>
        </w:rPr>
      </w:pPr>
    </w:p>
    <w:p w14:paraId="606EC506" w14:textId="1489542B" w:rsidR="00123649" w:rsidDel="00904D1C" w:rsidRDefault="00123649" w:rsidP="00D01A0A">
      <w:pPr>
        <w:pStyle w:val="ListParagraph"/>
        <w:ind w:left="1080"/>
        <w:rPr>
          <w:del w:id="941" w:author="Ammanuel Beyene" w:date="2022-05-17T20:59:00Z"/>
        </w:rPr>
      </w:pPr>
    </w:p>
    <w:p w14:paraId="736EB90E" w14:textId="79BE3A34" w:rsidR="00123649" w:rsidDel="00904D1C" w:rsidRDefault="00123649" w:rsidP="00D01A0A">
      <w:pPr>
        <w:pStyle w:val="ListParagraph"/>
        <w:ind w:left="1080"/>
        <w:rPr>
          <w:del w:id="942" w:author="Ammanuel Beyene" w:date="2022-05-17T20:59:00Z"/>
        </w:rPr>
      </w:pPr>
    </w:p>
    <w:p w14:paraId="11CBE14B" w14:textId="558EAC39" w:rsidR="00123649" w:rsidRDefault="00123649">
      <w:pPr>
        <w:pPrChange w:id="943" w:author="Ammanuel Beyene" w:date="2022-05-17T20:59:00Z">
          <w:pPr>
            <w:pStyle w:val="ListParagraph"/>
            <w:ind w:left="1080"/>
          </w:pPr>
        </w:pPrChange>
      </w:pPr>
    </w:p>
    <w:p w14:paraId="5D71E677" w14:textId="77777777" w:rsidR="00123649" w:rsidRPr="00AF3236" w:rsidRDefault="00123649" w:rsidP="00D01A0A">
      <w:pPr>
        <w:pStyle w:val="ListParagraph"/>
        <w:ind w:left="1080"/>
        <w:rPr>
          <w:b/>
          <w:bCs/>
          <w:color w:val="000000" w:themeColor="text1"/>
        </w:rPr>
      </w:pPr>
    </w:p>
    <w:p w14:paraId="24D926C4" w14:textId="1525A63B" w:rsidR="00882EAD" w:rsidRPr="00874C6E" w:rsidRDefault="00D335E3" w:rsidP="00F80195">
      <w:pPr>
        <w:pStyle w:val="Heading2"/>
        <w:rPr>
          <w:b/>
          <w:bCs/>
          <w:color w:val="000000" w:themeColor="text1"/>
          <w:sz w:val="28"/>
          <w:szCs w:val="28"/>
          <w:rPrChange w:id="944" w:author="Ammanuel Beyene" w:date="2022-05-21T00:21:00Z">
            <w:rPr>
              <w:b/>
              <w:bCs/>
              <w:color w:val="000000" w:themeColor="text1"/>
            </w:rPr>
          </w:rPrChange>
        </w:rPr>
      </w:pPr>
      <w:bookmarkStart w:id="945" w:name="_Toc105364001"/>
      <w:r w:rsidRPr="00874C6E">
        <w:rPr>
          <w:b/>
          <w:bCs/>
          <w:color w:val="000000" w:themeColor="text1"/>
          <w:sz w:val="28"/>
          <w:szCs w:val="28"/>
          <w:rPrChange w:id="946" w:author="Ammanuel Beyene" w:date="2022-05-21T00:21:00Z">
            <w:rPr>
              <w:b/>
              <w:bCs/>
              <w:color w:val="000000" w:themeColor="text1"/>
            </w:rPr>
          </w:rPrChange>
        </w:rPr>
        <w:t xml:space="preserve">3.2 </w:t>
      </w:r>
      <w:r w:rsidR="00882EAD" w:rsidRPr="00874C6E">
        <w:rPr>
          <w:b/>
          <w:bCs/>
          <w:color w:val="000000" w:themeColor="text1"/>
          <w:sz w:val="28"/>
          <w:szCs w:val="28"/>
          <w:rPrChange w:id="947" w:author="Ammanuel Beyene" w:date="2022-05-21T00:21:00Z">
            <w:rPr>
              <w:b/>
              <w:bCs/>
              <w:color w:val="000000" w:themeColor="text1"/>
            </w:rPr>
          </w:rPrChange>
        </w:rPr>
        <w:t>Feasibility Analysis</w:t>
      </w:r>
      <w:bookmarkEnd w:id="945"/>
    </w:p>
    <w:p w14:paraId="57FEFF3F" w14:textId="2345AD74" w:rsidR="00123649" w:rsidRPr="00AF3236" w:rsidDel="00904D1C" w:rsidRDefault="00123649" w:rsidP="00123649">
      <w:pPr>
        <w:rPr>
          <w:del w:id="948" w:author="Ammanuel Beyene" w:date="2022-05-17T21:00:00Z"/>
          <w:b/>
          <w:bCs/>
          <w:color w:val="000000" w:themeColor="text1"/>
        </w:rPr>
      </w:pPr>
    </w:p>
    <w:p w14:paraId="431C01F3" w14:textId="248393B5" w:rsidR="00123649" w:rsidRPr="00AF3236" w:rsidRDefault="00123649" w:rsidP="00123649">
      <w:pPr>
        <w:rPr>
          <w:b/>
          <w:bCs/>
          <w:color w:val="000000" w:themeColor="text1"/>
        </w:rPr>
      </w:pPr>
    </w:p>
    <w:p w14:paraId="65C30902" w14:textId="69014925" w:rsidR="00123649" w:rsidRPr="00AF3236" w:rsidRDefault="00D335E3" w:rsidP="00F80195">
      <w:pPr>
        <w:pStyle w:val="Heading3"/>
        <w:rPr>
          <w:b/>
          <w:bCs/>
          <w:color w:val="000000" w:themeColor="text1"/>
        </w:rPr>
      </w:pPr>
      <w:bookmarkStart w:id="949" w:name="_Toc105364002"/>
      <w:r w:rsidRPr="00AF3236">
        <w:rPr>
          <w:b/>
          <w:bCs/>
          <w:color w:val="000000" w:themeColor="text1"/>
        </w:rPr>
        <w:t xml:space="preserve">3.2.1 </w:t>
      </w:r>
      <w:r w:rsidR="00123649" w:rsidRPr="00AF3236">
        <w:rPr>
          <w:b/>
          <w:bCs/>
          <w:color w:val="000000" w:themeColor="text1"/>
        </w:rPr>
        <w:t>Technical</w:t>
      </w:r>
      <w:r w:rsidR="000626E0">
        <w:rPr>
          <w:b/>
          <w:bCs/>
          <w:color w:val="000000" w:themeColor="text1"/>
        </w:rPr>
        <w:t xml:space="preserve">:            </w:t>
      </w:r>
      <w:r w:rsidR="000626E0">
        <w:rPr>
          <w:b/>
          <w:bCs/>
          <w:color w:val="000000" w:themeColor="text1"/>
        </w:rPr>
        <w:tab/>
      </w:r>
      <w:r w:rsidR="000626E0">
        <w:rPr>
          <w:b/>
          <w:bCs/>
          <w:color w:val="000000" w:themeColor="text1"/>
        </w:rPr>
        <w:tab/>
      </w:r>
      <w:r w:rsidR="000626E0">
        <w:rPr>
          <w:b/>
          <w:bCs/>
          <w:color w:val="000000" w:themeColor="text1"/>
        </w:rPr>
        <w:tab/>
      </w:r>
      <w:r w:rsidR="000626E0">
        <w:rPr>
          <w:b/>
          <w:bCs/>
          <w:color w:val="000000" w:themeColor="text1"/>
        </w:rPr>
        <w:tab/>
      </w:r>
      <w:r w:rsidR="000626E0">
        <w:rPr>
          <w:b/>
          <w:bCs/>
          <w:color w:val="000000" w:themeColor="text1"/>
        </w:rPr>
        <w:tab/>
      </w:r>
      <w:r w:rsidR="000626E0" w:rsidRPr="00E63D6D">
        <w:rPr>
          <w:b/>
          <w:bCs/>
          <w:color w:val="000000" w:themeColor="text1"/>
        </w:rPr>
        <w:t>Overall Risk analysis: medium</w:t>
      </w:r>
      <w:bookmarkEnd w:id="949"/>
    </w:p>
    <w:p w14:paraId="3E76C91B" w14:textId="77777777" w:rsidR="00123649" w:rsidRDefault="00123649" w:rsidP="00123649">
      <w:pPr>
        <w:pStyle w:val="ListParagraph"/>
        <w:ind w:left="2160"/>
      </w:pPr>
    </w:p>
    <w:p w14:paraId="5F472900" w14:textId="1D96B0F2" w:rsidR="00123649" w:rsidRPr="00550C3F" w:rsidRDefault="00123649" w:rsidP="00F80195">
      <w:pPr>
        <w:pStyle w:val="ListParagraph"/>
        <w:ind w:left="0"/>
      </w:pPr>
      <w:r w:rsidRPr="00550C3F">
        <w:t>User Familiarity: These days</w:t>
      </w:r>
      <w:r w:rsidR="003067F7">
        <w:t>,</w:t>
      </w:r>
      <w:r w:rsidRPr="00550C3F">
        <w:t xml:space="preserve"> people are very familiar with technology and how to use them. The application will be very easy to use, and users can pick up easily on how to use the functionalities of the software. Support will be available for those who require help using the app. The support will be available through </w:t>
      </w:r>
      <w:r w:rsidR="003067F7">
        <w:t>FAQs</w:t>
      </w:r>
      <w:r w:rsidRPr="00550C3F">
        <w:t xml:space="preserve">, </w:t>
      </w:r>
      <w:r w:rsidR="003067F7">
        <w:t xml:space="preserve">a </w:t>
      </w:r>
      <w:r w:rsidR="000626E0" w:rsidRPr="00550C3F">
        <w:t>help</w:t>
      </w:r>
      <w:r w:rsidRPr="00550C3F">
        <w:t xml:space="preserve"> menu, and contacting customer service. When </w:t>
      </w:r>
      <w:r w:rsidR="003067F7">
        <w:t>users</w:t>
      </w:r>
      <w:r w:rsidRPr="00550C3F">
        <w:t xml:space="preserve"> first create an account, a tutorial will be given to help </w:t>
      </w:r>
      <w:r w:rsidR="000626E0" w:rsidRPr="00550C3F">
        <w:t>users</w:t>
      </w:r>
      <w:r w:rsidRPr="00550C3F">
        <w:t xml:space="preserve"> learn all the necessary basics of </w:t>
      </w:r>
      <w:ins w:id="950" w:author="Ammanuel Beyene" w:date="2022-05-19T21:03:00Z">
        <w:r w:rsidR="00CF2D2D">
          <w:t>navigating and using</w:t>
        </w:r>
      </w:ins>
      <w:del w:id="951" w:author="Ammanuel Beyene" w:date="2022-05-19T21:03:00Z">
        <w:r w:rsidRPr="00550C3F" w:rsidDel="00CF2D2D">
          <w:delText>how to navigate and use</w:delText>
        </w:r>
      </w:del>
      <w:r w:rsidRPr="00550C3F">
        <w:t xml:space="preserve"> the app’s features. </w:t>
      </w:r>
    </w:p>
    <w:p w14:paraId="47FCBCE4" w14:textId="77777777" w:rsidR="00123649" w:rsidRPr="00550C3F" w:rsidRDefault="00123649" w:rsidP="00F80195"/>
    <w:p w14:paraId="45E75324" w14:textId="77777777" w:rsidR="00123649" w:rsidRPr="00550C3F" w:rsidRDefault="00123649" w:rsidP="00F80195">
      <w:r w:rsidRPr="00550C3F">
        <w:t xml:space="preserve"> </w:t>
      </w:r>
    </w:p>
    <w:p w14:paraId="566D5D86" w14:textId="4F172040" w:rsidR="00123649" w:rsidRPr="00550C3F" w:rsidRDefault="00123649" w:rsidP="00F80195">
      <w:r w:rsidRPr="00550C3F">
        <w:t xml:space="preserve">Analyst Familiarity: Having worked on similar projects in the past, I am familiar with </w:t>
      </w:r>
      <w:del w:id="952" w:author="Ammanuel Beyene" w:date="2022-05-19T21:04:00Z">
        <w:r w:rsidR="003067F7" w:rsidDel="00CF2D2D">
          <w:delText xml:space="preserve">the </w:delText>
        </w:r>
        <w:r w:rsidRPr="00550C3F" w:rsidDel="00CF2D2D">
          <w:delText>website</w:delText>
        </w:r>
      </w:del>
      <w:ins w:id="953" w:author="Ammanuel Beyene" w:date="2022-05-19T21:04:00Z">
        <w:r w:rsidR="00CF2D2D">
          <w:t>web</w:t>
        </w:r>
      </w:ins>
      <w:r w:rsidRPr="00550C3F">
        <w:t xml:space="preserve"> and mobile application development</w:t>
      </w:r>
      <w:ins w:id="954" w:author="Ammanuel Beyene" w:date="2022-05-19T21:04:00Z">
        <w:r w:rsidR="00CF2D2D">
          <w:t>s</w:t>
        </w:r>
      </w:ins>
      <w:r w:rsidRPr="00550C3F">
        <w:t xml:space="preserve">. </w:t>
      </w:r>
      <w:r w:rsidR="000626E0" w:rsidRPr="00550C3F">
        <w:t>So,</w:t>
      </w:r>
      <w:r w:rsidRPr="00550C3F">
        <w:t xml:space="preserve"> familiarity with developing the software should be an issue. </w:t>
      </w:r>
    </w:p>
    <w:p w14:paraId="3CA9C887" w14:textId="77777777" w:rsidR="00123649" w:rsidRPr="00550C3F" w:rsidRDefault="00123649" w:rsidP="00F80195"/>
    <w:p w14:paraId="587EBDA1" w14:textId="18A62748" w:rsidR="00123649" w:rsidRPr="00550C3F" w:rsidRDefault="00123649" w:rsidP="00F80195">
      <w:r w:rsidRPr="00550C3F">
        <w:t xml:space="preserve">Project size: The project is </w:t>
      </w:r>
      <w:proofErr w:type="gramStart"/>
      <w:r w:rsidRPr="00550C3F">
        <w:t>fairly large</w:t>
      </w:r>
      <w:proofErr w:type="gramEnd"/>
      <w:r w:rsidRPr="00550C3F">
        <w:t xml:space="preserve">: It has 7 </w:t>
      </w:r>
      <w:r w:rsidR="003067F7">
        <w:t>well-defined</w:t>
      </w:r>
      <w:r w:rsidRPr="00550C3F">
        <w:t xml:space="preserve"> sections. </w:t>
      </w:r>
      <w:r w:rsidR="000626E0" w:rsidRPr="00550C3F">
        <w:t>Depending on</w:t>
      </w:r>
      <w:r w:rsidRPr="00550C3F">
        <w:t xml:space="preserve"> feasibility and overcoming the constraints, some sections could be removed. </w:t>
      </w:r>
      <w:r w:rsidR="000626E0" w:rsidRPr="00550C3F">
        <w:t>So,</w:t>
      </w:r>
      <w:r w:rsidRPr="00550C3F">
        <w:t xml:space="preserve"> this section is risky. </w:t>
      </w:r>
    </w:p>
    <w:p w14:paraId="113DBA7C" w14:textId="77777777" w:rsidR="00123649" w:rsidRPr="00550C3F" w:rsidRDefault="00123649" w:rsidP="00F80195"/>
    <w:p w14:paraId="0827D73B" w14:textId="7F57772B" w:rsidR="00123649" w:rsidRDefault="00123649" w:rsidP="00F80195">
      <w:r w:rsidRPr="00550C3F">
        <w:t xml:space="preserve">Project structure: The project structure is well defined. It will be designed with consideration </w:t>
      </w:r>
      <w:del w:id="955" w:author="Ammanuel Beyene" w:date="2022-05-19T21:14:00Z">
        <w:r w:rsidR="003067F7" w:rsidDel="00E94747">
          <w:delText>for</w:delText>
        </w:r>
        <w:r w:rsidRPr="00550C3F" w:rsidDel="00E94747">
          <w:delText xml:space="preserve"> </w:delText>
        </w:r>
      </w:del>
      <w:ins w:id="956" w:author="Ammanuel Beyene" w:date="2022-05-19T21:14:00Z">
        <w:r w:rsidR="00E94747">
          <w:t>of the</w:t>
        </w:r>
        <w:r w:rsidR="00E94747" w:rsidRPr="00550C3F">
          <w:t xml:space="preserve"> </w:t>
        </w:r>
      </w:ins>
      <w:ins w:id="957" w:author="Ammanuel Beyene" w:date="2022-05-19T21:06:00Z">
        <w:r w:rsidR="00CF2D2D">
          <w:t>users’</w:t>
        </w:r>
      </w:ins>
      <w:del w:id="958" w:author="Ammanuel Beyene" w:date="2022-05-19T21:06:00Z">
        <w:r w:rsidRPr="00550C3F" w:rsidDel="00CF2D2D">
          <w:delText>user’s</w:delText>
        </w:r>
      </w:del>
      <w:r w:rsidRPr="00550C3F">
        <w:t xml:space="preserve"> needs and choices </w:t>
      </w:r>
      <w:ins w:id="959" w:author="Ammanuel Beyene" w:date="2022-05-19T21:15:00Z">
        <w:r w:rsidR="00E94747">
          <w:t xml:space="preserve">and with </w:t>
        </w:r>
      </w:ins>
      <w:del w:id="960" w:author="Ammanuel Beyene" w:date="2022-05-19T21:15:00Z">
        <w:r w:rsidRPr="00550C3F" w:rsidDel="00E94747">
          <w:delText xml:space="preserve">as well </w:delText>
        </w:r>
      </w:del>
      <w:r w:rsidRPr="00550C3F">
        <w:t xml:space="preserve">good navigation flow. The </w:t>
      </w:r>
      <w:ins w:id="961" w:author="Ammanuel Beyene" w:date="2022-05-19T21:06:00Z">
        <w:r w:rsidR="00CF2D2D">
          <w:t>app sections</w:t>
        </w:r>
      </w:ins>
      <w:del w:id="962" w:author="Ammanuel Beyene" w:date="2022-05-19T21:06:00Z">
        <w:r w:rsidRPr="00550C3F" w:rsidDel="00CF2D2D">
          <w:delText>sections of the app</w:delText>
        </w:r>
      </w:del>
      <w:r w:rsidRPr="00550C3F">
        <w:t xml:space="preserve"> also interconnect with each other where there is </w:t>
      </w:r>
      <w:ins w:id="963" w:author="Ammanuel Beyene" w:date="2022-05-19T21:07:00Z">
        <w:r w:rsidR="00CF2D2D">
          <w:t xml:space="preserve">a </w:t>
        </w:r>
      </w:ins>
      <w:r w:rsidRPr="00550C3F">
        <w:t xml:space="preserve">relation between sections. </w:t>
      </w:r>
      <w:r w:rsidR="003067F7">
        <w:t>These</w:t>
      </w:r>
      <w:r w:rsidRPr="00550C3F">
        <w:t xml:space="preserve"> </w:t>
      </w:r>
      <w:r w:rsidR="000626E0" w:rsidRPr="00550C3F">
        <w:t>are</w:t>
      </w:r>
      <w:r w:rsidRPr="00550C3F">
        <w:t xml:space="preserve"> very feasible. </w:t>
      </w:r>
    </w:p>
    <w:p w14:paraId="1333E429" w14:textId="48C4BE5A" w:rsidR="00123649" w:rsidRDefault="00123649" w:rsidP="00123649">
      <w:pPr>
        <w:ind w:left="2160"/>
      </w:pPr>
    </w:p>
    <w:p w14:paraId="3EC76B25" w14:textId="52E0CB94" w:rsidR="00123649" w:rsidRPr="00AF3236" w:rsidRDefault="00D335E3" w:rsidP="00F80195">
      <w:pPr>
        <w:pStyle w:val="Heading3"/>
        <w:rPr>
          <w:b/>
          <w:bCs/>
          <w:color w:val="000000" w:themeColor="text1"/>
        </w:rPr>
      </w:pPr>
      <w:bookmarkStart w:id="964" w:name="_Toc105364003"/>
      <w:r w:rsidRPr="00AF3236">
        <w:rPr>
          <w:b/>
          <w:bCs/>
          <w:color w:val="000000" w:themeColor="text1"/>
        </w:rPr>
        <w:t xml:space="preserve">3.2.2 </w:t>
      </w:r>
      <w:r w:rsidR="00123649" w:rsidRPr="00AF3236">
        <w:rPr>
          <w:b/>
          <w:bCs/>
          <w:color w:val="000000" w:themeColor="text1"/>
        </w:rPr>
        <w:t>Resource</w:t>
      </w:r>
      <w:r w:rsidR="000626E0">
        <w:rPr>
          <w:b/>
          <w:bCs/>
          <w:color w:val="000000" w:themeColor="text1"/>
        </w:rPr>
        <w:tab/>
      </w:r>
      <w:r w:rsidR="000626E0">
        <w:rPr>
          <w:b/>
          <w:bCs/>
          <w:color w:val="000000" w:themeColor="text1"/>
        </w:rPr>
        <w:tab/>
      </w:r>
      <w:r w:rsidR="000626E0">
        <w:rPr>
          <w:b/>
          <w:bCs/>
          <w:color w:val="000000" w:themeColor="text1"/>
        </w:rPr>
        <w:tab/>
      </w:r>
      <w:r w:rsidR="000626E0">
        <w:rPr>
          <w:b/>
          <w:bCs/>
          <w:color w:val="000000" w:themeColor="text1"/>
        </w:rPr>
        <w:tab/>
      </w:r>
      <w:r w:rsidR="000626E0">
        <w:rPr>
          <w:b/>
          <w:bCs/>
          <w:color w:val="000000" w:themeColor="text1"/>
        </w:rPr>
        <w:tab/>
      </w:r>
      <w:r w:rsidR="000626E0">
        <w:rPr>
          <w:b/>
          <w:bCs/>
          <w:color w:val="000000" w:themeColor="text1"/>
        </w:rPr>
        <w:tab/>
      </w:r>
      <w:r w:rsidR="000626E0">
        <w:rPr>
          <w:b/>
          <w:bCs/>
          <w:color w:val="000000" w:themeColor="text1"/>
        </w:rPr>
        <w:tab/>
        <w:t xml:space="preserve">         </w:t>
      </w:r>
      <w:r w:rsidR="000626E0" w:rsidRPr="00E008EC">
        <w:rPr>
          <w:b/>
          <w:bCs/>
          <w:color w:val="000000" w:themeColor="text1"/>
        </w:rPr>
        <w:t>Overall Risk analysis: low</w:t>
      </w:r>
      <w:bookmarkEnd w:id="964"/>
    </w:p>
    <w:p w14:paraId="49D24114" w14:textId="3ACF64E0" w:rsidR="00123649" w:rsidRDefault="00123649" w:rsidP="00123649"/>
    <w:p w14:paraId="446F134D" w14:textId="59644BFC" w:rsidR="00123649" w:rsidRPr="00550C3F" w:rsidRDefault="00123649" w:rsidP="00F80195">
      <w:r w:rsidRPr="00550C3F">
        <w:lastRenderedPageBreak/>
        <w:t xml:space="preserve">People’s availability: The people needed are available. It is only a matter of </w:t>
      </w:r>
      <w:ins w:id="965" w:author="Ammanuel Beyene" w:date="2022-05-19T21:07:00Z">
        <w:r w:rsidR="00CF2D2D">
          <w:t xml:space="preserve">the </w:t>
        </w:r>
      </w:ins>
      <w:r w:rsidRPr="00550C3F">
        <w:t xml:space="preserve">user’s deciding if they want to </w:t>
      </w:r>
      <w:ins w:id="966" w:author="Ammanuel Beyene" w:date="2022-06-05T16:32:00Z">
        <w:r w:rsidR="00B266D4">
          <w:t xml:space="preserve">use the features the product offers and trust it </w:t>
        </w:r>
      </w:ins>
      <w:ins w:id="967" w:author="Ammanuel Beyene" w:date="2022-06-05T16:33:00Z">
        <w:r w:rsidR="00B266D4">
          <w:t xml:space="preserve">enough to </w:t>
        </w:r>
      </w:ins>
      <w:ins w:id="968" w:author="Ammanuel Beyene" w:date="2022-06-05T16:34:00Z">
        <w:r w:rsidR="00B266D4">
          <w:t>handle their private information.</w:t>
        </w:r>
      </w:ins>
      <w:del w:id="969" w:author="Ammanuel Beyene" w:date="2022-06-05T16:32:00Z">
        <w:r w:rsidRPr="00550C3F" w:rsidDel="00B266D4">
          <w:delText xml:space="preserve">pay and use </w:delText>
        </w:r>
      </w:del>
      <w:del w:id="970" w:author="Ammanuel Beyene" w:date="2022-05-19T21:08:00Z">
        <w:r w:rsidRPr="00550C3F" w:rsidDel="00CF2D2D">
          <w:delText>the applications features</w:delText>
        </w:r>
      </w:del>
      <w:del w:id="971" w:author="Ammanuel Beyene" w:date="2022-06-05T16:32:00Z">
        <w:r w:rsidRPr="00550C3F" w:rsidDel="00B266D4">
          <w:delText>.</w:delText>
        </w:r>
      </w:del>
      <w:r w:rsidRPr="00550C3F">
        <w:t xml:space="preserve"> Those decisions will also depend on </w:t>
      </w:r>
      <w:ins w:id="972" w:author="Ammanuel Beyene" w:date="2022-05-19T21:08:00Z">
        <w:r w:rsidR="00957FAD">
          <w:t xml:space="preserve">the </w:t>
        </w:r>
      </w:ins>
      <w:r w:rsidRPr="00550C3F">
        <w:t xml:space="preserve">user’s choice </w:t>
      </w:r>
      <w:del w:id="973" w:author="Ammanuel Beyene" w:date="2022-05-19T21:10:00Z">
        <w:r w:rsidRPr="00550C3F" w:rsidDel="00957FAD">
          <w:delText xml:space="preserve">between </w:delText>
        </w:r>
      </w:del>
      <w:ins w:id="974" w:author="Ammanuel Beyene" w:date="2022-05-19T21:10:00Z">
        <w:r w:rsidR="00957FAD">
          <w:t xml:space="preserve">of </w:t>
        </w:r>
      </w:ins>
      <w:ins w:id="975" w:author="Ammanuel Beyene" w:date="2022-05-19T21:15:00Z">
        <w:r w:rsidR="002645F5">
          <w:t>whether to use</w:t>
        </w:r>
      </w:ins>
      <w:ins w:id="976" w:author="Ammanuel Beyene" w:date="2022-05-19T21:10:00Z">
        <w:r w:rsidR="00957FAD" w:rsidRPr="00550C3F">
          <w:t xml:space="preserve"> </w:t>
        </w:r>
      </w:ins>
      <w:r w:rsidRPr="00550C3F">
        <w:t xml:space="preserve">this software </w:t>
      </w:r>
      <w:del w:id="977" w:author="Ammanuel Beyene" w:date="2022-05-19T21:15:00Z">
        <w:r w:rsidRPr="00550C3F" w:rsidDel="002645F5">
          <w:delText xml:space="preserve">and </w:delText>
        </w:r>
      </w:del>
      <w:ins w:id="978" w:author="Ammanuel Beyene" w:date="2022-05-19T21:15:00Z">
        <w:r w:rsidR="002645F5">
          <w:t>or</w:t>
        </w:r>
        <w:r w:rsidR="002645F5" w:rsidRPr="00550C3F">
          <w:t xml:space="preserve"> </w:t>
        </w:r>
      </w:ins>
      <w:ins w:id="979" w:author="Ammanuel Beyene" w:date="2022-05-19T21:11:00Z">
        <w:r w:rsidR="00A37223">
          <w:t xml:space="preserve">other </w:t>
        </w:r>
      </w:ins>
      <w:r w:rsidRPr="00550C3F">
        <w:t xml:space="preserve">competing </w:t>
      </w:r>
      <w:del w:id="980" w:author="Ammanuel Beyene" w:date="2022-05-19T21:18:00Z">
        <w:r w:rsidRPr="00550C3F" w:rsidDel="002B08AC">
          <w:delText>software</w:delText>
        </w:r>
      </w:del>
      <w:del w:id="981" w:author="Ammanuel Beyene" w:date="2022-05-19T21:08:00Z">
        <w:r w:rsidRPr="00550C3F" w:rsidDel="00957FAD">
          <w:delText>’</w:delText>
        </w:r>
      </w:del>
      <w:del w:id="982" w:author="Ammanuel Beyene" w:date="2022-05-19T21:18:00Z">
        <w:r w:rsidRPr="00550C3F" w:rsidDel="002B08AC">
          <w:delText>s</w:delText>
        </w:r>
      </w:del>
      <w:ins w:id="983" w:author="Ammanuel Beyene" w:date="2022-05-19T21:18:00Z">
        <w:r w:rsidR="002B08AC" w:rsidRPr="00550C3F">
          <w:t>software</w:t>
        </w:r>
      </w:ins>
      <w:r w:rsidRPr="00550C3F">
        <w:t xml:space="preserve">. The required expertise will be available when needed. But until the application gets strong support, users would have to depend on the help section and use </w:t>
      </w:r>
      <w:ins w:id="984" w:author="Ammanuel Beyene" w:date="2022-05-19T21:19:00Z">
        <w:r w:rsidR="00422CE1">
          <w:t>the FAQ</w:t>
        </w:r>
      </w:ins>
      <w:del w:id="985" w:author="Ammanuel Beyene" w:date="2022-05-19T21:19:00Z">
        <w:r w:rsidRPr="00550C3F" w:rsidDel="00422CE1">
          <w:delText>FAQ’s</w:delText>
        </w:r>
      </w:del>
      <w:r w:rsidRPr="00550C3F">
        <w:t xml:space="preserve"> </w:t>
      </w:r>
      <w:ins w:id="986" w:author="Ammanuel Beyene" w:date="2022-05-19T21:18:00Z">
        <w:r w:rsidR="002B08AC">
          <w:t xml:space="preserve">page </w:t>
        </w:r>
      </w:ins>
      <w:del w:id="987" w:author="Ammanuel Beyene" w:date="2022-05-19T21:19:00Z">
        <w:r w:rsidRPr="00550C3F" w:rsidDel="00074CFB">
          <w:delText xml:space="preserve">and </w:delText>
        </w:r>
      </w:del>
      <w:ins w:id="988" w:author="Ammanuel Beyene" w:date="2022-05-19T21:19:00Z">
        <w:r w:rsidR="00074CFB">
          <w:t>or watch</w:t>
        </w:r>
        <w:r w:rsidR="00074CFB" w:rsidRPr="00550C3F">
          <w:t xml:space="preserve"> </w:t>
        </w:r>
      </w:ins>
      <w:r w:rsidRPr="00550C3F">
        <w:t xml:space="preserve">tutorials on how to use the application.  </w:t>
      </w:r>
    </w:p>
    <w:p w14:paraId="7444389A" w14:textId="77777777" w:rsidR="00123649" w:rsidRPr="00550C3F" w:rsidRDefault="00123649" w:rsidP="00F80195"/>
    <w:p w14:paraId="783C5EA8" w14:textId="42584D29" w:rsidR="00123649" w:rsidRPr="00550C3F" w:rsidRDefault="00123649" w:rsidP="00F80195">
      <w:r w:rsidRPr="00550C3F">
        <w:t xml:space="preserve">Hardware and Software: All the necessary </w:t>
      </w:r>
      <w:ins w:id="989" w:author="Ammanuel Beyene" w:date="2022-05-19T21:19:00Z">
        <w:r w:rsidR="00422CE1">
          <w:t>equipment</w:t>
        </w:r>
      </w:ins>
      <w:del w:id="990" w:author="Ammanuel Beyene" w:date="2022-05-19T21:19:00Z">
        <w:r w:rsidRPr="00550C3F" w:rsidDel="00422CE1">
          <w:delText>equipment’s</w:delText>
        </w:r>
      </w:del>
      <w:r w:rsidRPr="00550C3F">
        <w:t xml:space="preserve"> are available except for security measures and legal agreements for using </w:t>
      </w:r>
      <w:ins w:id="991" w:author="Ammanuel Beyene" w:date="2022-05-19T21:20:00Z">
        <w:r w:rsidR="00422CE1">
          <w:t>sensitive government</w:t>
        </w:r>
      </w:ins>
      <w:del w:id="992" w:author="Ammanuel Beyene" w:date="2022-05-19T21:20:00Z">
        <w:r w:rsidRPr="00550C3F" w:rsidDel="00422CE1">
          <w:delText>government sensitive</w:delText>
        </w:r>
      </w:del>
      <w:r w:rsidRPr="00550C3F">
        <w:t xml:space="preserve"> data. I am not </w:t>
      </w:r>
      <w:del w:id="993" w:author="Ammanuel Beyene" w:date="2022-05-19T21:20:00Z">
        <w:r w:rsidRPr="00550C3F" w:rsidDel="00422CE1">
          <w:delText xml:space="preserve">very </w:delText>
        </w:r>
      </w:del>
      <w:r w:rsidRPr="00550C3F">
        <w:t>skilled in implementing a secure website with strong background checks.</w:t>
      </w:r>
      <w:r w:rsidR="000626E0">
        <w:t xml:space="preserve"> But I soon hope to be. </w:t>
      </w:r>
      <w:r w:rsidRPr="00550C3F">
        <w:t xml:space="preserve">The software will be built with current models and </w:t>
      </w:r>
      <w:del w:id="994" w:author="Ammanuel Beyene" w:date="2022-05-19T21:21:00Z">
        <w:r w:rsidRPr="00550C3F" w:rsidDel="00422CE1">
          <w:delText xml:space="preserve">will </w:delText>
        </w:r>
      </w:del>
      <w:ins w:id="995" w:author="Ammanuel Beyene" w:date="2022-05-19T21:21:00Z">
        <w:r w:rsidR="00422CE1">
          <w:t>therefore be able to</w:t>
        </w:r>
        <w:r w:rsidR="00422CE1" w:rsidRPr="00550C3F">
          <w:t xml:space="preserve"> </w:t>
        </w:r>
      </w:ins>
      <w:r w:rsidRPr="00550C3F">
        <w:t>integrate easily with existing organizational systems.</w:t>
      </w:r>
    </w:p>
    <w:p w14:paraId="415DBED7" w14:textId="70009D50" w:rsidR="00123649" w:rsidRDefault="00123649" w:rsidP="00123649"/>
    <w:p w14:paraId="62A001FE" w14:textId="77777777" w:rsidR="00123649" w:rsidRPr="00E829F9" w:rsidRDefault="00123649" w:rsidP="00123649">
      <w:pPr>
        <w:rPr>
          <w:b/>
          <w:bCs/>
        </w:rPr>
      </w:pPr>
    </w:p>
    <w:p w14:paraId="41A176FF" w14:textId="7345C80E" w:rsidR="00123649" w:rsidRPr="00AF3236" w:rsidRDefault="00D335E3" w:rsidP="00F80195">
      <w:pPr>
        <w:pStyle w:val="Heading3"/>
        <w:rPr>
          <w:b/>
          <w:bCs/>
          <w:color w:val="000000" w:themeColor="text1"/>
        </w:rPr>
      </w:pPr>
      <w:bookmarkStart w:id="996" w:name="_Toc105364004"/>
      <w:r w:rsidRPr="00AF3236">
        <w:rPr>
          <w:b/>
          <w:bCs/>
          <w:color w:val="000000" w:themeColor="text1"/>
        </w:rPr>
        <w:t xml:space="preserve">3.2.3. </w:t>
      </w:r>
      <w:r w:rsidR="00123649" w:rsidRPr="00AF3236">
        <w:rPr>
          <w:b/>
          <w:bCs/>
          <w:color w:val="000000" w:themeColor="text1"/>
        </w:rPr>
        <w:t>Schedule</w:t>
      </w:r>
      <w:r w:rsidR="0062768A">
        <w:rPr>
          <w:b/>
          <w:bCs/>
          <w:color w:val="000000" w:themeColor="text1"/>
        </w:rPr>
        <w:tab/>
      </w:r>
      <w:r w:rsidR="0062768A">
        <w:rPr>
          <w:b/>
          <w:bCs/>
          <w:color w:val="000000" w:themeColor="text1"/>
        </w:rPr>
        <w:tab/>
      </w:r>
      <w:r w:rsidR="0062768A">
        <w:rPr>
          <w:b/>
          <w:bCs/>
          <w:color w:val="000000" w:themeColor="text1"/>
        </w:rPr>
        <w:tab/>
      </w:r>
      <w:r w:rsidR="0062768A">
        <w:rPr>
          <w:b/>
          <w:bCs/>
          <w:color w:val="000000" w:themeColor="text1"/>
        </w:rPr>
        <w:tab/>
      </w:r>
      <w:r w:rsidR="0062768A">
        <w:rPr>
          <w:b/>
          <w:bCs/>
          <w:color w:val="000000" w:themeColor="text1"/>
        </w:rPr>
        <w:tab/>
      </w:r>
      <w:r w:rsidR="0062768A">
        <w:rPr>
          <w:b/>
          <w:bCs/>
          <w:color w:val="000000" w:themeColor="text1"/>
        </w:rPr>
        <w:tab/>
      </w:r>
      <w:r w:rsidR="0062768A" w:rsidRPr="00E008EC">
        <w:rPr>
          <w:b/>
          <w:bCs/>
          <w:color w:val="000000" w:themeColor="text1"/>
        </w:rPr>
        <w:t>Overall Risk analysis: medium</w:t>
      </w:r>
      <w:bookmarkEnd w:id="996"/>
    </w:p>
    <w:p w14:paraId="18ABACAE" w14:textId="50B1BD82" w:rsidR="00123649" w:rsidRDefault="00123649" w:rsidP="00123649"/>
    <w:p w14:paraId="5C1D85D8" w14:textId="42636B0C" w:rsidR="00123649" w:rsidRPr="00550C3F" w:rsidRDefault="00123649" w:rsidP="00F80195">
      <w:r w:rsidRPr="00550C3F">
        <w:t xml:space="preserve">The deadline for this project is </w:t>
      </w:r>
      <w:ins w:id="997" w:author="Ammanuel Beyene" w:date="2022-05-19T21:21:00Z">
        <w:r w:rsidR="00422CE1">
          <w:t xml:space="preserve">the </w:t>
        </w:r>
      </w:ins>
      <w:r w:rsidRPr="00550C3F">
        <w:t>spring season. The project is sort of large</w:t>
      </w:r>
      <w:ins w:id="998" w:author="Ammanuel Beyene" w:date="2022-05-19T21:21:00Z">
        <w:r w:rsidR="00422CE1">
          <w:t>,</w:t>
        </w:r>
      </w:ins>
      <w:r w:rsidRPr="00550C3F">
        <w:t xml:space="preserve"> and there are a lot of legal and contractual agreements to do if all the applications intended functionalities are to be designed, developed, and implemented. </w:t>
      </w:r>
      <w:r w:rsidR="0062768A" w:rsidRPr="00550C3F">
        <w:t>So,</w:t>
      </w:r>
      <w:r w:rsidRPr="00550C3F">
        <w:t xml:space="preserve"> meeting the schedule requirement is not very feasible. </w:t>
      </w:r>
    </w:p>
    <w:p w14:paraId="73A48BDA" w14:textId="77777777" w:rsidR="00123649" w:rsidRPr="00550C3F" w:rsidRDefault="00123649" w:rsidP="00F80195"/>
    <w:p w14:paraId="0A9628FA" w14:textId="38E6C80F" w:rsidR="00123649" w:rsidRPr="00550C3F" w:rsidRDefault="00123649" w:rsidP="00F80195">
      <w:r w:rsidRPr="00550C3F">
        <w:t xml:space="preserve">There are no strong requirements </w:t>
      </w:r>
      <w:ins w:id="999" w:author="Ammanuel Beyene" w:date="2022-05-19T21:22:00Z">
        <w:r w:rsidR="00422CE1">
          <w:t>for</w:t>
        </w:r>
      </w:ins>
      <w:del w:id="1000" w:author="Ammanuel Beyene" w:date="2022-05-19T21:22:00Z">
        <w:r w:rsidRPr="00550C3F" w:rsidDel="00422CE1">
          <w:delText>on</w:delText>
        </w:r>
      </w:del>
      <w:r w:rsidRPr="00550C3F">
        <w:t xml:space="preserve"> finishing the </w:t>
      </w:r>
      <w:ins w:id="1001" w:author="Ammanuel Beyene" w:date="2022-05-19T21:22:00Z">
        <w:r w:rsidR="00422CE1">
          <w:t xml:space="preserve">whole </w:t>
        </w:r>
      </w:ins>
      <w:r w:rsidRPr="00550C3F">
        <w:t xml:space="preserve">project on time. </w:t>
      </w:r>
    </w:p>
    <w:p w14:paraId="3DAEBF2F" w14:textId="77777777" w:rsidR="00123649" w:rsidRPr="00550C3F" w:rsidRDefault="00123649" w:rsidP="00F80195"/>
    <w:p w14:paraId="73E94909" w14:textId="77777777" w:rsidR="00123649" w:rsidRPr="00550C3F" w:rsidRDefault="00123649" w:rsidP="00F80195">
      <w:r w:rsidRPr="00550C3F">
        <w:t xml:space="preserve">All resources are available for making the application. The requirements are well defined. All that is needed is legal agreements and strong security software implementation. </w:t>
      </w:r>
    </w:p>
    <w:p w14:paraId="4DC00F73" w14:textId="7695AE5A" w:rsidR="00123649" w:rsidDel="00904D1C" w:rsidRDefault="00123649" w:rsidP="00123649">
      <w:pPr>
        <w:rPr>
          <w:del w:id="1002" w:author="Ammanuel Beyene" w:date="2022-05-17T21:00:00Z"/>
        </w:rPr>
      </w:pPr>
    </w:p>
    <w:p w14:paraId="674EA5B5" w14:textId="4F380A10" w:rsidR="00123649" w:rsidRDefault="00123649" w:rsidP="00123649"/>
    <w:p w14:paraId="33E6E493" w14:textId="77777777" w:rsidR="00123649" w:rsidRPr="00AF3236" w:rsidRDefault="00123649" w:rsidP="00123649">
      <w:pPr>
        <w:rPr>
          <w:b/>
          <w:bCs/>
          <w:color w:val="000000" w:themeColor="text1"/>
        </w:rPr>
      </w:pPr>
    </w:p>
    <w:p w14:paraId="6865227B" w14:textId="21CAD5C8" w:rsidR="00123649" w:rsidRPr="00AF3236" w:rsidRDefault="00D335E3" w:rsidP="00F80195">
      <w:pPr>
        <w:pStyle w:val="Heading3"/>
        <w:rPr>
          <w:b/>
          <w:bCs/>
          <w:color w:val="000000" w:themeColor="text1"/>
        </w:rPr>
      </w:pPr>
      <w:bookmarkStart w:id="1003" w:name="_Toc105364005"/>
      <w:r w:rsidRPr="00AF3236">
        <w:rPr>
          <w:b/>
          <w:bCs/>
          <w:color w:val="000000" w:themeColor="text1"/>
        </w:rPr>
        <w:t xml:space="preserve">3.2.4 </w:t>
      </w:r>
      <w:r w:rsidR="00123649" w:rsidRPr="00AF3236">
        <w:rPr>
          <w:b/>
          <w:bCs/>
          <w:color w:val="000000" w:themeColor="text1"/>
        </w:rPr>
        <w:t xml:space="preserve">Organizational </w:t>
      </w:r>
      <w:r w:rsidR="0062768A">
        <w:rPr>
          <w:b/>
          <w:bCs/>
          <w:color w:val="000000" w:themeColor="text1"/>
        </w:rPr>
        <w:tab/>
      </w:r>
      <w:r w:rsidR="0062768A">
        <w:rPr>
          <w:b/>
          <w:bCs/>
          <w:color w:val="000000" w:themeColor="text1"/>
        </w:rPr>
        <w:tab/>
      </w:r>
      <w:r w:rsidR="0062768A">
        <w:rPr>
          <w:b/>
          <w:bCs/>
          <w:color w:val="000000" w:themeColor="text1"/>
        </w:rPr>
        <w:tab/>
      </w:r>
      <w:r w:rsidR="0062768A">
        <w:rPr>
          <w:b/>
          <w:bCs/>
          <w:color w:val="000000" w:themeColor="text1"/>
        </w:rPr>
        <w:tab/>
      </w:r>
      <w:r w:rsidR="0062768A">
        <w:rPr>
          <w:b/>
          <w:bCs/>
          <w:color w:val="000000" w:themeColor="text1"/>
        </w:rPr>
        <w:tab/>
      </w:r>
      <w:r w:rsidR="0062768A">
        <w:rPr>
          <w:b/>
          <w:bCs/>
          <w:color w:val="000000" w:themeColor="text1"/>
        </w:rPr>
        <w:tab/>
      </w:r>
      <w:r w:rsidR="0062768A" w:rsidRPr="00E008EC">
        <w:rPr>
          <w:b/>
          <w:bCs/>
          <w:color w:val="000000" w:themeColor="text1"/>
        </w:rPr>
        <w:t>Overall Risk analysis: low</w:t>
      </w:r>
      <w:bookmarkEnd w:id="1003"/>
    </w:p>
    <w:p w14:paraId="60B2E14F" w14:textId="44FF7CA9" w:rsidR="00123649" w:rsidRDefault="00123649" w:rsidP="00123649"/>
    <w:p w14:paraId="705F34A2" w14:textId="4FABA153" w:rsidR="00123649" w:rsidRPr="00550C3F" w:rsidRDefault="00123649" w:rsidP="00F80195">
      <w:r w:rsidRPr="00550C3F">
        <w:t xml:space="preserve">It will take time to convince people to start using the new software. But once they see the benefit of the software, </w:t>
      </w:r>
      <w:del w:id="1004" w:author="Ammanuel Beyene" w:date="2022-05-19T21:22:00Z">
        <w:r w:rsidRPr="00550C3F" w:rsidDel="00C42415">
          <w:delText xml:space="preserve">then </w:delText>
        </w:r>
      </w:del>
      <w:r w:rsidRPr="00550C3F">
        <w:t xml:space="preserve">they can decide if it is worth using. However, because of competing </w:t>
      </w:r>
      <w:del w:id="1005" w:author="Ammanuel Beyene" w:date="2022-05-19T21:22:00Z">
        <w:r w:rsidRPr="00550C3F" w:rsidDel="00C42415">
          <w:delText>software’s</w:delText>
        </w:r>
      </w:del>
      <w:ins w:id="1006" w:author="Ammanuel Beyene" w:date="2022-05-19T21:22:00Z">
        <w:r w:rsidR="00C42415">
          <w:t xml:space="preserve">software </w:t>
        </w:r>
      </w:ins>
      <w:del w:id="1007" w:author="Ammanuel Beyene" w:date="2022-05-19T21:22:00Z">
        <w:r w:rsidRPr="00550C3F" w:rsidDel="00C42415">
          <w:delText xml:space="preserve"> </w:delText>
        </w:r>
      </w:del>
      <w:r w:rsidRPr="00550C3F">
        <w:t xml:space="preserve">and the unpopularity of apps such as this, it may take time to get the app to where it needs to be. </w:t>
      </w:r>
    </w:p>
    <w:p w14:paraId="0F7314A7" w14:textId="77777777" w:rsidR="00123649" w:rsidRPr="00550C3F" w:rsidRDefault="00123649" w:rsidP="00F80195"/>
    <w:p w14:paraId="4CEC106D" w14:textId="2A0923DF" w:rsidR="00123649" w:rsidRPr="00550C3F" w:rsidRDefault="00123649" w:rsidP="00F80195">
      <w:r w:rsidRPr="00550C3F">
        <w:t xml:space="preserve">The profits expected, both the tangential and non-tangential benefits, are motivational to continue to work on the software. Having customers </w:t>
      </w:r>
      <w:ins w:id="1008" w:author="Ammanuel Beyene" w:date="2022-05-19T21:23:00Z">
        <w:r w:rsidR="00C42415">
          <w:t xml:space="preserve">who </w:t>
        </w:r>
      </w:ins>
      <w:proofErr w:type="gramStart"/>
      <w:r w:rsidRPr="00550C3F">
        <w:t>actually use</w:t>
      </w:r>
      <w:proofErr w:type="gramEnd"/>
      <w:r w:rsidRPr="00550C3F">
        <w:t xml:space="preserve"> it and seeing some positive changes would be very encouraging. </w:t>
      </w:r>
    </w:p>
    <w:p w14:paraId="173F0390" w14:textId="77777777" w:rsidR="00123649" w:rsidRPr="00550C3F" w:rsidRDefault="00123649" w:rsidP="00F80195"/>
    <w:p w14:paraId="6778563F" w14:textId="37B4011F" w:rsidR="00123649" w:rsidRPr="00550C3F" w:rsidRDefault="00123649" w:rsidP="00F80195">
      <w:r w:rsidRPr="00550C3F">
        <w:t>The organizational goals are well defined. People know the use of the software and what it stands for</w:t>
      </w:r>
      <w:ins w:id="1009" w:author="Ammanuel Beyene" w:date="2022-05-19T21:24:00Z">
        <w:r w:rsidR="00D12625">
          <w:t>. So</w:t>
        </w:r>
      </w:ins>
      <w:del w:id="1010" w:author="Ammanuel Beyene" w:date="2022-05-19T21:24:00Z">
        <w:r w:rsidRPr="00550C3F" w:rsidDel="00D12625">
          <w:delText xml:space="preserve"> and</w:delText>
        </w:r>
      </w:del>
      <w:r w:rsidRPr="00550C3F">
        <w:t xml:space="preserve"> they can decipher or find out about </w:t>
      </w:r>
      <w:del w:id="1011" w:author="Ammanuel Beyene" w:date="2022-05-19T21:24:00Z">
        <w:r w:rsidRPr="00550C3F" w:rsidDel="00D12625">
          <w:delText xml:space="preserve">that </w:delText>
        </w:r>
      </w:del>
      <w:ins w:id="1012" w:author="Ammanuel Beyene" w:date="2022-05-19T21:24:00Z">
        <w:r w:rsidR="00D12625">
          <w:t>the software’s goals</w:t>
        </w:r>
        <w:r w:rsidR="00D12625" w:rsidRPr="00550C3F">
          <w:t xml:space="preserve"> </w:t>
        </w:r>
      </w:ins>
      <w:r w:rsidRPr="00550C3F">
        <w:t xml:space="preserve">very quickly. Users won’t have an issue </w:t>
      </w:r>
      <w:del w:id="1013" w:author="Ammanuel Beyene" w:date="2022-05-19T21:25:00Z">
        <w:r w:rsidRPr="00550C3F" w:rsidDel="00CE7EA4">
          <w:delText xml:space="preserve">with </w:delText>
        </w:r>
      </w:del>
      <w:r w:rsidRPr="00550C3F">
        <w:t xml:space="preserve">identifying the software’s purpose and supporting it or dismissing it. </w:t>
      </w:r>
    </w:p>
    <w:p w14:paraId="185E2FDF" w14:textId="666A464C" w:rsidR="00123649" w:rsidRDefault="00123649" w:rsidP="00123649"/>
    <w:p w14:paraId="1617CFB7" w14:textId="2A886DDB" w:rsidR="00123649" w:rsidDel="00904D1C" w:rsidRDefault="00123649" w:rsidP="00123649">
      <w:pPr>
        <w:rPr>
          <w:del w:id="1014" w:author="Ammanuel Beyene" w:date="2022-05-17T21:00:00Z"/>
        </w:rPr>
      </w:pPr>
    </w:p>
    <w:p w14:paraId="4EEB443F" w14:textId="77777777" w:rsidR="00123649" w:rsidRDefault="00123649" w:rsidP="00123649"/>
    <w:p w14:paraId="274802E1" w14:textId="2985C71C" w:rsidR="00123649" w:rsidRPr="00AF3236" w:rsidRDefault="00D335E3" w:rsidP="00F80195">
      <w:pPr>
        <w:pStyle w:val="Heading3"/>
        <w:rPr>
          <w:b/>
          <w:bCs/>
          <w:color w:val="000000" w:themeColor="text1"/>
        </w:rPr>
      </w:pPr>
      <w:bookmarkStart w:id="1015" w:name="_Toc105364006"/>
      <w:r w:rsidRPr="00AF3236">
        <w:rPr>
          <w:b/>
          <w:bCs/>
          <w:color w:val="000000" w:themeColor="text1"/>
        </w:rPr>
        <w:t xml:space="preserve">3.2.5 </w:t>
      </w:r>
      <w:r w:rsidR="00123649" w:rsidRPr="00AF3236">
        <w:rPr>
          <w:b/>
          <w:bCs/>
          <w:color w:val="000000" w:themeColor="text1"/>
        </w:rPr>
        <w:t>Legal and Contractual</w:t>
      </w:r>
      <w:r w:rsidR="0062768A">
        <w:rPr>
          <w:b/>
          <w:bCs/>
          <w:color w:val="000000" w:themeColor="text1"/>
        </w:rPr>
        <w:tab/>
      </w:r>
      <w:r w:rsidR="0062768A">
        <w:rPr>
          <w:b/>
          <w:bCs/>
          <w:color w:val="000000" w:themeColor="text1"/>
        </w:rPr>
        <w:tab/>
      </w:r>
      <w:r w:rsidR="0062768A">
        <w:rPr>
          <w:b/>
          <w:bCs/>
          <w:color w:val="000000" w:themeColor="text1"/>
        </w:rPr>
        <w:tab/>
      </w:r>
      <w:r w:rsidR="0062768A">
        <w:rPr>
          <w:b/>
          <w:bCs/>
          <w:color w:val="000000" w:themeColor="text1"/>
        </w:rPr>
        <w:tab/>
      </w:r>
      <w:r w:rsidR="0062768A">
        <w:rPr>
          <w:b/>
          <w:bCs/>
          <w:color w:val="000000" w:themeColor="text1"/>
        </w:rPr>
        <w:tab/>
      </w:r>
      <w:r w:rsidR="0062768A" w:rsidRPr="00E008EC">
        <w:rPr>
          <w:b/>
          <w:bCs/>
          <w:color w:val="000000" w:themeColor="text1"/>
        </w:rPr>
        <w:t>Overall Risk analysis: high</w:t>
      </w:r>
      <w:bookmarkEnd w:id="1015"/>
    </w:p>
    <w:p w14:paraId="453878AA" w14:textId="2B8CA28D" w:rsidR="00123649" w:rsidRPr="00F80195" w:rsidRDefault="00123649" w:rsidP="00F80195"/>
    <w:p w14:paraId="3164B47D" w14:textId="0276432E" w:rsidR="00123649" w:rsidRPr="00F80195" w:rsidRDefault="00CE7EA4" w:rsidP="00F80195">
      <w:ins w:id="1016" w:author="Ammanuel Beyene" w:date="2022-05-19T21:24:00Z">
        <w:r>
          <w:lastRenderedPageBreak/>
          <w:t>The risk</w:t>
        </w:r>
      </w:ins>
      <w:del w:id="1017" w:author="Ammanuel Beyene" w:date="2022-05-19T21:24:00Z">
        <w:r w:rsidR="00123649" w:rsidRPr="00F80195" w:rsidDel="00CE7EA4">
          <w:delText>Risk</w:delText>
        </w:r>
      </w:del>
      <w:r w:rsidR="00123649" w:rsidRPr="00F80195">
        <w:t xml:space="preserve"> </w:t>
      </w:r>
      <w:proofErr w:type="gramStart"/>
      <w:r w:rsidR="00123649" w:rsidRPr="00F80195">
        <w:t>with regard to</w:t>
      </w:r>
      <w:proofErr w:type="gramEnd"/>
      <w:r w:rsidR="00123649" w:rsidRPr="00F80195">
        <w:t xml:space="preserve"> ownership rights is somewhat risky because we have not worked out the legal</w:t>
      </w:r>
      <w:r w:rsidR="00F80195">
        <w:t xml:space="preserve"> </w:t>
      </w:r>
      <w:r w:rsidR="00123649" w:rsidRPr="00F80195">
        <w:t>requirements for the application yet. The application needs a strong security system which is dangerous</w:t>
      </w:r>
      <w:r w:rsidR="00F80195">
        <w:t xml:space="preserve"> </w:t>
      </w:r>
      <w:r w:rsidR="00123649" w:rsidRPr="00F80195">
        <w:t xml:space="preserve">if </w:t>
      </w:r>
      <w:r w:rsidR="00F80195" w:rsidRPr="00F80195">
        <w:t>users</w:t>
      </w:r>
      <w:r w:rsidR="00123649" w:rsidRPr="00F80195">
        <w:t xml:space="preserve"> lose that trust. </w:t>
      </w:r>
    </w:p>
    <w:p w14:paraId="7F6CDE59" w14:textId="77777777" w:rsidR="00123649" w:rsidRPr="00F80195" w:rsidRDefault="00123649" w:rsidP="00F80195"/>
    <w:p w14:paraId="0E9AEC5A" w14:textId="5078435F" w:rsidR="00123649" w:rsidRPr="00F80195" w:rsidRDefault="00123649" w:rsidP="00F80195">
      <w:r w:rsidRPr="00F80195">
        <w:t xml:space="preserve">I have not yet negotiated any contracts with legal bodies. Considering the </w:t>
      </w:r>
      <w:ins w:id="1018" w:author="Ammanuel Beyene" w:date="2022-05-19T21:26:00Z">
        <w:r w:rsidR="00CE7EA4">
          <w:t xml:space="preserve">complications involved with </w:t>
        </w:r>
      </w:ins>
      <w:del w:id="1019" w:author="Ammanuel Beyene" w:date="2022-05-19T21:25:00Z">
        <w:r w:rsidRPr="00F80195" w:rsidDel="00CE7EA4">
          <w:delText xml:space="preserve">applications </w:delText>
        </w:r>
      </w:del>
      <w:del w:id="1020" w:author="Ammanuel Beyene" w:date="2022-05-19T21:26:00Z">
        <w:r w:rsidRPr="00F80195" w:rsidDel="00CE7EA4">
          <w:delText>implementation</w:delText>
        </w:r>
      </w:del>
      <w:ins w:id="1021" w:author="Ammanuel Beyene" w:date="2022-05-19T21:26:00Z">
        <w:r w:rsidR="00CE7EA4">
          <w:t>implementing</w:t>
        </w:r>
      </w:ins>
      <w:r w:rsidRPr="00F80195">
        <w:t xml:space="preserve"> </w:t>
      </w:r>
      <w:ins w:id="1022" w:author="Ammanuel Beyene" w:date="2022-05-19T21:26:00Z">
        <w:r w:rsidR="00CE7EA4">
          <w:t xml:space="preserve">the </w:t>
        </w:r>
      </w:ins>
      <w:del w:id="1023" w:author="Ammanuel Beyene" w:date="2022-05-19T21:26:00Z">
        <w:r w:rsidRPr="00F80195" w:rsidDel="00CE7EA4">
          <w:delText xml:space="preserve">of </w:delText>
        </w:r>
      </w:del>
      <w:r w:rsidRPr="00F80195">
        <w:t xml:space="preserve">local politics </w:t>
      </w:r>
      <w:del w:id="1024" w:author="Ammanuel Beyene" w:date="2022-05-19T21:26:00Z">
        <w:r w:rsidRPr="00F80195" w:rsidDel="00CE7EA4">
          <w:delText xml:space="preserve">and </w:delText>
        </w:r>
      </w:del>
      <w:ins w:id="1025" w:author="Ammanuel Beyene" w:date="2022-05-19T21:26:00Z">
        <w:r w:rsidR="00CE7EA4">
          <w:t>section</w:t>
        </w:r>
      </w:ins>
      <w:ins w:id="1026" w:author="Ammanuel Beyene" w:date="2022-05-19T21:27:00Z">
        <w:r w:rsidR="00CE7EA4">
          <w:t xml:space="preserve"> </w:t>
        </w:r>
      </w:ins>
      <w:ins w:id="1027" w:author="Ammanuel Beyene" w:date="2022-05-19T21:28:00Z">
        <w:r w:rsidR="00CE7EA4">
          <w:t>as well as</w:t>
        </w:r>
      </w:ins>
      <w:ins w:id="1028" w:author="Ammanuel Beyene" w:date="2022-05-19T21:27:00Z">
        <w:r w:rsidR="00CE7EA4">
          <w:t xml:space="preserve"> the consequences of mistakes in this area</w:t>
        </w:r>
      </w:ins>
      <w:del w:id="1029" w:author="Ammanuel Beyene" w:date="2022-05-19T21:27:00Z">
        <w:r w:rsidRPr="00F80195" w:rsidDel="00CE7EA4">
          <w:delText xml:space="preserve">trying to </w:delText>
        </w:r>
      </w:del>
      <w:del w:id="1030" w:author="Ammanuel Beyene" w:date="2022-05-19T21:26:00Z">
        <w:r w:rsidRPr="00F80195" w:rsidDel="00CE7EA4">
          <w:delText xml:space="preserve">evolve </w:delText>
        </w:r>
        <w:r w:rsidR="00F80195" w:rsidRPr="00F80195" w:rsidDel="00CE7EA4">
          <w:delText>users</w:delText>
        </w:r>
        <w:r w:rsidRPr="00F80195" w:rsidDel="00CE7EA4">
          <w:delText xml:space="preserve"> </w:delText>
        </w:r>
      </w:del>
      <w:del w:id="1031" w:author="Ammanuel Beyene" w:date="2022-05-19T21:27:00Z">
        <w:r w:rsidRPr="00F80195" w:rsidDel="00CE7EA4">
          <w:delText>in local politics decision making</w:delText>
        </w:r>
      </w:del>
      <w:r w:rsidRPr="00F80195">
        <w:t xml:space="preserve">, there is </w:t>
      </w:r>
      <w:ins w:id="1032" w:author="Ammanuel Beyene" w:date="2022-05-19T21:27:00Z">
        <w:r w:rsidR="00CE7EA4">
          <w:t xml:space="preserve">a </w:t>
        </w:r>
      </w:ins>
      <w:r w:rsidRPr="00F80195">
        <w:t>high risk if this is not implemented right.</w:t>
      </w:r>
    </w:p>
    <w:p w14:paraId="686A0173" w14:textId="77777777" w:rsidR="00123649" w:rsidRPr="00F80195" w:rsidRDefault="00123649" w:rsidP="00F80195"/>
    <w:p w14:paraId="45C680ED" w14:textId="4F62BDE8" w:rsidR="00123649" w:rsidRPr="00F80195" w:rsidRDefault="00123649" w:rsidP="00F80195">
      <w:r w:rsidRPr="00F80195">
        <w:t>Depending on the popularity of the sections involving legal contracts, the section could be improved or removed.</w:t>
      </w:r>
      <w:ins w:id="1033" w:author="Ammanuel Beyene" w:date="2022-05-19T21:29:00Z">
        <w:r w:rsidR="00CE7EA4">
          <w:t xml:space="preserve"> </w:t>
        </w:r>
      </w:ins>
      <w:del w:id="1034" w:author="Ammanuel Beyene" w:date="2022-05-19T21:29:00Z">
        <w:r w:rsidRPr="00F80195" w:rsidDel="00CE7EA4">
          <w:delText xml:space="preserve"> </w:delText>
        </w:r>
      </w:del>
      <w:r w:rsidRPr="00F80195">
        <w:t xml:space="preserve">If people </w:t>
      </w:r>
      <w:ins w:id="1035" w:author="Ammanuel Beyene" w:date="2022-05-19T21:29:00Z">
        <w:r w:rsidR="00CE7EA4">
          <w:t xml:space="preserve">seem to </w:t>
        </w:r>
      </w:ins>
      <w:r w:rsidRPr="00F80195">
        <w:t xml:space="preserve">like the section regarding political </w:t>
      </w:r>
      <w:r w:rsidR="00F80195" w:rsidRPr="00F80195">
        <w:t>decision-making</w:t>
      </w:r>
      <w:r w:rsidR="00F80195">
        <w:t xml:space="preserve"> </w:t>
      </w:r>
      <w:r w:rsidRPr="00F80195">
        <w:t xml:space="preserve">involvements, additional sections to be added might be considered and negotiated. However, if the section seems to be of high risk and not popular, it could be removed. </w:t>
      </w:r>
    </w:p>
    <w:p w14:paraId="6B4CF05E" w14:textId="77777777" w:rsidR="00123649" w:rsidRPr="00F80195" w:rsidRDefault="00123649" w:rsidP="00F80195"/>
    <w:p w14:paraId="01AE320D" w14:textId="47F1BD52" w:rsidR="00123649" w:rsidRPr="00F80195" w:rsidRDefault="00123649" w:rsidP="00F80195">
      <w:r w:rsidRPr="00F80195">
        <w:t xml:space="preserve">Currently, </w:t>
      </w:r>
      <w:r w:rsidR="00F80195" w:rsidRPr="00F80195">
        <w:t>research</w:t>
      </w:r>
      <w:r w:rsidRPr="00F80195">
        <w:t xml:space="preserve"> is being </w:t>
      </w:r>
      <w:ins w:id="1036" w:author="Ammanuel Beyene" w:date="2022-05-19T21:30:00Z">
        <w:r w:rsidR="00335C84">
          <w:t>done</w:t>
        </w:r>
      </w:ins>
      <w:del w:id="1037" w:author="Ammanuel Beyene" w:date="2022-05-19T21:30:00Z">
        <w:r w:rsidRPr="00F80195" w:rsidDel="00335C84">
          <w:delText>made</w:delText>
        </w:r>
      </w:del>
      <w:r w:rsidRPr="00F80195">
        <w:t xml:space="preserve"> on how to implement the section and acquire proper legal contracts. This section also works well with the </w:t>
      </w:r>
      <w:ins w:id="1038" w:author="Ammanuel Beyene" w:date="2022-05-19T21:30:00Z">
        <w:r w:rsidR="00335C84">
          <w:t>system's overall security</w:t>
        </w:r>
      </w:ins>
      <w:del w:id="1039" w:author="Ammanuel Beyene" w:date="2022-05-19T21:30:00Z">
        <w:r w:rsidRPr="00F80195" w:rsidDel="00335C84">
          <w:delText>overall security of the system</w:delText>
        </w:r>
      </w:del>
      <w:r w:rsidRPr="00F80195">
        <w:t>, whose</w:t>
      </w:r>
      <w:r w:rsidR="00F80195">
        <w:t xml:space="preserve"> </w:t>
      </w:r>
      <w:r w:rsidRPr="00F80195">
        <w:t xml:space="preserve">effectiveness will be tested and may affect the decision to keep the politics and </w:t>
      </w:r>
      <w:ins w:id="1040" w:author="Ammanuel Beyene" w:date="2022-05-19T21:30:00Z">
        <w:r w:rsidR="00335C84">
          <w:t>government-related</w:t>
        </w:r>
      </w:ins>
      <w:del w:id="1041" w:author="Ammanuel Beyene" w:date="2022-05-19T21:30:00Z">
        <w:r w:rsidRPr="00F80195" w:rsidDel="00335C84">
          <w:delText>government related</w:delText>
        </w:r>
      </w:del>
      <w:r w:rsidRPr="00F80195">
        <w:t xml:space="preserve"> section or remove it.  </w:t>
      </w:r>
    </w:p>
    <w:p w14:paraId="4D44BAFC" w14:textId="77777777" w:rsidR="00123649" w:rsidRDefault="00123649" w:rsidP="00123649"/>
    <w:p w14:paraId="6ECA356B" w14:textId="77777777" w:rsidR="00123649" w:rsidRPr="00550C3F" w:rsidDel="00904D1C" w:rsidRDefault="00123649" w:rsidP="00123649">
      <w:pPr>
        <w:pStyle w:val="ListParagraph"/>
        <w:ind w:left="2160"/>
        <w:rPr>
          <w:del w:id="1042" w:author="Ammanuel Beyene" w:date="2022-05-17T21:00:00Z"/>
        </w:rPr>
      </w:pPr>
    </w:p>
    <w:p w14:paraId="66C644B8" w14:textId="77777777" w:rsidR="00123649" w:rsidDel="00904D1C" w:rsidRDefault="00123649" w:rsidP="00123649">
      <w:pPr>
        <w:rPr>
          <w:del w:id="1043" w:author="Ammanuel Beyene" w:date="2022-05-17T21:00:00Z"/>
        </w:rPr>
      </w:pPr>
    </w:p>
    <w:p w14:paraId="01F2D9E7" w14:textId="634DA4D2" w:rsidR="00D01A0A" w:rsidDel="00904D1C" w:rsidRDefault="00D01A0A">
      <w:pPr>
        <w:rPr>
          <w:del w:id="1044" w:author="Ammanuel Beyene" w:date="2022-05-17T21:00:00Z"/>
        </w:rPr>
        <w:pPrChange w:id="1045" w:author="Ammanuel Beyene" w:date="2022-05-17T21:00:00Z">
          <w:pPr>
            <w:pStyle w:val="ListParagraph"/>
            <w:ind w:left="1080"/>
          </w:pPr>
        </w:pPrChange>
      </w:pPr>
    </w:p>
    <w:p w14:paraId="37ACFF77" w14:textId="77777777" w:rsidR="00D01A0A" w:rsidRDefault="00D01A0A">
      <w:pPr>
        <w:pPrChange w:id="1046" w:author="Ammanuel Beyene" w:date="2022-05-17T21:00:00Z">
          <w:pPr>
            <w:pStyle w:val="ListParagraph"/>
            <w:ind w:left="1080"/>
          </w:pPr>
        </w:pPrChange>
      </w:pPr>
    </w:p>
    <w:p w14:paraId="17E50F43" w14:textId="2DE9D52F" w:rsidR="00882EAD" w:rsidRPr="005703B5" w:rsidRDefault="00D335E3" w:rsidP="00F80195">
      <w:pPr>
        <w:pStyle w:val="Heading2"/>
        <w:rPr>
          <w:b/>
          <w:bCs/>
          <w:color w:val="000000" w:themeColor="text1"/>
          <w:sz w:val="28"/>
          <w:szCs w:val="28"/>
          <w:rPrChange w:id="1047" w:author="Ammanuel Beyene" w:date="2022-05-21T00:21:00Z">
            <w:rPr>
              <w:b/>
              <w:bCs/>
              <w:color w:val="000000" w:themeColor="text1"/>
            </w:rPr>
          </w:rPrChange>
        </w:rPr>
      </w:pPr>
      <w:bookmarkStart w:id="1048" w:name="_Toc105364007"/>
      <w:r w:rsidRPr="005703B5">
        <w:rPr>
          <w:b/>
          <w:bCs/>
          <w:color w:val="000000" w:themeColor="text1"/>
          <w:sz w:val="28"/>
          <w:szCs w:val="28"/>
          <w:rPrChange w:id="1049" w:author="Ammanuel Beyene" w:date="2022-05-21T00:21:00Z">
            <w:rPr>
              <w:b/>
              <w:bCs/>
              <w:color w:val="000000" w:themeColor="text1"/>
            </w:rPr>
          </w:rPrChange>
        </w:rPr>
        <w:t xml:space="preserve">3.3 </w:t>
      </w:r>
      <w:r w:rsidR="00882EAD" w:rsidRPr="005703B5">
        <w:rPr>
          <w:b/>
          <w:bCs/>
          <w:color w:val="000000" w:themeColor="text1"/>
          <w:sz w:val="28"/>
          <w:szCs w:val="28"/>
          <w:rPrChange w:id="1050" w:author="Ammanuel Beyene" w:date="2022-05-21T00:21:00Z">
            <w:rPr>
              <w:b/>
              <w:bCs/>
              <w:color w:val="000000" w:themeColor="text1"/>
            </w:rPr>
          </w:rPrChange>
        </w:rPr>
        <w:t>Additional Comments</w:t>
      </w:r>
      <w:bookmarkEnd w:id="1048"/>
    </w:p>
    <w:p w14:paraId="2ED04642" w14:textId="07F55358" w:rsidR="00123649" w:rsidRDefault="00123649" w:rsidP="00123649"/>
    <w:p w14:paraId="15DD4BEF" w14:textId="1DCB621E" w:rsidR="00123649" w:rsidRDefault="00123649" w:rsidP="00F80195">
      <w:pPr>
        <w:rPr>
          <w:ins w:id="1051" w:author="Ammanuel Beyene" w:date="2022-05-19T19:14:00Z"/>
        </w:rPr>
      </w:pPr>
      <w:r w:rsidRPr="00550C3F">
        <w:t xml:space="preserve">When it comes to the feasibility of the product, there are some concerns regarding implementing the security and background checking capabilities and getting all the legal requirements needed. That will require some research and work. Besides that, the only other problem is schedule feasibility. Since the software is large, it will take time to develop the application. But once </w:t>
      </w:r>
      <w:del w:id="1052" w:author="Ammanuel Beyene" w:date="2022-05-19T21:32:00Z">
        <w:r w:rsidRPr="00550C3F" w:rsidDel="00335C84">
          <w:delText xml:space="preserve">the status of </w:delText>
        </w:r>
      </w:del>
      <w:r w:rsidRPr="00550C3F">
        <w:t xml:space="preserve">the legal and technical </w:t>
      </w:r>
      <w:ins w:id="1053" w:author="Ammanuel Beyene" w:date="2022-05-19T21:32:00Z">
        <w:r w:rsidR="00335C84">
          <w:t>contracts are figured out</w:t>
        </w:r>
      </w:ins>
      <w:del w:id="1054" w:author="Ammanuel Beyene" w:date="2022-05-19T21:32:00Z">
        <w:r w:rsidRPr="00550C3F" w:rsidDel="00335C84">
          <w:delText xml:space="preserve">feasibilities </w:delText>
        </w:r>
        <w:r w:rsidR="0062768A" w:rsidRPr="00550C3F" w:rsidDel="00335C84">
          <w:delText>is</w:delText>
        </w:r>
        <w:r w:rsidRPr="00550C3F" w:rsidDel="00335C84">
          <w:delText xml:space="preserve"> known</w:delText>
        </w:r>
      </w:del>
      <w:r w:rsidRPr="00550C3F">
        <w:t xml:space="preserve">, a proper schedule </w:t>
      </w:r>
      <w:ins w:id="1055" w:author="Ammanuel Beyene" w:date="2022-05-19T21:33:00Z">
        <w:r w:rsidR="005266CC">
          <w:t>can</w:t>
        </w:r>
      </w:ins>
      <w:del w:id="1056" w:author="Ammanuel Beyene" w:date="2022-05-19T21:33:00Z">
        <w:r w:rsidRPr="00550C3F" w:rsidDel="005266CC">
          <w:delText>could</w:delText>
        </w:r>
      </w:del>
      <w:r w:rsidRPr="00550C3F">
        <w:t xml:space="preserve"> be identified. </w:t>
      </w:r>
    </w:p>
    <w:p w14:paraId="539F87F7" w14:textId="2A2FF323" w:rsidR="00A328DB" w:rsidRDefault="00A328DB" w:rsidP="00F80195">
      <w:pPr>
        <w:rPr>
          <w:ins w:id="1057" w:author="Ammanuel Beyene" w:date="2022-05-19T19:14:00Z"/>
        </w:rPr>
      </w:pPr>
    </w:p>
    <w:p w14:paraId="0C8F487B" w14:textId="7CA9914A" w:rsidR="00A328DB" w:rsidRDefault="00A328DB" w:rsidP="00F80195">
      <w:pPr>
        <w:rPr>
          <w:ins w:id="1058" w:author="Ammanuel Beyene" w:date="2022-05-19T19:14:00Z"/>
        </w:rPr>
      </w:pPr>
    </w:p>
    <w:p w14:paraId="1037AFB5" w14:textId="6026D045" w:rsidR="00A328DB" w:rsidRPr="00D63E4E" w:rsidRDefault="00A328DB" w:rsidP="0039688A">
      <w:pPr>
        <w:rPr>
          <w:ins w:id="1059" w:author="Ammanuel Beyene" w:date="2022-05-19T19:14:00Z"/>
          <w:b/>
          <w:bCs/>
          <w:rPrChange w:id="1060" w:author="Ammanuel Beyene" w:date="2022-05-19T19:17:00Z">
            <w:rPr>
              <w:ins w:id="1061" w:author="Ammanuel Beyene" w:date="2022-05-19T19:14:00Z"/>
            </w:rPr>
          </w:rPrChange>
        </w:rPr>
      </w:pPr>
      <w:ins w:id="1062" w:author="Ammanuel Beyene" w:date="2022-05-19T19:14:00Z">
        <w:r w:rsidRPr="00D63E4E">
          <w:rPr>
            <w:b/>
            <w:bCs/>
            <w:rPrChange w:id="1063" w:author="Ammanuel Beyene" w:date="2022-05-19T19:17:00Z">
              <w:rPr/>
            </w:rPrChange>
          </w:rPr>
          <w:t>Possible Solutions</w:t>
        </w:r>
      </w:ins>
      <w:ins w:id="1064" w:author="Ammanuel Beyene" w:date="2022-05-19T19:18:00Z">
        <w:r w:rsidR="00D63E4E">
          <w:rPr>
            <w:b/>
            <w:bCs/>
          </w:rPr>
          <w:t xml:space="preserve"> for feasibility risk</w:t>
        </w:r>
      </w:ins>
      <w:ins w:id="1065" w:author="Ammanuel Beyene" w:date="2022-05-19T19:14:00Z">
        <w:r w:rsidRPr="00D63E4E">
          <w:rPr>
            <w:b/>
            <w:bCs/>
            <w:rPrChange w:id="1066" w:author="Ammanuel Beyene" w:date="2022-05-19T19:17:00Z">
              <w:rPr/>
            </w:rPrChange>
          </w:rPr>
          <w:t>:</w:t>
        </w:r>
      </w:ins>
    </w:p>
    <w:p w14:paraId="15AC083E" w14:textId="03C4F451" w:rsidR="00A328DB" w:rsidRDefault="00A328DB" w:rsidP="00F80195">
      <w:pPr>
        <w:rPr>
          <w:ins w:id="1067" w:author="Ammanuel Beyene" w:date="2022-05-19T19:14:00Z"/>
        </w:rPr>
      </w:pPr>
    </w:p>
    <w:p w14:paraId="35DD66F9" w14:textId="167335D1" w:rsidR="00A328DB" w:rsidDel="00C85C8D" w:rsidRDefault="00A328DB" w:rsidP="00123649">
      <w:pPr>
        <w:rPr>
          <w:del w:id="1068" w:author="Ammanuel Beyene" w:date="2022-05-19T19:16:00Z"/>
        </w:rPr>
      </w:pPr>
      <w:ins w:id="1069" w:author="Ammanuel Beyene" w:date="2022-05-19T19:14:00Z">
        <w:r>
          <w:t>Out of all the feasibiliti</w:t>
        </w:r>
      </w:ins>
      <w:ins w:id="1070" w:author="Ammanuel Beyene" w:date="2022-05-19T19:15:00Z">
        <w:r>
          <w:t xml:space="preserve">es, the legal and contractual feasibility seems to be the one that is the highest. That is because I am not sure how the legal terms </w:t>
        </w:r>
      </w:ins>
      <w:ins w:id="1071" w:author="Ammanuel Beyene" w:date="2022-05-19T21:33:00Z">
        <w:r w:rsidR="005266CC">
          <w:t>will</w:t>
        </w:r>
      </w:ins>
      <w:ins w:id="1072" w:author="Ammanuel Beyene" w:date="2022-05-19T19:15:00Z">
        <w:r>
          <w:t xml:space="preserve"> be negotiated since some of the contents of the DMP software will be sensitive information or close to sensitive </w:t>
        </w:r>
      </w:ins>
      <w:ins w:id="1073" w:author="Ammanuel Beyene" w:date="2022-05-19T19:16:00Z">
        <w:r>
          <w:t xml:space="preserve">information. One possible solution is to use links </w:t>
        </w:r>
      </w:ins>
      <w:ins w:id="1074" w:author="Ammanuel Beyene" w:date="2022-05-19T21:33:00Z">
        <w:r w:rsidR="005266CC">
          <w:t>inside</w:t>
        </w:r>
      </w:ins>
      <w:ins w:id="1075" w:author="Ammanuel Beyene" w:date="2022-05-19T19:16:00Z">
        <w:r>
          <w:t xml:space="preserve"> news and local politics </w:t>
        </w:r>
      </w:ins>
      <w:ins w:id="1076" w:author="Ammanuel Beyene" w:date="2022-05-19T21:35:00Z">
        <w:r w:rsidR="005266CC">
          <w:t>pages</w:t>
        </w:r>
      </w:ins>
      <w:ins w:id="1077" w:author="Ammanuel Beyene" w:date="2022-05-19T19:16:00Z">
        <w:r>
          <w:t xml:space="preserve"> instead of having </w:t>
        </w:r>
      </w:ins>
      <w:ins w:id="1078" w:author="Ammanuel Beyene" w:date="2022-05-19T21:35:00Z">
        <w:r w:rsidR="005266CC">
          <w:t>explicit</w:t>
        </w:r>
      </w:ins>
      <w:ins w:id="1079" w:author="Ammanuel Beyene" w:date="2022-05-19T21:34:00Z">
        <w:r w:rsidR="005266CC">
          <w:t xml:space="preserve"> </w:t>
        </w:r>
      </w:ins>
      <w:ins w:id="1080" w:author="Ammanuel Beyene" w:date="2022-05-19T21:35:00Z">
        <w:r w:rsidR="005266CC">
          <w:t>content</w:t>
        </w:r>
      </w:ins>
      <w:ins w:id="1081" w:author="Ammanuel Beyene" w:date="2022-05-19T19:16:00Z">
        <w:r>
          <w:t xml:space="preserve">. Another possible solution is to have </w:t>
        </w:r>
      </w:ins>
      <w:ins w:id="1082" w:author="Ammanuel Beyene" w:date="2022-05-19T21:35:00Z">
        <w:r w:rsidR="005266CC">
          <w:t>only non-sensiti</w:t>
        </w:r>
      </w:ins>
      <w:ins w:id="1083" w:author="Ammanuel Beyene" w:date="2022-05-19T21:36:00Z">
        <w:r w:rsidR="005266CC">
          <w:t>ve</w:t>
        </w:r>
      </w:ins>
      <w:ins w:id="1084" w:author="Ammanuel Beyene" w:date="2022-05-19T19:16:00Z">
        <w:r>
          <w:t xml:space="preserve"> information </w:t>
        </w:r>
      </w:ins>
      <w:ins w:id="1085" w:author="Ammanuel Beyene" w:date="2022-05-19T21:36:00Z">
        <w:r w:rsidR="00B60E94">
          <w:t>in those sections</w:t>
        </w:r>
      </w:ins>
      <w:ins w:id="1086" w:author="Ammanuel Beyene" w:date="2022-05-19T19:17:00Z">
        <w:r w:rsidR="00D63E4E">
          <w:t xml:space="preserve">. But for sensitive information, a link could be </w:t>
        </w:r>
        <w:proofErr w:type="gramStart"/>
        <w:r w:rsidR="00D63E4E">
          <w:t>provided that</w:t>
        </w:r>
        <w:proofErr w:type="gramEnd"/>
        <w:r w:rsidR="00D63E4E">
          <w:t xml:space="preserve"> leads to the original source of </w:t>
        </w:r>
      </w:ins>
      <w:ins w:id="1087" w:author="Ammanuel Beyene" w:date="2022-05-19T19:18:00Z">
        <w:r w:rsidR="00C85C8D">
          <w:t>information</w:t>
        </w:r>
      </w:ins>
      <w:ins w:id="1088" w:author="Ammanuel Beyene" w:date="2022-05-19T19:17:00Z">
        <w:r w:rsidR="00D63E4E">
          <w:t xml:space="preserve"> where </w:t>
        </w:r>
      </w:ins>
      <w:ins w:id="1089" w:author="Ammanuel Beyene" w:date="2022-05-19T19:18:00Z">
        <w:r w:rsidR="00C85C8D">
          <w:t>users</w:t>
        </w:r>
      </w:ins>
      <w:ins w:id="1090" w:author="Ammanuel Beyene" w:date="2022-05-19T19:17:00Z">
        <w:r w:rsidR="00D63E4E">
          <w:t xml:space="preserve"> can check that out if they want to learn more about it, instead of allowing that kind of sensitive data on the DMP software. </w:t>
        </w:r>
      </w:ins>
    </w:p>
    <w:p w14:paraId="1BE70E4E" w14:textId="77777777" w:rsidR="00C85C8D" w:rsidRPr="00550C3F" w:rsidRDefault="00C85C8D" w:rsidP="00F80195">
      <w:pPr>
        <w:rPr>
          <w:ins w:id="1091" w:author="Ammanuel Beyene" w:date="2022-05-19T19:18:00Z"/>
        </w:rPr>
      </w:pPr>
    </w:p>
    <w:p w14:paraId="698B08CB" w14:textId="77777777" w:rsidR="00123649" w:rsidRDefault="00123649" w:rsidP="00123649"/>
    <w:p w14:paraId="31E1DE40" w14:textId="46B8A3D6" w:rsidR="00D01A0A" w:rsidDel="00904D1C" w:rsidRDefault="00D01A0A" w:rsidP="00D01A0A">
      <w:pPr>
        <w:pStyle w:val="ListParagraph"/>
        <w:ind w:left="1080"/>
        <w:rPr>
          <w:del w:id="1092" w:author="Ammanuel Beyene" w:date="2022-05-17T21:00:00Z"/>
        </w:rPr>
      </w:pPr>
    </w:p>
    <w:p w14:paraId="504123D0" w14:textId="77777777" w:rsidR="00D01A0A" w:rsidRDefault="00D01A0A" w:rsidP="00D01A0A">
      <w:pPr>
        <w:pStyle w:val="ListParagraph"/>
        <w:ind w:left="1080"/>
      </w:pPr>
    </w:p>
    <w:p w14:paraId="55381EF1" w14:textId="77777777" w:rsidR="005667F2" w:rsidRDefault="005667F2" w:rsidP="00F80195">
      <w:pPr>
        <w:pStyle w:val="Heading2"/>
        <w:rPr>
          <w:ins w:id="1093" w:author="Ammanuel Beyene" w:date="2022-05-19T20:09:00Z"/>
          <w:b/>
          <w:bCs/>
          <w:color w:val="000000" w:themeColor="text1"/>
        </w:rPr>
      </w:pPr>
    </w:p>
    <w:p w14:paraId="7C6C4414" w14:textId="77777777" w:rsidR="005667F2" w:rsidRDefault="005667F2" w:rsidP="00F80195">
      <w:pPr>
        <w:pStyle w:val="Heading2"/>
        <w:rPr>
          <w:ins w:id="1094" w:author="Ammanuel Beyene" w:date="2022-05-19T20:09:00Z"/>
          <w:b/>
          <w:bCs/>
          <w:color w:val="000000" w:themeColor="text1"/>
        </w:rPr>
      </w:pPr>
    </w:p>
    <w:p w14:paraId="41F969D5" w14:textId="77777777" w:rsidR="005667F2" w:rsidRDefault="005667F2" w:rsidP="00F80195">
      <w:pPr>
        <w:pStyle w:val="Heading2"/>
        <w:rPr>
          <w:ins w:id="1095" w:author="Ammanuel Beyene" w:date="2022-05-19T20:09:00Z"/>
          <w:b/>
          <w:bCs/>
          <w:color w:val="000000" w:themeColor="text1"/>
        </w:rPr>
      </w:pPr>
    </w:p>
    <w:p w14:paraId="248DFC44" w14:textId="77777777" w:rsidR="00732D12" w:rsidRDefault="00732D12" w:rsidP="00732D12">
      <w:pPr>
        <w:rPr>
          <w:ins w:id="1096" w:author="Ammanuel Beyene" w:date="2022-05-21T00:17:00Z"/>
          <w:b/>
          <w:bCs/>
          <w:color w:val="000000" w:themeColor="text1"/>
        </w:rPr>
      </w:pPr>
    </w:p>
    <w:p w14:paraId="1CEA1549" w14:textId="77777777" w:rsidR="00732D12" w:rsidRDefault="00732D12" w:rsidP="00732D12">
      <w:pPr>
        <w:rPr>
          <w:ins w:id="1097" w:author="Ammanuel Beyene" w:date="2022-05-21T00:17:00Z"/>
          <w:b/>
          <w:bCs/>
          <w:color w:val="000000" w:themeColor="text1"/>
        </w:rPr>
      </w:pPr>
    </w:p>
    <w:p w14:paraId="2FD5EA9E" w14:textId="77777777" w:rsidR="00732D12" w:rsidRDefault="00732D12" w:rsidP="00732D12">
      <w:pPr>
        <w:rPr>
          <w:ins w:id="1098" w:author="Ammanuel Beyene" w:date="2022-05-21T00:17:00Z"/>
          <w:b/>
          <w:bCs/>
          <w:color w:val="000000" w:themeColor="text1"/>
        </w:rPr>
      </w:pPr>
    </w:p>
    <w:p w14:paraId="080E2968" w14:textId="77777777" w:rsidR="00732D12" w:rsidRDefault="00732D12" w:rsidP="00732D12">
      <w:pPr>
        <w:rPr>
          <w:ins w:id="1099" w:author="Ammanuel Beyene" w:date="2022-05-21T00:17:00Z"/>
          <w:b/>
          <w:bCs/>
          <w:color w:val="000000" w:themeColor="text1"/>
        </w:rPr>
      </w:pPr>
    </w:p>
    <w:p w14:paraId="1233E123" w14:textId="77777777" w:rsidR="00732D12" w:rsidRDefault="00732D12" w:rsidP="00732D12">
      <w:pPr>
        <w:rPr>
          <w:ins w:id="1100" w:author="Ammanuel Beyene" w:date="2022-05-21T00:17:00Z"/>
          <w:b/>
          <w:bCs/>
          <w:color w:val="000000" w:themeColor="text1"/>
        </w:rPr>
      </w:pPr>
    </w:p>
    <w:p w14:paraId="63E5ACE6" w14:textId="77777777" w:rsidR="00732D12" w:rsidRDefault="00732D12" w:rsidP="00732D12">
      <w:pPr>
        <w:rPr>
          <w:ins w:id="1101" w:author="Ammanuel Beyene" w:date="2022-05-21T00:17:00Z"/>
          <w:b/>
          <w:bCs/>
          <w:color w:val="000000" w:themeColor="text1"/>
        </w:rPr>
      </w:pPr>
    </w:p>
    <w:p w14:paraId="438EECC9" w14:textId="6016C08C" w:rsidR="00882EAD" w:rsidRPr="005703B5" w:rsidRDefault="00D335E3" w:rsidP="005703B5">
      <w:pPr>
        <w:pStyle w:val="Heading2"/>
        <w:rPr>
          <w:b/>
          <w:bCs/>
          <w:color w:val="000000" w:themeColor="text1"/>
          <w:sz w:val="28"/>
          <w:szCs w:val="28"/>
          <w:rPrChange w:id="1102" w:author="Ammanuel Beyene" w:date="2022-05-21T00:21:00Z">
            <w:rPr>
              <w:b/>
              <w:bCs/>
              <w:color w:val="000000" w:themeColor="text1"/>
            </w:rPr>
          </w:rPrChange>
        </w:rPr>
      </w:pPr>
      <w:bookmarkStart w:id="1103" w:name="_Toc105364008"/>
      <w:r w:rsidRPr="005703B5">
        <w:rPr>
          <w:b/>
          <w:bCs/>
          <w:color w:val="000000" w:themeColor="text1"/>
          <w:sz w:val="28"/>
          <w:szCs w:val="28"/>
          <w:rPrChange w:id="1104" w:author="Ammanuel Beyene" w:date="2022-05-21T00:21:00Z">
            <w:rPr/>
          </w:rPrChange>
        </w:rPr>
        <w:t xml:space="preserve">3.4 </w:t>
      </w:r>
      <w:r w:rsidR="00882EAD" w:rsidRPr="005703B5">
        <w:rPr>
          <w:b/>
          <w:bCs/>
          <w:color w:val="000000" w:themeColor="text1"/>
          <w:sz w:val="28"/>
          <w:szCs w:val="28"/>
          <w:rPrChange w:id="1105" w:author="Ammanuel Beyene" w:date="2022-05-21T00:21:00Z">
            <w:rPr/>
          </w:rPrChange>
        </w:rPr>
        <w:t>Conclusion</w:t>
      </w:r>
      <w:bookmarkEnd w:id="1103"/>
    </w:p>
    <w:p w14:paraId="1417F18F" w14:textId="12AD6B55" w:rsidR="00123649" w:rsidRDefault="00123649" w:rsidP="00123649"/>
    <w:p w14:paraId="448A006A" w14:textId="36FF36C6" w:rsidR="00123649" w:rsidRDefault="00123649" w:rsidP="00F80195">
      <w:pPr>
        <w:rPr>
          <w:ins w:id="1106" w:author="Ammanuel Beyene" w:date="2022-05-19T19:18:00Z"/>
        </w:rPr>
      </w:pPr>
      <w:r w:rsidRPr="00550C3F">
        <w:t xml:space="preserve">The app is somewhat feasible. While the minimum viable product (which excludes the government and </w:t>
      </w:r>
      <w:ins w:id="1107" w:author="Ammanuel Beyene" w:date="2022-05-19T21:33:00Z">
        <w:r w:rsidR="005266CC">
          <w:t>politics-related</w:t>
        </w:r>
      </w:ins>
      <w:del w:id="1108" w:author="Ammanuel Beyene" w:date="2022-05-19T21:33:00Z">
        <w:r w:rsidRPr="00550C3F" w:rsidDel="005266CC">
          <w:delText>politics related</w:delText>
        </w:r>
      </w:del>
      <w:r w:rsidRPr="00550C3F">
        <w:t xml:space="preserve"> sections) is high feasible, the overall software is not very feasible. The </w:t>
      </w:r>
      <w:ins w:id="1109" w:author="Ammanuel Beyene" w:date="2022-05-19T21:35:00Z">
        <w:r w:rsidR="005266CC">
          <w:t>project’s</w:t>
        </w:r>
      </w:ins>
      <w:del w:id="1110" w:author="Ammanuel Beyene" w:date="2022-05-19T21:35:00Z">
        <w:r w:rsidRPr="00550C3F" w:rsidDel="005266CC">
          <w:delText>projects’</w:delText>
        </w:r>
      </w:del>
      <w:r w:rsidRPr="00550C3F">
        <w:t xml:space="preserve"> size is </w:t>
      </w:r>
      <w:ins w:id="1111" w:author="Ammanuel Beyene" w:date="2022-05-19T21:36:00Z">
        <w:r w:rsidR="00B60E94">
          <w:t>time-consuming</w:t>
        </w:r>
      </w:ins>
      <w:del w:id="1112" w:author="Ammanuel Beyene" w:date="2022-05-19T21:36:00Z">
        <w:r w:rsidRPr="00550C3F" w:rsidDel="00B60E94">
          <w:delText>time consuming</w:delText>
        </w:r>
      </w:del>
      <w:r w:rsidRPr="00550C3F">
        <w:t xml:space="preserve"> and may not meet the schedule requirement. The organization is well defined</w:t>
      </w:r>
      <w:ins w:id="1113" w:author="Ammanuel Beyene" w:date="2022-05-19T21:36:00Z">
        <w:r w:rsidR="00B60E94">
          <w:t>,</w:t>
        </w:r>
      </w:ins>
      <w:r w:rsidRPr="00550C3F">
        <w:t xml:space="preserve"> and there are no risks in this area. The required resources are almost available. Some resources</w:t>
      </w:r>
      <w:del w:id="1114" w:author="Ammanuel Beyene" w:date="2022-05-19T21:37:00Z">
        <w:r w:rsidRPr="00550C3F" w:rsidDel="00B60E94">
          <w:delText>,</w:delText>
        </w:r>
      </w:del>
      <w:r w:rsidRPr="00550C3F">
        <w:t xml:space="preserve"> needed </w:t>
      </w:r>
      <w:proofErr w:type="gramStart"/>
      <w:r w:rsidRPr="00550C3F">
        <w:t>in order to</w:t>
      </w:r>
      <w:proofErr w:type="gramEnd"/>
      <w:r w:rsidRPr="00550C3F">
        <w:t xml:space="preserve"> implement the software and some of its functionalities</w:t>
      </w:r>
      <w:del w:id="1115" w:author="Ammanuel Beyene" w:date="2022-05-19T21:37:00Z">
        <w:r w:rsidRPr="00550C3F" w:rsidDel="00B60E94">
          <w:delText>,</w:delText>
        </w:r>
      </w:del>
      <w:r w:rsidRPr="00550C3F">
        <w:t xml:space="preserve"> need to be researched and learned about before developing the application. The legal requirements are on a</w:t>
      </w:r>
      <w:ins w:id="1116" w:author="Ammanuel Beyene" w:date="2022-05-19T21:38:00Z">
        <w:r w:rsidR="00B60E94">
          <w:t xml:space="preserve"> high-risk </w:t>
        </w:r>
      </w:ins>
      <w:del w:id="1117" w:author="Ammanuel Beyene" w:date="2022-05-19T21:38:00Z">
        <w:r w:rsidRPr="00550C3F" w:rsidDel="00B60E94">
          <w:delText xml:space="preserve"> risky level </w:delText>
        </w:r>
      </w:del>
      <w:r w:rsidRPr="00550C3F">
        <w:t>feasibility</w:t>
      </w:r>
      <w:ins w:id="1118" w:author="Ammanuel Beyene" w:date="2022-05-19T21:38:00Z">
        <w:r w:rsidR="00B60E94">
          <w:t xml:space="preserve"> level</w:t>
        </w:r>
      </w:ins>
      <w:r w:rsidRPr="00550C3F">
        <w:t xml:space="preserve">. The application touches on </w:t>
      </w:r>
      <w:ins w:id="1119" w:author="Ammanuel Beyene" w:date="2022-05-19T21:38:00Z">
        <w:r w:rsidR="00B60E94">
          <w:t>sensitive government</w:t>
        </w:r>
      </w:ins>
      <w:del w:id="1120" w:author="Ammanuel Beyene" w:date="2022-05-19T21:38:00Z">
        <w:r w:rsidRPr="00550C3F" w:rsidDel="00B60E94">
          <w:delText>government sensitive</w:delText>
        </w:r>
      </w:del>
      <w:r w:rsidRPr="00550C3F">
        <w:t xml:space="preserve"> data, which is very risky. Getting the legal contracts and permissions to use those data would be very hard and not very feasible. However, that is something we are going to work on and find out. The technical feasibility is very good. Besides the </w:t>
      </w:r>
      <w:proofErr w:type="gramStart"/>
      <w:r w:rsidRPr="00550C3F">
        <w:t>aforementioned need</w:t>
      </w:r>
      <w:proofErr w:type="gramEnd"/>
      <w:r w:rsidRPr="00550C3F">
        <w:t xml:space="preserve"> for training i</w:t>
      </w:r>
      <w:del w:id="1121" w:author="Ammanuel Beyene" w:date="2022-05-19T19:13:00Z">
        <w:r w:rsidRPr="00550C3F" w:rsidDel="00177704">
          <w:delText>o</w:delText>
        </w:r>
      </w:del>
      <w:r w:rsidRPr="00550C3F">
        <w:t>n some areas, everything else</w:t>
      </w:r>
      <w:ins w:id="1122" w:author="Ammanuel Beyene" w:date="2022-05-19T21:40:00Z">
        <w:r w:rsidR="004805C2">
          <w:t>, particularly</w:t>
        </w:r>
      </w:ins>
      <w:del w:id="1123" w:author="Ammanuel Beyene" w:date="2022-05-19T21:40:00Z">
        <w:r w:rsidRPr="00550C3F" w:rsidDel="004805C2">
          <w:delText xml:space="preserve"> and particularly</w:delText>
        </w:r>
      </w:del>
      <w:r w:rsidRPr="00550C3F">
        <w:t xml:space="preserve"> the minimum viable product</w:t>
      </w:r>
      <w:ins w:id="1124" w:author="Ammanuel Beyene" w:date="2022-05-19T21:39:00Z">
        <w:r w:rsidR="00346DA4">
          <w:t>,</w:t>
        </w:r>
      </w:ins>
      <w:r w:rsidRPr="00550C3F">
        <w:t xml:space="preserve"> </w:t>
      </w:r>
      <w:ins w:id="1125" w:author="Ammanuel Beyene" w:date="2022-05-19T21:40:00Z">
        <w:r w:rsidR="004805C2">
          <w:t>is</w:t>
        </w:r>
      </w:ins>
      <w:del w:id="1126" w:author="Ammanuel Beyene" w:date="2022-05-19T21:39:00Z">
        <w:r w:rsidRPr="00550C3F" w:rsidDel="00346DA4">
          <w:delText xml:space="preserve">is </w:delText>
        </w:r>
      </w:del>
      <w:del w:id="1127" w:author="Ammanuel Beyene" w:date="2022-05-19T21:40:00Z">
        <w:r w:rsidRPr="00550C3F" w:rsidDel="004805C2">
          <w:delText>very</w:delText>
        </w:r>
      </w:del>
      <w:r w:rsidRPr="00550C3F">
        <w:t xml:space="preserve"> technically feasible. </w:t>
      </w:r>
    </w:p>
    <w:p w14:paraId="48A47FF2" w14:textId="69CD4C24" w:rsidR="00C85C8D" w:rsidRDefault="00C85C8D" w:rsidP="00F80195">
      <w:pPr>
        <w:rPr>
          <w:ins w:id="1128" w:author="Ammanuel Beyene" w:date="2022-05-19T19:18:00Z"/>
        </w:rPr>
      </w:pPr>
    </w:p>
    <w:p w14:paraId="03EEEA22" w14:textId="30A24403" w:rsidR="00C85C8D" w:rsidDel="00345142" w:rsidRDefault="00C85C8D" w:rsidP="00F80195">
      <w:pPr>
        <w:rPr>
          <w:del w:id="1129" w:author="Ammanuel Beyene" w:date="2022-05-19T20:06:00Z"/>
        </w:rPr>
      </w:pPr>
      <w:ins w:id="1130" w:author="Ammanuel Beyene" w:date="2022-05-19T19:18:00Z">
        <w:r>
          <w:t>As mentioned under possible solutions for feasibility risk management, one of the best ways to mitigate the feasibility risk</w:t>
        </w:r>
      </w:ins>
      <w:ins w:id="1131" w:author="Ammanuel Beyene" w:date="2022-05-19T19:19:00Z">
        <w:r>
          <w:t xml:space="preserve"> is to not include sensitive information on the DMP software. The news and local politics sections may sometimes include sensitive information. Therefore, the section could have </w:t>
        </w:r>
      </w:ins>
      <w:ins w:id="1132" w:author="Ammanuel Beyene" w:date="2022-05-19T21:40:00Z">
        <w:r w:rsidR="004805C2">
          <w:t>non-sensitive</w:t>
        </w:r>
      </w:ins>
      <w:ins w:id="1133" w:author="Ammanuel Beyene" w:date="2022-05-19T19:19:00Z">
        <w:r>
          <w:t xml:space="preserve"> information in those</w:t>
        </w:r>
      </w:ins>
      <w:ins w:id="1134" w:author="Ammanuel Beyene" w:date="2022-05-19T19:20:00Z">
        <w:r>
          <w:t xml:space="preserve"> </w:t>
        </w:r>
      </w:ins>
      <w:ins w:id="1135" w:author="Ammanuel Beyene" w:date="2022-05-19T19:19:00Z">
        <w:r>
          <w:t>sections</w:t>
        </w:r>
      </w:ins>
      <w:ins w:id="1136" w:author="Ammanuel Beyene" w:date="2022-05-19T21:40:00Z">
        <w:r w:rsidR="004805C2">
          <w:t>,</w:t>
        </w:r>
      </w:ins>
      <w:ins w:id="1137" w:author="Ammanuel Beyene" w:date="2022-05-19T19:19:00Z">
        <w:r>
          <w:t xml:space="preserve"> and for sensitive ones, a link could be </w:t>
        </w:r>
        <w:proofErr w:type="gramStart"/>
        <w:r>
          <w:t xml:space="preserve">provided </w:t>
        </w:r>
      </w:ins>
      <w:ins w:id="1138" w:author="Ammanuel Beyene" w:date="2022-05-19T19:20:00Z">
        <w:r>
          <w:t>that</w:t>
        </w:r>
        <w:proofErr w:type="gramEnd"/>
        <w:r>
          <w:t xml:space="preserve"> leads to the original source</w:t>
        </w:r>
      </w:ins>
      <w:ins w:id="1139" w:author="Ammanuel Beyene" w:date="2022-05-19T19:21:00Z">
        <w:r>
          <w:t xml:space="preserve">. </w:t>
        </w:r>
      </w:ins>
      <w:ins w:id="1140" w:author="Ammanuel Beyene" w:date="2022-05-19T19:22:00Z">
        <w:r w:rsidR="006971A3">
          <w:t>So,</w:t>
        </w:r>
      </w:ins>
      <w:ins w:id="1141" w:author="Ammanuel Beyene" w:date="2022-05-19T19:21:00Z">
        <w:r>
          <w:t xml:space="preserve"> users can follow that link and </w:t>
        </w:r>
      </w:ins>
      <w:ins w:id="1142" w:author="Ammanuel Beyene" w:date="2022-05-19T19:22:00Z">
        <w:r>
          <w:t xml:space="preserve">get information from there if they want to. </w:t>
        </w:r>
      </w:ins>
    </w:p>
    <w:p w14:paraId="400CCA0F" w14:textId="45B076A5" w:rsidR="00DD59EA" w:rsidRDefault="00DD59EA">
      <w:pPr>
        <w:pPrChange w:id="1143" w:author="Ammanuel Beyene" w:date="2022-05-19T20:06:00Z">
          <w:pPr>
            <w:ind w:left="1440"/>
          </w:pPr>
        </w:pPrChange>
      </w:pPr>
    </w:p>
    <w:p w14:paraId="1DC45F93" w14:textId="119356C2" w:rsidR="00DD59EA" w:rsidRDefault="00DD59EA" w:rsidP="00DD59EA">
      <w:pPr>
        <w:ind w:left="1440"/>
      </w:pPr>
    </w:p>
    <w:p w14:paraId="09D03C51" w14:textId="40809C9D" w:rsidR="00DD59EA" w:rsidDel="00AC3F2D" w:rsidRDefault="00DD59EA" w:rsidP="004E401F">
      <w:pPr>
        <w:rPr>
          <w:del w:id="1144" w:author="Ammanuel Beyene" w:date="2022-05-19T19:22:00Z"/>
        </w:rPr>
      </w:pPr>
    </w:p>
    <w:p w14:paraId="59D45EA8" w14:textId="6DF267AE" w:rsidR="004E401F" w:rsidRPr="00621C5D" w:rsidDel="00AC3F2D" w:rsidRDefault="004E401F" w:rsidP="004E401F">
      <w:pPr>
        <w:pStyle w:val="BodyTextIndent"/>
        <w:keepNext/>
        <w:spacing w:before="120"/>
        <w:ind w:left="0" w:firstLine="0"/>
        <w:outlineLvl w:val="1"/>
        <w:rPr>
          <w:del w:id="1145" w:author="Ammanuel Beyene" w:date="2022-05-19T19:22:00Z"/>
          <w:rFonts w:ascii="Calibri" w:hAnsi="Calibri"/>
          <w:color w:val="000000"/>
        </w:rPr>
      </w:pPr>
      <w:del w:id="1146" w:author="Ammanuel Beyene" w:date="2022-05-19T19:22:00Z">
        <w:r w:rsidRPr="00621C5D" w:rsidDel="00AC3F2D">
          <w:rPr>
            <w:rFonts w:ascii="Calibri" w:hAnsi="Calibri"/>
            <w:color w:val="C00000"/>
            <w:u w:val="single"/>
          </w:rPr>
          <w:delText>Conclusion</w:delText>
        </w:r>
        <w:r w:rsidRPr="00621C5D" w:rsidDel="00AC3F2D">
          <w:rPr>
            <w:rFonts w:ascii="Calibri" w:hAnsi="Calibri"/>
            <w:color w:val="000000"/>
          </w:rPr>
          <w:delText xml:space="preserve"> </w:delText>
        </w:r>
      </w:del>
    </w:p>
    <w:p w14:paraId="4340466C" w14:textId="16087092" w:rsidR="004E401F" w:rsidRPr="004E401F" w:rsidDel="00904D1C" w:rsidRDefault="004E401F" w:rsidP="004E401F">
      <w:pPr>
        <w:rPr>
          <w:del w:id="1147" w:author="Ammanuel Beyene" w:date="2022-05-17T21:00:00Z"/>
        </w:rPr>
      </w:pPr>
      <w:bookmarkStart w:id="1148" w:name="_Hlk99916069"/>
      <w:del w:id="1149" w:author="Ammanuel Beyene" w:date="2022-05-19T19:22:00Z">
        <w:r w:rsidRPr="004E401F" w:rsidDel="00AC3F2D">
          <w:delText xml:space="preserve">What is the feasibility of </w:delText>
        </w:r>
        <w:bookmarkEnd w:id="1148"/>
        <w:r w:rsidRPr="004E401F" w:rsidDel="00AC3F2D">
          <w:delText xml:space="preserve">this project? What reservations (if any) do you have? What suggestions do you have for managing risk? </w:delText>
        </w:r>
        <w:r w:rsidRPr="004E401F" w:rsidDel="00AC3F2D">
          <w:rPr>
            <w:highlight w:val="darkCyan"/>
          </w:rPr>
          <w:delText>Be sure to update this Conclusion section, if needed, for Part 2, based on anything you have learned since submitting Part 1.</w:delText>
        </w:r>
      </w:del>
    </w:p>
    <w:p w14:paraId="21050D1A" w14:textId="1D3C06E6" w:rsidR="004E401F" w:rsidRPr="004E401F" w:rsidDel="00904D1C" w:rsidRDefault="004E401F" w:rsidP="004E401F">
      <w:pPr>
        <w:rPr>
          <w:del w:id="1150" w:author="Ammanuel Beyene" w:date="2022-05-17T21:00:00Z"/>
        </w:rPr>
      </w:pPr>
    </w:p>
    <w:p w14:paraId="21FB6623" w14:textId="22E15968" w:rsidR="00123649" w:rsidDel="00904D1C" w:rsidRDefault="00123649" w:rsidP="00123649">
      <w:pPr>
        <w:rPr>
          <w:del w:id="1151" w:author="Ammanuel Beyene" w:date="2022-05-17T21:00:00Z"/>
        </w:rPr>
      </w:pPr>
    </w:p>
    <w:p w14:paraId="388EBBB4" w14:textId="4BE7D010" w:rsidR="00D01A0A" w:rsidDel="00904D1C" w:rsidRDefault="00D01A0A" w:rsidP="00D01A0A">
      <w:pPr>
        <w:pStyle w:val="ListParagraph"/>
        <w:ind w:left="1080"/>
        <w:rPr>
          <w:del w:id="1152" w:author="Ammanuel Beyene" w:date="2022-05-17T21:00:00Z"/>
        </w:rPr>
      </w:pPr>
    </w:p>
    <w:p w14:paraId="354C6D95" w14:textId="77777777" w:rsidR="00904D1C" w:rsidRPr="00904D1C" w:rsidRDefault="00904D1C">
      <w:pPr>
        <w:pPrChange w:id="1153" w:author="Ammanuel Beyene" w:date="2022-05-17T20:59:00Z">
          <w:pPr>
            <w:pStyle w:val="Heading1"/>
          </w:pPr>
        </w:pPrChange>
      </w:pPr>
    </w:p>
    <w:p w14:paraId="69EDF54F" w14:textId="77777777" w:rsidR="00D83B29" w:rsidRDefault="00D83B29" w:rsidP="00D335E3">
      <w:pPr>
        <w:pStyle w:val="Heading1"/>
        <w:rPr>
          <w:ins w:id="1154" w:author="Ammanuel Beyene" w:date="2022-05-19T20:03:00Z"/>
          <w:b/>
          <w:bCs/>
          <w:color w:val="000000" w:themeColor="text1"/>
        </w:rPr>
      </w:pPr>
    </w:p>
    <w:p w14:paraId="1C427040" w14:textId="77777777" w:rsidR="005667F2" w:rsidRDefault="005667F2" w:rsidP="00D335E3">
      <w:pPr>
        <w:pStyle w:val="Heading1"/>
        <w:rPr>
          <w:ins w:id="1155" w:author="Ammanuel Beyene" w:date="2022-05-19T20:10:00Z"/>
          <w:b/>
          <w:bCs/>
          <w:color w:val="000000" w:themeColor="text1"/>
        </w:rPr>
      </w:pPr>
    </w:p>
    <w:p w14:paraId="3DCCFC2D" w14:textId="77777777" w:rsidR="005667F2" w:rsidRDefault="005667F2" w:rsidP="00D335E3">
      <w:pPr>
        <w:pStyle w:val="Heading1"/>
        <w:rPr>
          <w:ins w:id="1156" w:author="Ammanuel Beyene" w:date="2022-05-19T20:10:00Z"/>
          <w:b/>
          <w:bCs/>
          <w:color w:val="000000" w:themeColor="text1"/>
        </w:rPr>
      </w:pPr>
    </w:p>
    <w:p w14:paraId="0F4768C0" w14:textId="77777777" w:rsidR="005667F2" w:rsidRDefault="005667F2" w:rsidP="00D335E3">
      <w:pPr>
        <w:pStyle w:val="Heading1"/>
        <w:rPr>
          <w:ins w:id="1157" w:author="Ammanuel Beyene" w:date="2022-05-19T20:10:00Z"/>
          <w:b/>
          <w:bCs/>
          <w:color w:val="000000" w:themeColor="text1"/>
        </w:rPr>
      </w:pPr>
    </w:p>
    <w:p w14:paraId="470910D9" w14:textId="77777777" w:rsidR="005667F2" w:rsidRDefault="005667F2" w:rsidP="00D335E3">
      <w:pPr>
        <w:pStyle w:val="Heading1"/>
        <w:rPr>
          <w:ins w:id="1158" w:author="Ammanuel Beyene" w:date="2022-05-19T20:10:00Z"/>
          <w:b/>
          <w:bCs/>
          <w:color w:val="000000" w:themeColor="text1"/>
        </w:rPr>
      </w:pPr>
    </w:p>
    <w:p w14:paraId="4D4812B0" w14:textId="77777777" w:rsidR="005667F2" w:rsidRDefault="005667F2" w:rsidP="00D335E3">
      <w:pPr>
        <w:pStyle w:val="Heading1"/>
        <w:rPr>
          <w:ins w:id="1159" w:author="Ammanuel Beyene" w:date="2022-05-19T20:10:00Z"/>
          <w:b/>
          <w:bCs/>
          <w:color w:val="000000" w:themeColor="text1"/>
        </w:rPr>
      </w:pPr>
    </w:p>
    <w:p w14:paraId="53A6D504" w14:textId="77777777" w:rsidR="005667F2" w:rsidRDefault="005667F2" w:rsidP="00D335E3">
      <w:pPr>
        <w:pStyle w:val="Heading1"/>
        <w:rPr>
          <w:ins w:id="1160" w:author="Ammanuel Beyene" w:date="2022-05-19T20:10:00Z"/>
          <w:b/>
          <w:bCs/>
          <w:color w:val="000000" w:themeColor="text1"/>
        </w:rPr>
      </w:pPr>
    </w:p>
    <w:p w14:paraId="3CF6E64F" w14:textId="77777777" w:rsidR="005667F2" w:rsidRDefault="005667F2" w:rsidP="00D335E3">
      <w:pPr>
        <w:pStyle w:val="Heading1"/>
        <w:rPr>
          <w:ins w:id="1161" w:author="Ammanuel Beyene" w:date="2022-05-19T20:10:00Z"/>
          <w:b/>
          <w:bCs/>
          <w:color w:val="000000" w:themeColor="text1"/>
        </w:rPr>
      </w:pPr>
    </w:p>
    <w:p w14:paraId="0702071E" w14:textId="77777777" w:rsidR="00787266" w:rsidRDefault="00787266" w:rsidP="00787266">
      <w:pPr>
        <w:rPr>
          <w:ins w:id="1162" w:author="Ammanuel Beyene" w:date="2022-05-21T00:22:00Z"/>
          <w:b/>
          <w:bCs/>
          <w:color w:val="000000" w:themeColor="text1"/>
        </w:rPr>
      </w:pPr>
    </w:p>
    <w:p w14:paraId="71CDCE18" w14:textId="77777777" w:rsidR="00787266" w:rsidRDefault="00787266" w:rsidP="00787266">
      <w:pPr>
        <w:rPr>
          <w:ins w:id="1163" w:author="Ammanuel Beyene" w:date="2022-05-21T00:22:00Z"/>
          <w:b/>
          <w:bCs/>
          <w:color w:val="000000" w:themeColor="text1"/>
        </w:rPr>
      </w:pPr>
    </w:p>
    <w:p w14:paraId="1B8282F8" w14:textId="77777777" w:rsidR="00787266" w:rsidRDefault="00787266" w:rsidP="00787266">
      <w:pPr>
        <w:rPr>
          <w:ins w:id="1164" w:author="Ammanuel Beyene" w:date="2022-05-21T00:22:00Z"/>
          <w:b/>
          <w:bCs/>
          <w:color w:val="000000" w:themeColor="text1"/>
        </w:rPr>
      </w:pPr>
    </w:p>
    <w:p w14:paraId="1FC30AC3" w14:textId="77777777" w:rsidR="00787266" w:rsidRDefault="00787266" w:rsidP="00787266">
      <w:pPr>
        <w:rPr>
          <w:ins w:id="1165" w:author="Ammanuel Beyene" w:date="2022-05-21T00:22:00Z"/>
          <w:b/>
          <w:bCs/>
          <w:color w:val="000000" w:themeColor="text1"/>
        </w:rPr>
      </w:pPr>
    </w:p>
    <w:p w14:paraId="61F9D9DA" w14:textId="77777777" w:rsidR="00787266" w:rsidRDefault="00787266" w:rsidP="00787266">
      <w:pPr>
        <w:rPr>
          <w:ins w:id="1166" w:author="Ammanuel Beyene" w:date="2022-05-21T00:22:00Z"/>
          <w:b/>
          <w:bCs/>
          <w:color w:val="000000" w:themeColor="text1"/>
        </w:rPr>
      </w:pPr>
    </w:p>
    <w:p w14:paraId="00748946" w14:textId="08B6A58D" w:rsidR="00D335E3" w:rsidRPr="00787266" w:rsidRDefault="00D335E3" w:rsidP="00787266">
      <w:pPr>
        <w:pStyle w:val="Heading1"/>
        <w:rPr>
          <w:b/>
          <w:bCs/>
          <w:color w:val="000000" w:themeColor="text1"/>
        </w:rPr>
      </w:pPr>
      <w:bookmarkStart w:id="1167" w:name="_Toc105364009"/>
      <w:r w:rsidRPr="00787266">
        <w:rPr>
          <w:b/>
          <w:bCs/>
          <w:color w:val="000000" w:themeColor="text1"/>
          <w:rPrChange w:id="1168" w:author="Ammanuel Beyene" w:date="2022-05-21T00:22:00Z">
            <w:rPr/>
          </w:rPrChange>
        </w:rPr>
        <w:t xml:space="preserve">4.0 </w:t>
      </w:r>
      <w:r w:rsidR="00882EAD" w:rsidRPr="00787266">
        <w:rPr>
          <w:b/>
          <w:bCs/>
          <w:color w:val="000000" w:themeColor="text1"/>
          <w:rPrChange w:id="1169" w:author="Ammanuel Beyene" w:date="2022-05-21T00:22:00Z">
            <w:rPr/>
          </w:rPrChange>
        </w:rPr>
        <w:t>Requirements Definition</w:t>
      </w:r>
      <w:bookmarkEnd w:id="1167"/>
    </w:p>
    <w:p w14:paraId="2C0BCC23" w14:textId="4C0B1435" w:rsidR="00D01A0A" w:rsidRDefault="00D01A0A" w:rsidP="00D01A0A">
      <w:pPr>
        <w:pStyle w:val="ListParagraph"/>
        <w:ind w:left="360"/>
      </w:pPr>
    </w:p>
    <w:p w14:paraId="580B684F" w14:textId="104D4E1C" w:rsidR="00123649" w:rsidRPr="00550C3F" w:rsidRDefault="00123649" w:rsidP="00F80195">
      <w:r w:rsidRPr="00550C3F">
        <w:t xml:space="preserve">The DMP software is s software that mainly helps people find local events, jobs, interest groups, </w:t>
      </w:r>
      <w:r w:rsidR="00055048">
        <w:t>meetups</w:t>
      </w:r>
      <w:r w:rsidRPr="00550C3F">
        <w:t xml:space="preserve">, and news. The DMP </w:t>
      </w:r>
      <w:del w:id="1170" w:author="Ammanuel Beyene" w:date="2022-05-19T21:41:00Z">
        <w:r w:rsidRPr="00550C3F" w:rsidDel="004805C2">
          <w:delText xml:space="preserve">is </w:delText>
        </w:r>
      </w:del>
      <w:r w:rsidRPr="00550C3F">
        <w:t>provides simple and important functions people can take advantage of</w:t>
      </w:r>
      <w:ins w:id="1171" w:author="Ammanuel Beyene" w:date="2022-05-19T21:41:00Z">
        <w:r w:rsidR="004805C2">
          <w:t>,</w:t>
        </w:r>
      </w:ins>
      <w:r w:rsidRPr="00550C3F">
        <w:t xml:space="preserve"> such as life hack lessons, how to participate in local politics, and a planner. It gives </w:t>
      </w:r>
      <w:r w:rsidR="0062768A" w:rsidRPr="00550C3F">
        <w:t>users</w:t>
      </w:r>
      <w:r w:rsidRPr="00550C3F">
        <w:t xml:space="preserve"> the ability to have an account, find what they want, message the post administrators if that functionality is available for that coordinator, save some posts into their </w:t>
      </w:r>
      <w:ins w:id="1172" w:author="Ammanuel Beyene" w:date="2022-05-19T21:41:00Z">
        <w:r w:rsidR="00D704AC">
          <w:t>favorite</w:t>
        </w:r>
      </w:ins>
      <w:del w:id="1173" w:author="Ammanuel Beyene" w:date="2022-05-19T19:14:00Z">
        <w:r w:rsidRPr="00550C3F" w:rsidDel="00612449">
          <w:delText>favorites</w:delText>
        </w:r>
      </w:del>
      <w:ins w:id="1174" w:author="Ammanuel Beyene" w:date="2022-05-19T21:41:00Z">
        <w:r w:rsidR="00D704AC">
          <w:t xml:space="preserve">s </w:t>
        </w:r>
      </w:ins>
      <w:del w:id="1175" w:author="Ammanuel Beyene" w:date="2022-05-19T21:41:00Z">
        <w:r w:rsidRPr="00550C3F" w:rsidDel="00D704AC">
          <w:delText xml:space="preserve"> </w:delText>
        </w:r>
      </w:del>
      <w:r w:rsidRPr="00550C3F">
        <w:t xml:space="preserve">sections, and choose to be notified of some sections. Once </w:t>
      </w:r>
      <w:ins w:id="1176" w:author="Ammanuel Beyene" w:date="2022-05-19T21:41:00Z">
        <w:r w:rsidR="00D704AC">
          <w:t>users</w:t>
        </w:r>
      </w:ins>
      <w:del w:id="1177" w:author="Ammanuel Beyene" w:date="2022-05-19T21:41:00Z">
        <w:r w:rsidRPr="00550C3F" w:rsidDel="00D704AC">
          <w:delText>user’s</w:delText>
        </w:r>
      </w:del>
      <w:r w:rsidRPr="00550C3F">
        <w:t xml:space="preserve"> sign up and pass the background check, they will be able to view and search the various sections. If they like a post, they can follow the links provided to complete the tasks or message the posters. They can check their notifications page to view notifications. They can communicate with other users, posters, and coordinators using the message section. They can add tasks and plans to their planner, which will work with their notifications as per </w:t>
      </w:r>
      <w:ins w:id="1178" w:author="Ammanuel Beyene" w:date="2022-05-19T21:42:00Z">
        <w:r w:rsidR="00D704AC">
          <w:t xml:space="preserve">the </w:t>
        </w:r>
      </w:ins>
      <w:r w:rsidRPr="00550C3F">
        <w:t xml:space="preserve">user’s choice. </w:t>
      </w:r>
    </w:p>
    <w:p w14:paraId="60131B4E" w14:textId="77777777" w:rsidR="00123649" w:rsidRDefault="00123649" w:rsidP="00D01A0A">
      <w:pPr>
        <w:pStyle w:val="ListParagraph"/>
        <w:ind w:left="360"/>
      </w:pPr>
    </w:p>
    <w:p w14:paraId="1CB71932" w14:textId="77777777" w:rsidR="00D01A0A" w:rsidRDefault="00D01A0A" w:rsidP="00D01A0A">
      <w:pPr>
        <w:pStyle w:val="ListParagraph"/>
        <w:ind w:left="360"/>
      </w:pPr>
    </w:p>
    <w:p w14:paraId="47DFB147" w14:textId="6BFC5E40" w:rsidR="00882EAD" w:rsidRPr="00252469" w:rsidRDefault="00D335E3" w:rsidP="00D335E3">
      <w:pPr>
        <w:pStyle w:val="Heading2"/>
        <w:rPr>
          <w:b/>
          <w:bCs/>
          <w:sz w:val="28"/>
          <w:szCs w:val="28"/>
          <w:rPrChange w:id="1179" w:author="Ammanuel Beyene" w:date="2022-05-19T20:21:00Z">
            <w:rPr>
              <w:b/>
              <w:bCs/>
            </w:rPr>
          </w:rPrChange>
        </w:rPr>
      </w:pPr>
      <w:bookmarkStart w:id="1180" w:name="_Toc105364010"/>
      <w:r w:rsidRPr="00252469">
        <w:rPr>
          <w:b/>
          <w:bCs/>
          <w:color w:val="000000" w:themeColor="text1"/>
          <w:sz w:val="28"/>
          <w:szCs w:val="28"/>
          <w:rPrChange w:id="1181" w:author="Ammanuel Beyene" w:date="2022-05-19T20:21:00Z">
            <w:rPr>
              <w:b/>
              <w:bCs/>
              <w:color w:val="000000" w:themeColor="text1"/>
            </w:rPr>
          </w:rPrChange>
        </w:rPr>
        <w:t xml:space="preserve">4.1 </w:t>
      </w:r>
      <w:r w:rsidR="00882EAD" w:rsidRPr="00252469">
        <w:rPr>
          <w:b/>
          <w:bCs/>
          <w:color w:val="000000" w:themeColor="text1"/>
          <w:sz w:val="28"/>
          <w:szCs w:val="28"/>
          <w:rPrChange w:id="1182" w:author="Ammanuel Beyene" w:date="2022-05-19T20:21:00Z">
            <w:rPr>
              <w:b/>
              <w:bCs/>
              <w:color w:val="000000" w:themeColor="text1"/>
            </w:rPr>
          </w:rPrChange>
        </w:rPr>
        <w:t>Introduction</w:t>
      </w:r>
      <w:bookmarkEnd w:id="1180"/>
    </w:p>
    <w:p w14:paraId="1148E805" w14:textId="6BF02C94" w:rsidR="00123649" w:rsidRDefault="00123649" w:rsidP="00123649"/>
    <w:p w14:paraId="77EB16EF" w14:textId="10DBC1B1" w:rsidR="00123649" w:rsidRDefault="00123649" w:rsidP="00123649"/>
    <w:p w14:paraId="468883B4" w14:textId="07B3A7A1" w:rsidR="00123649" w:rsidRPr="00550C3F" w:rsidRDefault="00123649" w:rsidP="00F80195">
      <w:r w:rsidRPr="00550C3F">
        <w:t xml:space="preserve">The following section </w:t>
      </w:r>
      <w:ins w:id="1183" w:author="Ammanuel Beyene" w:date="2022-05-19T21:42:00Z">
        <w:r w:rsidR="00D704AC">
          <w:t>will</w:t>
        </w:r>
      </w:ins>
      <w:del w:id="1184" w:author="Ammanuel Beyene" w:date="2022-05-19T21:42:00Z">
        <w:r w:rsidRPr="00550C3F" w:rsidDel="00D704AC">
          <w:delText>would</w:delText>
        </w:r>
      </w:del>
      <w:r w:rsidRPr="00550C3F">
        <w:t xml:space="preserve"> describe the functional and </w:t>
      </w:r>
      <w:ins w:id="1185" w:author="Ammanuel Beyene" w:date="2022-05-19T21:42:00Z">
        <w:r w:rsidR="00D704AC">
          <w:t>non-functional</w:t>
        </w:r>
      </w:ins>
      <w:del w:id="1186" w:author="Ammanuel Beyene" w:date="2022-05-19T21:42:00Z">
        <w:r w:rsidRPr="00550C3F" w:rsidDel="00D704AC">
          <w:delText>nonfunctional</w:delText>
        </w:r>
      </w:del>
      <w:r w:rsidRPr="00550C3F">
        <w:t xml:space="preserve"> requirements of the software. The functional requirement is what the software does and what its capabilities are. The </w:t>
      </w:r>
      <w:ins w:id="1187" w:author="Ammanuel Beyene" w:date="2022-05-19T21:42:00Z">
        <w:r w:rsidR="00D704AC">
          <w:t>non-functional</w:t>
        </w:r>
      </w:ins>
      <w:del w:id="1188" w:author="Ammanuel Beyene" w:date="2022-05-19T21:42:00Z">
        <w:r w:rsidRPr="00550C3F" w:rsidDel="00D704AC">
          <w:delText>nonfunctional</w:delText>
        </w:r>
      </w:del>
      <w:r w:rsidRPr="00550C3F">
        <w:t xml:space="preserve"> requirement covers the what the software is and </w:t>
      </w:r>
    </w:p>
    <w:p w14:paraId="7E316488" w14:textId="77777777" w:rsidR="00123649" w:rsidRPr="00550C3F" w:rsidRDefault="00123649" w:rsidP="00F80195"/>
    <w:p w14:paraId="47EAB4EF" w14:textId="75644041" w:rsidR="00123649" w:rsidRPr="00550C3F" w:rsidRDefault="00123649" w:rsidP="00F80195">
      <w:r w:rsidRPr="00550C3F">
        <w:t xml:space="preserve">The software would have a lot of capabilities and be able to implement many functionalities that will be </w:t>
      </w:r>
      <w:ins w:id="1189" w:author="Ammanuel Beyene" w:date="2022-05-19T21:43:00Z">
        <w:r w:rsidR="00D704AC">
          <w:t>user-friendly</w:t>
        </w:r>
      </w:ins>
      <w:del w:id="1190" w:author="Ammanuel Beyene" w:date="2022-05-19T21:43:00Z">
        <w:r w:rsidRPr="00550C3F" w:rsidDel="00D704AC">
          <w:delText>user friendly</w:delText>
        </w:r>
      </w:del>
      <w:r w:rsidRPr="00550C3F">
        <w:t xml:space="preserve"> and </w:t>
      </w:r>
      <w:ins w:id="1191" w:author="Ammanuel Beyene" w:date="2022-05-19T21:43:00Z">
        <w:r w:rsidR="00D704AC">
          <w:t>tech-savvy</w:t>
        </w:r>
      </w:ins>
      <w:del w:id="1192" w:author="Ammanuel Beyene" w:date="2022-05-19T21:43:00Z">
        <w:r w:rsidRPr="00550C3F" w:rsidDel="00D704AC">
          <w:delText>tech savvy</w:delText>
        </w:r>
      </w:del>
      <w:r w:rsidRPr="00550C3F">
        <w:t>.</w:t>
      </w:r>
    </w:p>
    <w:p w14:paraId="59A2684F" w14:textId="56CAB088" w:rsidR="00123649" w:rsidDel="00C22902" w:rsidRDefault="00123649" w:rsidP="00123649">
      <w:pPr>
        <w:rPr>
          <w:del w:id="1193" w:author="Ammanuel Beyene" w:date="2022-05-19T19:00:00Z"/>
        </w:rPr>
      </w:pPr>
    </w:p>
    <w:p w14:paraId="7EA59A0E" w14:textId="06ED5954" w:rsidR="004E401F" w:rsidRPr="004D5466" w:rsidDel="00C22902" w:rsidRDefault="004E401F" w:rsidP="004E401F">
      <w:pPr>
        <w:pStyle w:val="BodyTextIndent"/>
        <w:keepNext/>
        <w:tabs>
          <w:tab w:val="left" w:pos="3060"/>
        </w:tabs>
        <w:spacing w:before="120"/>
        <w:ind w:left="720"/>
        <w:outlineLvl w:val="1"/>
        <w:rPr>
          <w:del w:id="1194" w:author="Ammanuel Beyene" w:date="2022-05-19T19:00:00Z"/>
          <w:rFonts w:ascii="Calibri" w:hAnsi="Calibri"/>
          <w:color w:val="FF0000"/>
        </w:rPr>
      </w:pPr>
      <w:del w:id="1195" w:author="Ammanuel Beyene" w:date="2022-05-19T19:00:00Z">
        <w:r w:rsidRPr="004D5466" w:rsidDel="00C22902">
          <w:rPr>
            <w:rFonts w:ascii="Calibri" w:hAnsi="Calibri"/>
            <w:color w:val="C00000"/>
            <w:u w:val="single"/>
          </w:rPr>
          <w:delText>Functional Requirements</w:delText>
        </w:r>
        <w:r w:rsidRPr="004D5466" w:rsidDel="00C22902">
          <w:rPr>
            <w:rFonts w:ascii="Calibri" w:hAnsi="Calibri"/>
            <w:color w:val="FF0000"/>
          </w:rPr>
          <w:tab/>
        </w:r>
      </w:del>
    </w:p>
    <w:p w14:paraId="32140200" w14:textId="4C483538" w:rsidR="004E401F" w:rsidRPr="008D20B5" w:rsidDel="00C22902" w:rsidRDefault="004E401F" w:rsidP="004E401F">
      <w:pPr>
        <w:pStyle w:val="BodyTextIndent"/>
        <w:tabs>
          <w:tab w:val="left" w:pos="3060"/>
        </w:tabs>
        <w:ind w:left="720"/>
        <w:rPr>
          <w:del w:id="1196" w:author="Ammanuel Beyene" w:date="2022-05-19T19:00:00Z"/>
          <w:rFonts w:ascii="Calibri" w:hAnsi="Calibri"/>
          <w:color w:val="000000"/>
          <w:sz w:val="22"/>
          <w:szCs w:val="22"/>
        </w:rPr>
      </w:pPr>
      <w:del w:id="1197" w:author="Ammanuel Beyene" w:date="2022-05-19T19:00:00Z">
        <w:r w:rsidDel="00C22902">
          <w:rPr>
            <w:rFonts w:ascii="Calibri" w:hAnsi="Calibri"/>
            <w:color w:val="000000"/>
            <w:sz w:val="22"/>
            <w:szCs w:val="22"/>
          </w:rPr>
          <w:delText>Include a</w:delText>
        </w:r>
        <w:r w:rsidRPr="0034053E" w:rsidDel="00C22902">
          <w:rPr>
            <w:rFonts w:ascii="Calibri" w:hAnsi="Calibri"/>
            <w:color w:val="000000"/>
            <w:sz w:val="22"/>
            <w:szCs w:val="22"/>
          </w:rPr>
          <w:delText xml:space="preserve"> written overview of the system</w:delText>
        </w:r>
        <w:r w:rsidDel="00C22902">
          <w:rPr>
            <w:rFonts w:ascii="Calibri" w:hAnsi="Calibri"/>
            <w:color w:val="000000"/>
            <w:sz w:val="22"/>
            <w:szCs w:val="22"/>
          </w:rPr>
          <w:delText>'</w:delText>
        </w:r>
        <w:r w:rsidRPr="0034053E" w:rsidDel="00C22902">
          <w:rPr>
            <w:rFonts w:ascii="Calibri" w:hAnsi="Calibri"/>
            <w:color w:val="000000"/>
            <w:sz w:val="22"/>
            <w:szCs w:val="22"/>
          </w:rPr>
          <w:delText>s functional requirements</w:delText>
        </w:r>
        <w:r w:rsidDel="00C22902">
          <w:rPr>
            <w:rFonts w:ascii="Calibri" w:hAnsi="Calibri"/>
            <w:color w:val="000000"/>
            <w:sz w:val="22"/>
            <w:szCs w:val="22"/>
          </w:rPr>
          <w:delText>. The r</w:delText>
        </w:r>
        <w:r w:rsidRPr="008D20B5" w:rsidDel="00C22902">
          <w:rPr>
            <w:rFonts w:ascii="Calibri" w:hAnsi="Calibri"/>
            <w:color w:val="000000"/>
            <w:sz w:val="22"/>
            <w:szCs w:val="22"/>
          </w:rPr>
          <w:delText xml:space="preserve">equirements should be organized </w:delText>
        </w:r>
        <w:r w:rsidDel="00C22902">
          <w:rPr>
            <w:rFonts w:ascii="Calibri" w:hAnsi="Calibri"/>
            <w:color w:val="000000"/>
            <w:sz w:val="22"/>
            <w:szCs w:val="22"/>
          </w:rPr>
          <w:delText>logically (so that the system makes sense to the reader and</w:delText>
        </w:r>
        <w:r w:rsidRPr="008D20B5" w:rsidDel="00C22902">
          <w:rPr>
            <w:rFonts w:ascii="Calibri" w:hAnsi="Calibri"/>
            <w:color w:val="000000"/>
            <w:sz w:val="22"/>
            <w:szCs w:val="22"/>
          </w:rPr>
          <w:delText xml:space="preserve"> </w:delText>
        </w:r>
        <w:r w:rsidDel="00C22902">
          <w:rPr>
            <w:rFonts w:ascii="Calibri" w:hAnsi="Calibri"/>
            <w:color w:val="000000"/>
            <w:sz w:val="22"/>
            <w:szCs w:val="22"/>
          </w:rPr>
          <w:delText xml:space="preserve">the reader </w:delText>
        </w:r>
        <w:r w:rsidRPr="008D20B5" w:rsidDel="00C22902">
          <w:rPr>
            <w:rFonts w:ascii="Calibri" w:hAnsi="Calibri"/>
            <w:color w:val="000000"/>
            <w:sz w:val="22"/>
            <w:szCs w:val="22"/>
          </w:rPr>
          <w:delText>can determine if all services are included)</w:delText>
        </w:r>
        <w:r w:rsidDel="00C22902">
          <w:rPr>
            <w:rFonts w:ascii="Calibri" w:hAnsi="Calibri"/>
            <w:color w:val="000000"/>
            <w:sz w:val="22"/>
            <w:szCs w:val="22"/>
          </w:rPr>
          <w:delText>. The p</w:delText>
        </w:r>
        <w:r w:rsidRPr="008D20B5" w:rsidDel="00C22902">
          <w:rPr>
            <w:rFonts w:ascii="Calibri" w:hAnsi="Calibri"/>
            <w:color w:val="000000"/>
            <w:sz w:val="22"/>
            <w:szCs w:val="22"/>
          </w:rPr>
          <w:delText>referred format would be a bulleted or numbered list of requirements</w:delText>
        </w:r>
        <w:r w:rsidDel="00C22902">
          <w:rPr>
            <w:rFonts w:ascii="Calibri" w:hAnsi="Calibri"/>
            <w:color w:val="000000"/>
            <w:sz w:val="22"/>
            <w:szCs w:val="22"/>
          </w:rPr>
          <w:delText xml:space="preserve">. </w:delText>
        </w:r>
        <w:r w:rsidRPr="008D20B5" w:rsidDel="00C22902">
          <w:rPr>
            <w:rFonts w:ascii="Calibri" w:hAnsi="Calibri"/>
            <w:color w:val="000000"/>
            <w:sz w:val="22"/>
            <w:szCs w:val="22"/>
          </w:rPr>
          <w:delText xml:space="preserve">Each </w:delText>
        </w:r>
        <w:r w:rsidDel="00C22902">
          <w:rPr>
            <w:rFonts w:ascii="Calibri" w:hAnsi="Calibri"/>
            <w:color w:val="000000"/>
            <w:sz w:val="22"/>
            <w:szCs w:val="22"/>
          </w:rPr>
          <w:delText xml:space="preserve">requirement </w:delText>
        </w:r>
        <w:r w:rsidRPr="008D20B5" w:rsidDel="00C22902">
          <w:rPr>
            <w:rFonts w:ascii="Calibri" w:hAnsi="Calibri"/>
            <w:color w:val="000000"/>
            <w:sz w:val="22"/>
            <w:szCs w:val="22"/>
          </w:rPr>
          <w:delText xml:space="preserve">should be given a "name" (highlight this </w:delText>
        </w:r>
        <w:r w:rsidDel="00C22902">
          <w:rPr>
            <w:rFonts w:ascii="Calibri" w:hAnsi="Calibri"/>
            <w:color w:val="000000"/>
            <w:sz w:val="22"/>
            <w:szCs w:val="22"/>
          </w:rPr>
          <w:delText>somehow</w:delText>
        </w:r>
        <w:r w:rsidRPr="008D20B5" w:rsidDel="00C22902">
          <w:rPr>
            <w:rFonts w:ascii="Calibri" w:hAnsi="Calibri"/>
            <w:color w:val="000000"/>
            <w:sz w:val="22"/>
            <w:szCs w:val="22"/>
          </w:rPr>
          <w:delText>) and a 1 or 2 sentence description</w:delText>
        </w:r>
        <w:r w:rsidDel="00C22902">
          <w:rPr>
            <w:rFonts w:ascii="Calibri" w:hAnsi="Calibri"/>
            <w:color w:val="000000"/>
            <w:sz w:val="22"/>
            <w:szCs w:val="22"/>
          </w:rPr>
          <w:delText xml:space="preserve">. This number and name are critical </w:delText>
        </w:r>
        <w:r w:rsidRPr="00455FBB" w:rsidDel="00C22902">
          <w:rPr>
            <w:rFonts w:ascii="Calibri" w:hAnsi="Calibri"/>
            <w:color w:val="FFFFFF" w:themeColor="background1"/>
            <w:sz w:val="22"/>
            <w:szCs w:val="22"/>
            <w:highlight w:val="darkCyan"/>
          </w:rPr>
          <w:delText>when you refer to and cross-reference these requirements with the Use Cases of Section 5!</w:delText>
        </w:r>
      </w:del>
    </w:p>
    <w:p w14:paraId="449D77AB" w14:textId="4E639BD7" w:rsidR="004E401F" w:rsidRPr="00C14DF5" w:rsidDel="00C22902" w:rsidRDefault="004E401F" w:rsidP="004E401F">
      <w:pPr>
        <w:pStyle w:val="BodyTextIndent"/>
        <w:spacing w:before="120"/>
        <w:ind w:left="720" w:firstLine="0"/>
        <w:rPr>
          <w:del w:id="1198" w:author="Ammanuel Beyene" w:date="2022-05-19T19:00:00Z"/>
          <w:rFonts w:ascii="Calibri" w:hAnsi="Calibri"/>
          <w:iCs/>
          <w:color w:val="000000" w:themeColor="text1"/>
          <w:sz w:val="22"/>
          <w:szCs w:val="22"/>
        </w:rPr>
      </w:pPr>
      <w:del w:id="1199" w:author="Ammanuel Beyene" w:date="2022-05-19T19:00:00Z">
        <w:r w:rsidDel="00C22902">
          <w:rPr>
            <w:rFonts w:ascii="Calibri" w:hAnsi="Calibri"/>
            <w:b/>
            <w:bCs/>
            <w:i/>
            <w:color w:val="000000" w:themeColor="text1"/>
            <w:sz w:val="22"/>
            <w:szCs w:val="22"/>
          </w:rPr>
          <w:delText>You</w:delText>
        </w:r>
        <w:r w:rsidRPr="000B1C56" w:rsidDel="00C22902">
          <w:rPr>
            <w:rFonts w:ascii="Calibri" w:hAnsi="Calibri"/>
            <w:b/>
            <w:bCs/>
            <w:i/>
            <w:color w:val="000000" w:themeColor="text1"/>
            <w:sz w:val="22"/>
            <w:szCs w:val="22"/>
          </w:rPr>
          <w:delText xml:space="preserve"> are urged to </w:delText>
        </w:r>
        <w:r w:rsidDel="00C22902">
          <w:rPr>
            <w:rFonts w:ascii="Calibri" w:hAnsi="Calibri"/>
            <w:b/>
            <w:bCs/>
            <w:i/>
            <w:color w:val="000000" w:themeColor="text1"/>
            <w:sz w:val="22"/>
            <w:szCs w:val="22"/>
          </w:rPr>
          <w:delText>classify</w:delText>
        </w:r>
        <w:r w:rsidRPr="000B1C56" w:rsidDel="00C22902">
          <w:rPr>
            <w:rFonts w:ascii="Calibri" w:hAnsi="Calibri"/>
            <w:b/>
            <w:bCs/>
            <w:i/>
            <w:color w:val="000000" w:themeColor="text1"/>
            <w:sz w:val="22"/>
            <w:szCs w:val="22"/>
          </w:rPr>
          <w:delText xml:space="preserve"> your requirements using the MoSCoW approach</w:delText>
        </w:r>
        <w:r w:rsidDel="00C22902">
          <w:rPr>
            <w:rFonts w:ascii="Calibri" w:hAnsi="Calibri"/>
            <w:b/>
            <w:bCs/>
            <w:i/>
            <w:color w:val="000000" w:themeColor="text1"/>
            <w:sz w:val="22"/>
            <w:szCs w:val="22"/>
          </w:rPr>
          <w:delText>. "</w:delText>
        </w:r>
        <w:r w:rsidRPr="000B1C56" w:rsidDel="00C22902">
          <w:rPr>
            <w:rFonts w:ascii="Calibri" w:hAnsi="Calibri"/>
            <w:b/>
            <w:bCs/>
            <w:i/>
            <w:color w:val="000000" w:themeColor="text1"/>
            <w:sz w:val="22"/>
            <w:szCs w:val="22"/>
          </w:rPr>
          <w:delText>Must</w:delText>
        </w:r>
        <w:r w:rsidDel="00C22902">
          <w:rPr>
            <w:rFonts w:ascii="Calibri" w:hAnsi="Calibri"/>
            <w:b/>
            <w:bCs/>
            <w:i/>
            <w:color w:val="000000" w:themeColor="text1"/>
            <w:sz w:val="22"/>
            <w:szCs w:val="22"/>
          </w:rPr>
          <w:delText>"</w:delText>
        </w:r>
        <w:r w:rsidRPr="000B1C56" w:rsidDel="00C22902">
          <w:rPr>
            <w:rFonts w:ascii="Calibri" w:hAnsi="Calibri"/>
            <w:b/>
            <w:bCs/>
            <w:i/>
            <w:color w:val="000000" w:themeColor="text1"/>
            <w:sz w:val="22"/>
            <w:szCs w:val="22"/>
          </w:rPr>
          <w:delText xml:space="preserve"> and </w:delText>
        </w:r>
        <w:r w:rsidDel="00C22902">
          <w:rPr>
            <w:rFonts w:ascii="Calibri" w:hAnsi="Calibri"/>
            <w:b/>
            <w:bCs/>
            <w:i/>
            <w:color w:val="000000" w:themeColor="text1"/>
            <w:sz w:val="22"/>
            <w:szCs w:val="22"/>
          </w:rPr>
          <w:delText>"</w:delText>
        </w:r>
        <w:r w:rsidRPr="000B1C56" w:rsidDel="00C22902">
          <w:rPr>
            <w:rFonts w:ascii="Calibri" w:hAnsi="Calibri"/>
            <w:b/>
            <w:bCs/>
            <w:i/>
            <w:color w:val="000000" w:themeColor="text1"/>
            <w:sz w:val="22"/>
            <w:szCs w:val="22"/>
          </w:rPr>
          <w:delText>Should</w:delText>
        </w:r>
        <w:r w:rsidDel="00C22902">
          <w:rPr>
            <w:rFonts w:ascii="Calibri" w:hAnsi="Calibri"/>
            <w:b/>
            <w:bCs/>
            <w:i/>
            <w:color w:val="000000" w:themeColor="text1"/>
            <w:sz w:val="22"/>
            <w:szCs w:val="22"/>
          </w:rPr>
          <w:delText>"</w:delText>
        </w:r>
        <w:r w:rsidRPr="000B1C56" w:rsidDel="00C22902">
          <w:rPr>
            <w:rFonts w:ascii="Calibri" w:hAnsi="Calibri"/>
            <w:b/>
            <w:bCs/>
            <w:i/>
            <w:color w:val="000000" w:themeColor="text1"/>
            <w:sz w:val="22"/>
            <w:szCs w:val="22"/>
          </w:rPr>
          <w:delText xml:space="preserve"> </w:delText>
        </w:r>
        <w:r w:rsidRPr="00C14DF5" w:rsidDel="00C22902">
          <w:rPr>
            <w:rFonts w:ascii="Calibri" w:hAnsi="Calibri"/>
            <w:iCs/>
            <w:color w:val="000000" w:themeColor="text1"/>
            <w:sz w:val="22"/>
            <w:szCs w:val="22"/>
          </w:rPr>
          <w:delText xml:space="preserve">requirements </w:delText>
        </w:r>
        <w:r w:rsidRPr="00AF7BB5" w:rsidDel="00C22902">
          <w:rPr>
            <w:rFonts w:ascii="Calibri" w:hAnsi="Calibri"/>
            <w:color w:val="FFFFFF" w:themeColor="background1"/>
            <w:sz w:val="22"/>
            <w:szCs w:val="22"/>
            <w:highlight w:val="darkCyan"/>
          </w:rPr>
          <w:delText>will b</w:delText>
        </w:r>
        <w:r w:rsidRPr="00AA41F5" w:rsidDel="00C22902">
          <w:rPr>
            <w:rFonts w:ascii="Calibri" w:hAnsi="Calibri"/>
            <w:color w:val="FFFFFF" w:themeColor="background1"/>
            <w:sz w:val="22"/>
            <w:szCs w:val="22"/>
            <w:highlight w:val="darkCyan"/>
          </w:rPr>
          <w:delText>ecome the central focus of your eventual use case Requirements Model (section 5.0).</w:delText>
        </w:r>
        <w:r w:rsidRPr="00C14DF5" w:rsidDel="00C22902">
          <w:rPr>
            <w:rFonts w:ascii="Calibri" w:hAnsi="Calibri"/>
            <w:iCs/>
            <w:color w:val="000000" w:themeColor="text1"/>
            <w:sz w:val="22"/>
            <w:szCs w:val="22"/>
          </w:rPr>
          <w:delText xml:space="preserve"> </w:delText>
        </w:r>
        <w:r w:rsidDel="00C22902">
          <w:rPr>
            <w:rFonts w:ascii="Calibri" w:hAnsi="Calibri"/>
            <w:iCs/>
            <w:color w:val="000000" w:themeColor="text1"/>
            <w:sz w:val="22"/>
            <w:szCs w:val="22"/>
          </w:rPr>
          <w:delText>"</w:delText>
        </w:r>
        <w:r w:rsidRPr="00C14DF5" w:rsidDel="00C22902">
          <w:rPr>
            <w:rFonts w:ascii="Calibri" w:hAnsi="Calibri"/>
            <w:b/>
            <w:bCs/>
            <w:i/>
            <w:color w:val="000000" w:themeColor="text1"/>
            <w:sz w:val="22"/>
            <w:szCs w:val="22"/>
          </w:rPr>
          <w:delText>Could</w:delText>
        </w:r>
        <w:r w:rsidDel="00C22902">
          <w:rPr>
            <w:rFonts w:ascii="Calibri" w:hAnsi="Calibri"/>
            <w:b/>
            <w:bCs/>
            <w:i/>
            <w:color w:val="000000" w:themeColor="text1"/>
            <w:sz w:val="22"/>
            <w:szCs w:val="22"/>
          </w:rPr>
          <w:delText>"</w:delText>
        </w:r>
        <w:r w:rsidRPr="000B1C56" w:rsidDel="00C22902">
          <w:rPr>
            <w:rFonts w:ascii="Calibri" w:hAnsi="Calibri"/>
            <w:b/>
            <w:bCs/>
            <w:i/>
            <w:color w:val="000000" w:themeColor="text1"/>
            <w:sz w:val="22"/>
            <w:szCs w:val="22"/>
          </w:rPr>
          <w:delText xml:space="preserve"> </w:delText>
        </w:r>
        <w:r w:rsidRPr="00C14DF5" w:rsidDel="00C22902">
          <w:rPr>
            <w:rFonts w:ascii="Calibri" w:hAnsi="Calibri"/>
            <w:iCs/>
            <w:color w:val="000000" w:themeColor="text1"/>
            <w:sz w:val="22"/>
            <w:szCs w:val="22"/>
          </w:rPr>
          <w:delText xml:space="preserve">requirements will </w:delText>
        </w:r>
        <w:r w:rsidDel="00C22902">
          <w:rPr>
            <w:rFonts w:ascii="Calibri" w:hAnsi="Calibri"/>
            <w:iCs/>
            <w:color w:val="000000" w:themeColor="text1"/>
            <w:sz w:val="22"/>
            <w:szCs w:val="22"/>
          </w:rPr>
          <w:delText>probably</w:delText>
        </w:r>
        <w:r w:rsidRPr="00C14DF5" w:rsidDel="00C22902">
          <w:rPr>
            <w:rFonts w:ascii="Calibri" w:hAnsi="Calibri"/>
            <w:iCs/>
            <w:color w:val="000000" w:themeColor="text1"/>
            <w:sz w:val="22"/>
            <w:szCs w:val="22"/>
          </w:rPr>
          <w:delText xml:space="preserve"> appear in </w:delText>
        </w:r>
        <w:r w:rsidRPr="00AA41F5" w:rsidDel="00C22902">
          <w:rPr>
            <w:rFonts w:ascii="Calibri" w:hAnsi="Calibri"/>
            <w:color w:val="FFFFFF" w:themeColor="background1"/>
            <w:sz w:val="22"/>
            <w:szCs w:val="22"/>
            <w:highlight w:val="darkCyan"/>
          </w:rPr>
          <w:delText>section "6.0 Evolution"</w:delText>
        </w:r>
        <w:r w:rsidRPr="00C14DF5" w:rsidDel="00C22902">
          <w:rPr>
            <w:rFonts w:ascii="Calibri" w:hAnsi="Calibri"/>
            <w:iCs/>
            <w:color w:val="000000" w:themeColor="text1"/>
            <w:sz w:val="22"/>
            <w:szCs w:val="22"/>
          </w:rPr>
          <w:delText>.</w:delText>
        </w:r>
        <w:r w:rsidDel="00C22902">
          <w:rPr>
            <w:rFonts w:ascii="Calibri" w:hAnsi="Calibri"/>
            <w:iCs/>
            <w:color w:val="000000" w:themeColor="text1"/>
            <w:sz w:val="22"/>
            <w:szCs w:val="22"/>
          </w:rPr>
          <w:delText xml:space="preserve"> The</w:delText>
        </w:r>
        <w:r w:rsidRPr="000B1C56" w:rsidDel="00C22902">
          <w:rPr>
            <w:rFonts w:ascii="Calibri" w:hAnsi="Calibri"/>
            <w:b/>
            <w:bCs/>
            <w:i/>
            <w:color w:val="000000" w:themeColor="text1"/>
            <w:sz w:val="22"/>
            <w:szCs w:val="22"/>
          </w:rPr>
          <w:delText xml:space="preserve"> </w:delText>
        </w:r>
        <w:r w:rsidDel="00C22902">
          <w:rPr>
            <w:rFonts w:ascii="Calibri" w:hAnsi="Calibri"/>
            <w:b/>
            <w:bCs/>
            <w:i/>
            <w:color w:val="000000" w:themeColor="text1"/>
            <w:sz w:val="22"/>
            <w:szCs w:val="22"/>
          </w:rPr>
          <w:delText>"Won'</w:delText>
        </w:r>
        <w:r w:rsidRPr="000B1C56" w:rsidDel="00C22902">
          <w:rPr>
            <w:rFonts w:ascii="Calibri" w:hAnsi="Calibri"/>
            <w:b/>
            <w:bCs/>
            <w:i/>
            <w:color w:val="000000" w:themeColor="text1"/>
            <w:sz w:val="22"/>
            <w:szCs w:val="22"/>
          </w:rPr>
          <w:delText>t</w:delText>
        </w:r>
        <w:r w:rsidDel="00C22902">
          <w:rPr>
            <w:rFonts w:ascii="Calibri" w:hAnsi="Calibri"/>
            <w:b/>
            <w:bCs/>
            <w:i/>
            <w:color w:val="000000" w:themeColor="text1"/>
            <w:sz w:val="22"/>
            <w:szCs w:val="22"/>
          </w:rPr>
          <w:delText>"</w:delText>
        </w:r>
        <w:r w:rsidRPr="000B1C56" w:rsidDel="00C22902">
          <w:rPr>
            <w:rFonts w:ascii="Calibri" w:hAnsi="Calibri"/>
            <w:b/>
            <w:bCs/>
            <w:i/>
            <w:color w:val="000000" w:themeColor="text1"/>
            <w:sz w:val="22"/>
            <w:szCs w:val="22"/>
          </w:rPr>
          <w:delText xml:space="preserve"> </w:delText>
        </w:r>
        <w:r w:rsidRPr="00C14DF5" w:rsidDel="00C22902">
          <w:rPr>
            <w:rFonts w:ascii="Calibri" w:hAnsi="Calibri"/>
            <w:iCs/>
            <w:color w:val="000000" w:themeColor="text1"/>
            <w:sz w:val="22"/>
            <w:szCs w:val="22"/>
          </w:rPr>
          <w:delText xml:space="preserve">requirements help </w:delText>
        </w:r>
        <w:r w:rsidDel="00C22902">
          <w:rPr>
            <w:rFonts w:ascii="Calibri" w:hAnsi="Calibri"/>
            <w:iCs/>
            <w:color w:val="000000" w:themeColor="text1"/>
            <w:sz w:val="22"/>
            <w:szCs w:val="22"/>
          </w:rPr>
          <w:delText>define system scope further, mainly</w:delText>
        </w:r>
        <w:r w:rsidRPr="00C14DF5" w:rsidDel="00C22902">
          <w:rPr>
            <w:rFonts w:ascii="Calibri" w:hAnsi="Calibri"/>
            <w:iCs/>
            <w:color w:val="000000" w:themeColor="text1"/>
            <w:sz w:val="22"/>
            <w:szCs w:val="22"/>
          </w:rPr>
          <w:delText xml:space="preserve"> out of scope for this phase.</w:delText>
        </w:r>
      </w:del>
    </w:p>
    <w:p w14:paraId="6804A167" w14:textId="0E663FB4" w:rsidR="004E401F" w:rsidRPr="00AA2A95" w:rsidDel="00C22902" w:rsidRDefault="004E401F" w:rsidP="004E401F">
      <w:pPr>
        <w:pStyle w:val="BodyTextIndent"/>
        <w:spacing w:before="120"/>
        <w:ind w:left="720" w:firstLine="0"/>
        <w:rPr>
          <w:del w:id="1200" w:author="Ammanuel Beyene" w:date="2022-05-19T19:00:00Z"/>
          <w:rFonts w:ascii="Calibri" w:hAnsi="Calibri"/>
          <w:bCs/>
          <w:color w:val="000000" w:themeColor="text1"/>
          <w:sz w:val="22"/>
          <w:szCs w:val="22"/>
          <w:u w:val="single"/>
          <w:rPrChange w:id="1201" w:author="Ammanuel Beyene" w:date="2022-05-17T12:55:00Z">
            <w:rPr>
              <w:del w:id="1202" w:author="Ammanuel Beyene" w:date="2022-05-19T19:00:00Z"/>
              <w:rFonts w:ascii="Calibri" w:hAnsi="Calibri"/>
              <w:bCs/>
              <w:color w:val="000000" w:themeColor="text1"/>
              <w:sz w:val="22"/>
              <w:szCs w:val="22"/>
            </w:rPr>
          </w:rPrChange>
        </w:rPr>
      </w:pPr>
      <w:del w:id="1203" w:author="Ammanuel Beyene" w:date="2022-05-19T19:00:00Z">
        <w:r w:rsidRPr="00AA2A95" w:rsidDel="00C22902">
          <w:rPr>
            <w:rFonts w:ascii="Calibri" w:hAnsi="Calibri"/>
            <w:bCs/>
            <w:color w:val="000000" w:themeColor="text1"/>
            <w:sz w:val="22"/>
            <w:szCs w:val="22"/>
            <w:u w:val="single"/>
            <w:rPrChange w:id="1204" w:author="Ammanuel Beyene" w:date="2022-05-17T12:55:00Z">
              <w:rPr>
                <w:rFonts w:ascii="Calibri" w:hAnsi="Calibri"/>
                <w:bCs/>
                <w:color w:val="000000" w:themeColor="text1"/>
                <w:sz w:val="22"/>
                <w:szCs w:val="22"/>
              </w:rPr>
            </w:rPrChange>
          </w:rPr>
          <w:delText>The level of abstraction shown in the attached sample (below) is an excellent guide, and it will be most helpful to developers.</w:delText>
        </w:r>
        <w:r w:rsidDel="00C22902">
          <w:rPr>
            <w:rFonts w:ascii="Calibri" w:hAnsi="Calibri"/>
            <w:bCs/>
            <w:color w:val="000000" w:themeColor="text1"/>
            <w:sz w:val="22"/>
            <w:szCs w:val="22"/>
          </w:rPr>
          <w:delText xml:space="preserve"> </w:delText>
        </w:r>
        <w:r w:rsidRPr="00AA2A95" w:rsidDel="00C22902">
          <w:rPr>
            <w:rFonts w:ascii="Calibri" w:hAnsi="Calibri"/>
            <w:bCs/>
            <w:color w:val="000000" w:themeColor="text1"/>
            <w:sz w:val="22"/>
            <w:szCs w:val="22"/>
            <w:u w:val="single"/>
            <w:rPrChange w:id="1205" w:author="Ammanuel Beyene" w:date="2022-05-17T12:55:00Z">
              <w:rPr>
                <w:rFonts w:ascii="Calibri" w:hAnsi="Calibri"/>
                <w:bCs/>
                <w:color w:val="000000" w:themeColor="text1"/>
                <w:sz w:val="22"/>
                <w:szCs w:val="22"/>
              </w:rPr>
            </w:rPrChange>
          </w:rPr>
          <w:delText>Make sure no user needs have been left out (as much as possible at this point). You don't need to be step-by-step in your description of each requirement. For example, you don't need to say, "the user will enter their name, then their address, then click "Save". There will be time for that detail later – in the System Specification!</w:delText>
        </w:r>
      </w:del>
    </w:p>
    <w:p w14:paraId="14B0D4CC" w14:textId="21B6C125" w:rsidR="004E401F" w:rsidRPr="00DF4267" w:rsidDel="00C22902" w:rsidRDefault="004E401F" w:rsidP="004E401F">
      <w:pPr>
        <w:pStyle w:val="BodyTextIndent"/>
        <w:spacing w:before="120"/>
        <w:ind w:left="720" w:firstLine="0"/>
        <w:rPr>
          <w:del w:id="1206" w:author="Ammanuel Beyene" w:date="2022-05-19T19:00:00Z"/>
          <w:rFonts w:ascii="Calibri" w:hAnsi="Calibri"/>
          <w:b/>
          <w:bCs/>
          <w:color w:val="000000" w:themeColor="text1"/>
          <w:sz w:val="22"/>
          <w:szCs w:val="22"/>
        </w:rPr>
      </w:pPr>
      <w:del w:id="1207" w:author="Ammanuel Beyene" w:date="2022-05-19T19:00:00Z">
        <w:r w:rsidRPr="00DF4267" w:rsidDel="00C22902">
          <w:rPr>
            <w:rFonts w:ascii="Calibri" w:hAnsi="Calibri"/>
            <w:b/>
            <w:bCs/>
            <w:color w:val="000000" w:themeColor="text1"/>
            <w:sz w:val="22"/>
            <w:szCs w:val="22"/>
          </w:rPr>
          <w:delText>IMPORTANT</w:delText>
        </w:r>
        <w:r w:rsidDel="00C22902">
          <w:rPr>
            <w:rFonts w:ascii="Calibri" w:hAnsi="Calibri"/>
            <w:b/>
            <w:bCs/>
            <w:color w:val="000000" w:themeColor="text1"/>
            <w:sz w:val="22"/>
            <w:szCs w:val="22"/>
          </w:rPr>
          <w:delText>—</w:delText>
        </w:r>
        <w:r w:rsidRPr="00DF4267" w:rsidDel="00C22902">
          <w:rPr>
            <w:rFonts w:ascii="Calibri" w:hAnsi="Calibri"/>
            <w:b/>
            <w:bCs/>
            <w:color w:val="000000" w:themeColor="text1"/>
            <w:sz w:val="22"/>
            <w:szCs w:val="22"/>
          </w:rPr>
          <w:delText xml:space="preserve">read and re-read your </w:delText>
        </w:r>
        <w:r w:rsidRPr="00DF4267" w:rsidDel="00C22902">
          <w:rPr>
            <w:rFonts w:ascii="Calibri" w:hAnsi="Calibri"/>
            <w:b/>
            <w:bCs/>
            <w:i/>
            <w:color w:val="000000" w:themeColor="text1"/>
            <w:sz w:val="22"/>
            <w:szCs w:val="22"/>
            <w:u w:val="single"/>
          </w:rPr>
          <w:delText>functional</w:delText>
        </w:r>
        <w:r w:rsidRPr="00DF4267" w:rsidDel="00C22902">
          <w:rPr>
            <w:rFonts w:ascii="Calibri" w:hAnsi="Calibri"/>
            <w:b/>
            <w:bCs/>
            <w:color w:val="000000" w:themeColor="text1"/>
            <w:sz w:val="22"/>
            <w:szCs w:val="22"/>
          </w:rPr>
          <w:delText xml:space="preserve"> requirements to ensure they are </w:delText>
        </w:r>
        <w:r w:rsidRPr="00DF4267" w:rsidDel="00C22902">
          <w:rPr>
            <w:rFonts w:ascii="Calibri" w:hAnsi="Calibri"/>
            <w:b/>
            <w:bCs/>
            <w:i/>
            <w:color w:val="000000" w:themeColor="text1"/>
            <w:sz w:val="22"/>
            <w:szCs w:val="22"/>
            <w:u w:val="single"/>
          </w:rPr>
          <w:delText>action-oriented</w:delText>
        </w:r>
        <w:r w:rsidRPr="00DF4267" w:rsidDel="00C22902">
          <w:rPr>
            <w:rFonts w:ascii="Calibri" w:hAnsi="Calibri"/>
            <w:b/>
            <w:bCs/>
            <w:color w:val="000000" w:themeColor="text1"/>
            <w:sz w:val="22"/>
            <w:szCs w:val="22"/>
          </w:rPr>
          <w:delText xml:space="preserve"> and</w:delText>
        </w:r>
        <w:r w:rsidDel="00C22902">
          <w:rPr>
            <w:rFonts w:ascii="Calibri" w:hAnsi="Calibri"/>
            <w:b/>
            <w:bCs/>
            <w:color w:val="000000" w:themeColor="text1"/>
            <w:sz w:val="22"/>
            <w:szCs w:val="22"/>
          </w:rPr>
          <w:delText xml:space="preserve"> are</w:delText>
        </w:r>
        <w:r w:rsidRPr="00DF4267" w:rsidDel="00C22902">
          <w:rPr>
            <w:rFonts w:ascii="Calibri" w:hAnsi="Calibri"/>
            <w:b/>
            <w:bCs/>
            <w:color w:val="000000" w:themeColor="text1"/>
            <w:sz w:val="22"/>
            <w:szCs w:val="22"/>
          </w:rPr>
          <w:delText xml:space="preserve"> </w:delText>
        </w:r>
        <w:r w:rsidDel="00C22902">
          <w:rPr>
            <w:rFonts w:ascii="Calibri" w:hAnsi="Calibri"/>
            <w:b/>
            <w:bCs/>
            <w:color w:val="000000" w:themeColor="text1"/>
            <w:sz w:val="22"/>
            <w:szCs w:val="22"/>
          </w:rPr>
          <w:delText>focused</w:delText>
        </w:r>
        <w:r w:rsidRPr="00DF4267" w:rsidDel="00C22902">
          <w:rPr>
            <w:rFonts w:ascii="Calibri" w:hAnsi="Calibri"/>
            <w:b/>
            <w:bCs/>
            <w:color w:val="000000" w:themeColor="text1"/>
            <w:sz w:val="22"/>
            <w:szCs w:val="22"/>
          </w:rPr>
          <w:delText xml:space="preserve"> on </w:delText>
        </w:r>
        <w:r w:rsidDel="00C22902">
          <w:rPr>
            <w:rFonts w:ascii="Calibri" w:hAnsi="Calibri"/>
            <w:b/>
            <w:bCs/>
            <w:color w:val="000000" w:themeColor="text1"/>
            <w:sz w:val="22"/>
            <w:szCs w:val="22"/>
          </w:rPr>
          <w:delText xml:space="preserve">your product's essential services and value. </w:delText>
        </w:r>
      </w:del>
    </w:p>
    <w:p w14:paraId="5EE04A8F" w14:textId="387A8AD7" w:rsidR="004E401F" w:rsidRPr="00C61D95" w:rsidDel="00C22902" w:rsidRDefault="004E401F" w:rsidP="004E401F">
      <w:pPr>
        <w:pStyle w:val="BodyTextIndent"/>
        <w:spacing w:before="120"/>
        <w:ind w:left="720" w:firstLine="0"/>
        <w:rPr>
          <w:del w:id="1208" w:author="Ammanuel Beyene" w:date="2022-05-19T19:00:00Z"/>
          <w:rFonts w:ascii="Calibri" w:hAnsi="Calibri"/>
          <w:i/>
          <w:color w:val="000000"/>
          <w:sz w:val="22"/>
          <w:szCs w:val="22"/>
        </w:rPr>
      </w:pPr>
      <w:del w:id="1209" w:author="Ammanuel Beyene" w:date="2022-05-19T19:00:00Z">
        <w:r w:rsidRPr="008D20B5" w:rsidDel="00C22902">
          <w:rPr>
            <w:rFonts w:ascii="Calibri" w:hAnsi="Calibri"/>
            <w:color w:val="000000"/>
            <w:sz w:val="22"/>
            <w:szCs w:val="22"/>
          </w:rPr>
          <w:delText xml:space="preserve">If you </w:delText>
        </w:r>
        <w:r w:rsidDel="00C22902">
          <w:rPr>
            <w:rFonts w:ascii="Calibri" w:hAnsi="Calibri"/>
            <w:color w:val="000000"/>
            <w:sz w:val="22"/>
            <w:szCs w:val="22"/>
          </w:rPr>
          <w:delText>think</w:delText>
        </w:r>
        <w:r w:rsidRPr="008D20B5" w:rsidDel="00C22902">
          <w:rPr>
            <w:rFonts w:ascii="Calibri" w:hAnsi="Calibri"/>
            <w:color w:val="000000"/>
            <w:sz w:val="22"/>
            <w:szCs w:val="22"/>
          </w:rPr>
          <w:delText xml:space="preserve"> some requirements would be best put off until later versions of the product,</w:delText>
        </w:r>
        <w:r w:rsidRPr="0034053E" w:rsidDel="00C22902">
          <w:rPr>
            <w:rFonts w:ascii="Calibri" w:hAnsi="Calibri"/>
            <w:color w:val="000000"/>
            <w:sz w:val="22"/>
            <w:szCs w:val="22"/>
          </w:rPr>
          <w:delText xml:space="preserve"> note that </w:delText>
        </w:r>
        <w:r w:rsidDel="00C22902">
          <w:rPr>
            <w:rFonts w:ascii="Calibri" w:hAnsi="Calibri"/>
            <w:color w:val="000000"/>
            <w:sz w:val="22"/>
            <w:szCs w:val="22"/>
          </w:rPr>
          <w:delText>here</w:delText>
        </w:r>
        <w:r w:rsidDel="00C22902">
          <w:rPr>
            <w:rFonts w:ascii="Calibri" w:hAnsi="Calibri"/>
            <w:color w:val="000000" w:themeColor="text1"/>
            <w:sz w:val="22"/>
            <w:szCs w:val="22"/>
          </w:rPr>
          <w:delText xml:space="preserve">. </w:delText>
        </w:r>
        <w:r w:rsidRPr="00212297" w:rsidDel="00C22902">
          <w:rPr>
            <w:rFonts w:ascii="Calibri" w:hAnsi="Calibri"/>
            <w:b/>
            <w:color w:val="FFFFFF" w:themeColor="background1"/>
            <w:sz w:val="22"/>
            <w:szCs w:val="22"/>
            <w:highlight w:val="darkCyan"/>
          </w:rPr>
          <w:delText>For Part 2 Submission</w:delText>
        </w:r>
        <w:r w:rsidRPr="004B1934" w:rsidDel="00C22902">
          <w:rPr>
            <w:rFonts w:ascii="Calibri" w:hAnsi="Calibri"/>
            <w:color w:val="FFFFFF"/>
            <w:sz w:val="22"/>
            <w:szCs w:val="22"/>
          </w:rPr>
          <w:delText xml:space="preserve"> </w:delText>
        </w:r>
        <w:r w:rsidRPr="0034053E" w:rsidDel="00C22902">
          <w:rPr>
            <w:rFonts w:ascii="Calibri" w:hAnsi="Calibri"/>
            <w:color w:val="000000"/>
            <w:sz w:val="22"/>
            <w:szCs w:val="22"/>
          </w:rPr>
          <w:delText xml:space="preserve">– </w:delText>
        </w:r>
        <w:r w:rsidRPr="00C14DF5" w:rsidDel="00C22902">
          <w:rPr>
            <w:rFonts w:ascii="Calibri" w:hAnsi="Calibri"/>
            <w:b/>
            <w:bCs/>
            <w:i/>
            <w:color w:val="000000"/>
            <w:sz w:val="22"/>
            <w:szCs w:val="22"/>
          </w:rPr>
          <w:delText>these "Version 2" future requirements must also be included in the System Evolution section (Section 6).</w:delText>
        </w:r>
      </w:del>
    </w:p>
    <w:p w14:paraId="5D992F7B" w14:textId="77029C75" w:rsidR="004E401F" w:rsidDel="00C22902" w:rsidRDefault="004E401F" w:rsidP="004E401F">
      <w:pPr>
        <w:pStyle w:val="BodyTextIndent"/>
        <w:spacing w:before="120"/>
        <w:ind w:left="720" w:firstLine="0"/>
        <w:rPr>
          <w:del w:id="1210" w:author="Ammanuel Beyene" w:date="2022-05-19T19:00:00Z"/>
          <w:rFonts w:ascii="Calibri" w:hAnsi="Calibri"/>
          <w:sz w:val="22"/>
        </w:rPr>
      </w:pPr>
      <w:del w:id="1211" w:author="Ammanuel Beyene" w:date="2022-05-19T19:00:00Z">
        <w:r w:rsidRPr="0081609E" w:rsidDel="00C22902">
          <w:rPr>
            <w:rFonts w:ascii="Calibri" w:hAnsi="Calibri"/>
            <w:b/>
            <w:color w:val="FFFFFF" w:themeColor="background1"/>
            <w:sz w:val="22"/>
            <w:szCs w:val="22"/>
            <w:highlight w:val="darkCyan"/>
          </w:rPr>
          <w:delText>COMPLETE DOCUMENT REQUIRED REVISION</w:delText>
        </w:r>
        <w:r w:rsidRPr="004B1934" w:rsidDel="00C22902">
          <w:rPr>
            <w:rFonts w:ascii="Calibri" w:hAnsi="Calibri"/>
            <w:b/>
            <w:bCs/>
            <w:color w:val="0000FF"/>
            <w:sz w:val="22"/>
            <w:bdr w:val="single" w:sz="4" w:space="0" w:color="0000FF"/>
          </w:rPr>
          <w:delText>:</w:delText>
        </w:r>
        <w:r w:rsidRPr="0034053E" w:rsidDel="00C22902">
          <w:rPr>
            <w:rFonts w:ascii="Calibri" w:hAnsi="Calibri"/>
            <w:b/>
            <w:bCs/>
            <w:sz w:val="22"/>
          </w:rPr>
          <w:delText xml:space="preserve"> </w:delText>
        </w:r>
        <w:r w:rsidDel="00C22902">
          <w:rPr>
            <w:rFonts w:ascii="Calibri" w:hAnsi="Calibri"/>
            <w:sz w:val="22"/>
          </w:rPr>
          <w:delText>All</w:delText>
        </w:r>
        <w:r w:rsidRPr="0034053E" w:rsidDel="00C22902">
          <w:rPr>
            <w:rFonts w:ascii="Calibri" w:hAnsi="Calibri"/>
            <w:sz w:val="22"/>
          </w:rPr>
          <w:delText xml:space="preserve"> functional requirements will eventually be represented in the </w:delText>
        </w:r>
        <w:r w:rsidDel="00C22902">
          <w:rPr>
            <w:rFonts w:ascii="Calibri" w:hAnsi="Calibri"/>
            <w:sz w:val="22"/>
          </w:rPr>
          <w:delText xml:space="preserve">Requirements Model (Use Cases) </w:delText>
        </w:r>
        <w:r w:rsidRPr="0034053E" w:rsidDel="00C22902">
          <w:rPr>
            <w:rFonts w:ascii="Calibri" w:hAnsi="Calibri"/>
            <w:sz w:val="22"/>
          </w:rPr>
          <w:delText>unless the analyst forgets them</w:delText>
        </w:r>
        <w:r w:rsidDel="00C22902">
          <w:rPr>
            <w:rFonts w:ascii="Calibri" w:hAnsi="Calibri"/>
            <w:sz w:val="22"/>
          </w:rPr>
          <w:delText xml:space="preserve"> (and that is a bad thing). </w:delText>
        </w:r>
        <w:r w:rsidRPr="0034053E" w:rsidDel="00C22902">
          <w:rPr>
            <w:rFonts w:ascii="Calibri" w:hAnsi="Calibri"/>
            <w:sz w:val="22"/>
          </w:rPr>
          <w:delText xml:space="preserve">To help the reader confirm that all functional requirements have been modeled, </w:delText>
        </w:r>
        <w:r w:rsidRPr="00B50CBC" w:rsidDel="00C22902">
          <w:rPr>
            <w:rFonts w:ascii="Calibri" w:hAnsi="Calibri"/>
            <w:b/>
            <w:i/>
            <w:sz w:val="22"/>
          </w:rPr>
          <w:delText>include specific cross-references</w:delText>
        </w:r>
        <w:r w:rsidRPr="0034053E" w:rsidDel="00C22902">
          <w:rPr>
            <w:rFonts w:ascii="Calibri" w:hAnsi="Calibri"/>
            <w:sz w:val="22"/>
          </w:rPr>
          <w:delText xml:space="preserve"> to the Section </w:delText>
        </w:r>
        <w:r w:rsidDel="00C22902">
          <w:rPr>
            <w:rFonts w:ascii="Calibri" w:hAnsi="Calibri"/>
            <w:sz w:val="22"/>
          </w:rPr>
          <w:delText>5</w:delText>
        </w:r>
        <w:r w:rsidRPr="0034053E" w:rsidDel="00C22902">
          <w:rPr>
            <w:rFonts w:ascii="Calibri" w:hAnsi="Calibri"/>
            <w:sz w:val="22"/>
          </w:rPr>
          <w:delText xml:space="preserve"> </w:delText>
        </w:r>
        <w:r w:rsidDel="00C22902">
          <w:rPr>
            <w:rFonts w:ascii="Calibri" w:hAnsi="Calibri"/>
            <w:sz w:val="22"/>
          </w:rPr>
          <w:delText>Use Case</w:delText>
        </w:r>
        <w:r w:rsidRPr="0034053E" w:rsidDel="00C22902">
          <w:rPr>
            <w:rFonts w:ascii="Calibri" w:hAnsi="Calibri"/>
            <w:sz w:val="22"/>
          </w:rPr>
          <w:delText xml:space="preserve"> associated with each requirement</w:delText>
        </w:r>
        <w:r w:rsidDel="00C22902">
          <w:rPr>
            <w:rFonts w:ascii="Calibri" w:hAnsi="Calibri"/>
            <w:sz w:val="22"/>
          </w:rPr>
          <w:delText xml:space="preserve">. </w:delText>
        </w:r>
      </w:del>
    </w:p>
    <w:p w14:paraId="58BF723A" w14:textId="28DEAF70" w:rsidR="004E401F" w:rsidRPr="0034053E" w:rsidDel="00C22902" w:rsidRDefault="004E401F" w:rsidP="004E401F">
      <w:pPr>
        <w:pStyle w:val="BodyTextIndent"/>
        <w:spacing w:before="120"/>
        <w:ind w:left="720" w:firstLine="0"/>
        <w:rPr>
          <w:del w:id="1212" w:author="Ammanuel Beyene" w:date="2022-05-19T19:00:00Z"/>
          <w:rFonts w:ascii="Calibri" w:hAnsi="Calibri"/>
          <w:sz w:val="22"/>
        </w:rPr>
      </w:pPr>
      <w:del w:id="1213" w:author="Ammanuel Beyene" w:date="2022-05-19T19:00:00Z">
        <w:r w:rsidDel="00C22902">
          <w:rPr>
            <w:rFonts w:ascii="Calibri" w:hAnsi="Calibri"/>
            <w:sz w:val="22"/>
          </w:rPr>
          <w:delText>Any requirements not included in the MVP use cases (those for later versions) MUST be described in the System Evolution Section, so send your reader there for more information.</w:delText>
        </w:r>
      </w:del>
    </w:p>
    <w:p w14:paraId="438DEE2A" w14:textId="7151894B" w:rsidR="004E401F" w:rsidRPr="004D5466" w:rsidDel="00E0583C" w:rsidRDefault="004E401F" w:rsidP="004E401F">
      <w:pPr>
        <w:pStyle w:val="BodyTextIndent"/>
        <w:keepNext/>
        <w:tabs>
          <w:tab w:val="left" w:pos="2430"/>
          <w:tab w:val="left" w:pos="2610"/>
        </w:tabs>
        <w:spacing w:before="120"/>
        <w:ind w:left="720"/>
        <w:outlineLvl w:val="1"/>
        <w:rPr>
          <w:del w:id="1214" w:author="Ammanuel Beyene" w:date="2022-05-15T21:11:00Z"/>
          <w:rFonts w:ascii="Calibri" w:hAnsi="Calibri"/>
          <w:color w:val="FF0000"/>
        </w:rPr>
      </w:pPr>
      <w:del w:id="1215" w:author="Ammanuel Beyene" w:date="2022-05-15T21:11:00Z">
        <w:r w:rsidRPr="004D5466" w:rsidDel="00E0583C">
          <w:rPr>
            <w:rFonts w:ascii="Calibri" w:hAnsi="Calibri"/>
            <w:color w:val="FFFFFF" w:themeColor="background1"/>
            <w:highlight w:val="darkCyan"/>
          </w:rPr>
          <w:delText>Data Requirements</w:delText>
        </w:r>
        <w:r w:rsidRPr="004D5466" w:rsidDel="00E0583C">
          <w:rPr>
            <w:rFonts w:ascii="Calibri" w:hAnsi="Calibri"/>
            <w:color w:val="FF0000"/>
          </w:rPr>
          <w:tab/>
        </w:r>
      </w:del>
    </w:p>
    <w:p w14:paraId="36F6ABF5" w14:textId="55BDED21" w:rsidR="004E401F" w:rsidDel="00E0583C" w:rsidRDefault="004E401F" w:rsidP="004E401F">
      <w:pPr>
        <w:pStyle w:val="BodyTextIndent"/>
        <w:tabs>
          <w:tab w:val="left" w:pos="2430"/>
          <w:tab w:val="left" w:pos="2610"/>
        </w:tabs>
        <w:ind w:left="720"/>
        <w:rPr>
          <w:del w:id="1216" w:author="Ammanuel Beyene" w:date="2022-05-15T21:11:00Z"/>
          <w:rFonts w:ascii="Calibri" w:hAnsi="Calibri"/>
          <w:color w:val="000000"/>
          <w:sz w:val="22"/>
          <w:szCs w:val="22"/>
        </w:rPr>
      </w:pPr>
      <w:del w:id="1217" w:author="Ammanuel Beyene" w:date="2022-05-15T21:11:00Z">
        <w:r w:rsidDel="00E0583C">
          <w:rPr>
            <w:rFonts w:ascii="Calibri" w:hAnsi="Calibri"/>
            <w:color w:val="000000"/>
            <w:sz w:val="22"/>
            <w:szCs w:val="22"/>
          </w:rPr>
          <w:delText xml:space="preserve">Capture the primary known data needs for the system in this section. Take notes for this as you complete the first submission (Part 1), but </w:delText>
        </w:r>
        <w:r w:rsidRPr="00C14DF5" w:rsidDel="00E0583C">
          <w:rPr>
            <w:rFonts w:ascii="Calibri" w:hAnsi="Calibri"/>
            <w:b/>
            <w:bCs/>
            <w:color w:val="FFFFFF" w:themeColor="background1"/>
            <w:highlight w:val="darkCyan"/>
          </w:rPr>
          <w:delText>you don't need to submit it until the second submission (Part 2),</w:delText>
        </w:r>
        <w:r w:rsidDel="00E0583C">
          <w:rPr>
            <w:rFonts w:ascii="Calibri" w:hAnsi="Calibri"/>
            <w:color w:val="000000"/>
            <w:sz w:val="22"/>
            <w:szCs w:val="22"/>
          </w:rPr>
          <w:delText xml:space="preserve"> as Use Case modeling will reveal additional data needs. Try to group these in a way that makes sense. Presenting data requirements in an organized fashion will help database designers and software devs down the road! </w:delText>
        </w:r>
      </w:del>
    </w:p>
    <w:p w14:paraId="38E32F98" w14:textId="77777777" w:rsidR="004E401F" w:rsidRDefault="004E401F" w:rsidP="00123649"/>
    <w:p w14:paraId="52128693" w14:textId="2BC1A0ED" w:rsidR="00D01A0A" w:rsidRDefault="00D01A0A" w:rsidP="00D01A0A">
      <w:pPr>
        <w:pStyle w:val="ListParagraph"/>
        <w:ind w:left="1080"/>
      </w:pPr>
    </w:p>
    <w:p w14:paraId="3E4770AD" w14:textId="3E03A254" w:rsidR="00D01A0A" w:rsidDel="00A43587" w:rsidRDefault="00D01A0A" w:rsidP="00D01A0A">
      <w:pPr>
        <w:pStyle w:val="ListParagraph"/>
        <w:ind w:left="1080"/>
        <w:rPr>
          <w:del w:id="1218" w:author="Ammanuel Beyene" w:date="2022-05-19T19:00:00Z"/>
        </w:rPr>
      </w:pPr>
    </w:p>
    <w:p w14:paraId="63C8AD2D" w14:textId="77777777" w:rsidR="00622E3F" w:rsidRDefault="00622E3F" w:rsidP="00D01A0A">
      <w:pPr>
        <w:pStyle w:val="ListParagraph"/>
        <w:ind w:left="1080"/>
      </w:pPr>
    </w:p>
    <w:p w14:paraId="6A81E6A9" w14:textId="7F6E1E06" w:rsidR="00882EAD" w:rsidRPr="00252469" w:rsidRDefault="00D335E3" w:rsidP="00D335E3">
      <w:pPr>
        <w:pStyle w:val="Heading2"/>
        <w:rPr>
          <w:b/>
          <w:bCs/>
          <w:sz w:val="28"/>
          <w:szCs w:val="28"/>
          <w:rPrChange w:id="1219" w:author="Ammanuel Beyene" w:date="2022-05-19T20:21:00Z">
            <w:rPr>
              <w:b/>
              <w:bCs/>
            </w:rPr>
          </w:rPrChange>
        </w:rPr>
      </w:pPr>
      <w:r w:rsidRPr="00252469">
        <w:rPr>
          <w:sz w:val="28"/>
          <w:szCs w:val="28"/>
          <w:rPrChange w:id="1220" w:author="Ammanuel Beyene" w:date="2022-05-19T20:21:00Z">
            <w:rPr/>
          </w:rPrChange>
        </w:rPr>
        <w:t xml:space="preserve"> </w:t>
      </w:r>
      <w:bookmarkStart w:id="1221" w:name="_Toc105364011"/>
      <w:r w:rsidRPr="00252469">
        <w:rPr>
          <w:b/>
          <w:bCs/>
          <w:color w:val="000000" w:themeColor="text1"/>
          <w:sz w:val="28"/>
          <w:szCs w:val="28"/>
          <w:rPrChange w:id="1222" w:author="Ammanuel Beyene" w:date="2022-05-19T20:21:00Z">
            <w:rPr>
              <w:b/>
              <w:bCs/>
              <w:color w:val="000000" w:themeColor="text1"/>
            </w:rPr>
          </w:rPrChange>
        </w:rPr>
        <w:t xml:space="preserve">4.2 </w:t>
      </w:r>
      <w:r w:rsidR="00882EAD" w:rsidRPr="00252469">
        <w:rPr>
          <w:b/>
          <w:bCs/>
          <w:color w:val="000000" w:themeColor="text1"/>
          <w:sz w:val="28"/>
          <w:szCs w:val="28"/>
          <w:rPrChange w:id="1223" w:author="Ammanuel Beyene" w:date="2022-05-19T20:21:00Z">
            <w:rPr>
              <w:b/>
              <w:bCs/>
              <w:color w:val="000000" w:themeColor="text1"/>
            </w:rPr>
          </w:rPrChange>
        </w:rPr>
        <w:t>Functional Requirements</w:t>
      </w:r>
      <w:bookmarkEnd w:id="1221"/>
      <w:r w:rsidR="00882EAD" w:rsidRPr="00252469">
        <w:rPr>
          <w:b/>
          <w:bCs/>
          <w:color w:val="000000" w:themeColor="text1"/>
          <w:sz w:val="28"/>
          <w:szCs w:val="28"/>
          <w:rPrChange w:id="1224" w:author="Ammanuel Beyene" w:date="2022-05-19T20:21:00Z">
            <w:rPr>
              <w:b/>
              <w:bCs/>
              <w:color w:val="000000" w:themeColor="text1"/>
            </w:rPr>
          </w:rPrChange>
        </w:rPr>
        <w:t xml:space="preserve"> </w:t>
      </w:r>
    </w:p>
    <w:p w14:paraId="6AA512E8" w14:textId="79A68B9F" w:rsidR="00123649" w:rsidRDefault="00123649" w:rsidP="00123649"/>
    <w:p w14:paraId="054747BB" w14:textId="1A9789CF" w:rsidR="00123649" w:rsidRDefault="00123649" w:rsidP="00123649"/>
    <w:p w14:paraId="6EB1D071" w14:textId="394D62DB" w:rsidR="00123649" w:rsidRDefault="00123649" w:rsidP="00F80195">
      <w:r>
        <w:t xml:space="preserve">The DMP will have a software system and design that is </w:t>
      </w:r>
      <w:ins w:id="1225" w:author="Ammanuel Beyene" w:date="2022-05-19T21:43:00Z">
        <w:r w:rsidR="00D704AC">
          <w:t>user-friendly</w:t>
        </w:r>
      </w:ins>
      <w:del w:id="1226" w:author="Ammanuel Beyene" w:date="2022-05-19T21:43:00Z">
        <w:r w:rsidDel="00D704AC">
          <w:delText>user friendly</w:delText>
        </w:r>
      </w:del>
      <w:r>
        <w:t xml:space="preserve"> and that can be used seemingly </w:t>
      </w:r>
      <w:ins w:id="1227" w:author="Ammanuel Beyene" w:date="2022-05-19T21:43:00Z">
        <w:r w:rsidR="00D704AC">
          <w:t>easily</w:t>
        </w:r>
      </w:ins>
      <w:del w:id="1228" w:author="Ammanuel Beyene" w:date="2022-05-19T21:43:00Z">
        <w:r w:rsidDel="00D704AC">
          <w:delText>easy</w:delText>
        </w:r>
      </w:del>
      <w:r>
        <w:t xml:space="preserve"> with a good overall flow. The software provides users with the ability to check events, jobs, news, planners, </w:t>
      </w:r>
      <w:r w:rsidR="00055048">
        <w:t>meetups</w:t>
      </w:r>
      <w:r>
        <w:t xml:space="preserve">, local politics news, local politics participation opportunity, life hack information, and interest groups by clicking on the section buttons from the home page. The planner will be the default display </w:t>
      </w:r>
      <w:ins w:id="1229" w:author="Ammanuel Beyene" w:date="2022-05-19T21:44:00Z">
        <w:r w:rsidR="00D704AC">
          <w:t>on</w:t>
        </w:r>
      </w:ins>
      <w:del w:id="1230" w:author="Ammanuel Beyene" w:date="2022-05-19T21:44:00Z">
        <w:r w:rsidDel="00D704AC">
          <w:delText>in</w:delText>
        </w:r>
      </w:del>
      <w:r>
        <w:t xml:space="preserve"> the home page. Users will be able to not only sign up for events or jobs but also communicate with the posters if the posters have allowed that functionality. Users will be sent the reason why they weren’t granted the request </w:t>
      </w:r>
      <w:del w:id="1231" w:author="Ammanuel Beyene" w:date="2022-05-19T21:44:00Z">
        <w:r w:rsidDel="00D704AC">
          <w:delText xml:space="preserve">or application they submitted, </w:delText>
        </w:r>
      </w:del>
      <w:r>
        <w:t>by the administrator, who is obliged to respond to denied users the reasons why within the deadline. Users and administrators will have different display outlooks</w:t>
      </w:r>
      <w:ins w:id="1232" w:author="Ammanuel Beyene" w:date="2022-05-19T21:45:00Z">
        <w:r w:rsidR="00DD5343">
          <w:t>,</w:t>
        </w:r>
      </w:ins>
      <w:r>
        <w:t xml:space="preserve"> with administrators having </w:t>
      </w:r>
      <w:ins w:id="1233" w:author="Ammanuel Beyene" w:date="2022-05-19T21:45:00Z">
        <w:r w:rsidR="00DD5343">
          <w:t>somewhat short sections</w:t>
        </w:r>
      </w:ins>
      <w:del w:id="1234" w:author="Ammanuel Beyene" w:date="2022-05-19T21:45:00Z">
        <w:r w:rsidDel="00DD5343">
          <w:delText>a somewhat short sections</w:delText>
        </w:r>
      </w:del>
      <w:r>
        <w:t xml:space="preserve"> because they don’t need to view posts. </w:t>
      </w:r>
    </w:p>
    <w:p w14:paraId="36966840" w14:textId="77777777" w:rsidR="00123649" w:rsidRPr="001E66E5" w:rsidRDefault="00123649" w:rsidP="00F80195">
      <w:pPr>
        <w:rPr>
          <w:b/>
          <w:bCs/>
        </w:rPr>
      </w:pPr>
    </w:p>
    <w:p w14:paraId="45FF777A" w14:textId="57F1D3D6" w:rsidR="00123649" w:rsidRDefault="00123649" w:rsidP="00F80195">
      <w:pPr>
        <w:rPr>
          <w:ins w:id="1235" w:author="Ammanuel Beyene" w:date="2022-05-19T19:00:00Z"/>
          <w:b/>
          <w:bCs/>
        </w:rPr>
      </w:pPr>
    </w:p>
    <w:p w14:paraId="7358ACA7" w14:textId="0741AF11" w:rsidR="001F7BC7" w:rsidRDefault="001F7BC7" w:rsidP="00F80195">
      <w:pPr>
        <w:rPr>
          <w:ins w:id="1236" w:author="Ammanuel Beyene" w:date="2022-05-19T19:00:00Z"/>
          <w:b/>
          <w:bCs/>
        </w:rPr>
      </w:pPr>
    </w:p>
    <w:p w14:paraId="7DE5C2C3" w14:textId="1DA2A4C5" w:rsidR="001F7BC7" w:rsidRDefault="001F7BC7" w:rsidP="00F80195">
      <w:pPr>
        <w:rPr>
          <w:ins w:id="1237" w:author="Ammanuel Beyene" w:date="2022-05-19T19:00:00Z"/>
          <w:b/>
          <w:bCs/>
        </w:rPr>
      </w:pPr>
    </w:p>
    <w:p w14:paraId="0397D1F4" w14:textId="77777777" w:rsidR="001F7BC7" w:rsidRPr="001E66E5" w:rsidRDefault="001F7BC7" w:rsidP="00F80195">
      <w:pPr>
        <w:rPr>
          <w:b/>
          <w:bCs/>
        </w:rPr>
      </w:pPr>
    </w:p>
    <w:p w14:paraId="7497519E" w14:textId="39786608" w:rsidR="00123649" w:rsidRPr="008A3FCA" w:rsidRDefault="009B3C6E">
      <w:pPr>
        <w:pStyle w:val="Heading3"/>
        <w:rPr>
          <w:b/>
          <w:bCs/>
          <w:color w:val="000000" w:themeColor="text1"/>
          <w:rPrChange w:id="1238" w:author="Ammanuel Beyene" w:date="2022-05-21T00:22:00Z">
            <w:rPr>
              <w:b/>
              <w:bCs/>
            </w:rPr>
          </w:rPrChange>
        </w:rPr>
        <w:pPrChange w:id="1239" w:author="Ammanuel Beyene" w:date="2022-05-21T00:22:00Z">
          <w:pPr/>
        </w:pPrChange>
      </w:pPr>
      <w:bookmarkStart w:id="1240" w:name="_Toc105364012"/>
      <w:ins w:id="1241" w:author="Ammanuel Beyene" w:date="2022-05-19T19:00:00Z">
        <w:r w:rsidRPr="008A3FCA">
          <w:rPr>
            <w:b/>
            <w:bCs/>
            <w:color w:val="000000" w:themeColor="text1"/>
            <w:rPrChange w:id="1242" w:author="Ammanuel Beyene" w:date="2022-05-21T00:22:00Z">
              <w:rPr>
                <w:b/>
                <w:bCs/>
              </w:rPr>
            </w:rPrChange>
          </w:rPr>
          <w:t xml:space="preserve">4.2.1 </w:t>
        </w:r>
      </w:ins>
      <w:r w:rsidR="00123649" w:rsidRPr="008A3FCA">
        <w:rPr>
          <w:b/>
          <w:bCs/>
          <w:color w:val="000000" w:themeColor="text1"/>
          <w:rPrChange w:id="1243" w:author="Ammanuel Beyene" w:date="2022-05-21T00:22:00Z">
            <w:rPr>
              <w:b/>
              <w:bCs/>
            </w:rPr>
          </w:rPrChange>
        </w:rPr>
        <w:t>Account setup:</w:t>
      </w:r>
      <w:bookmarkEnd w:id="1240"/>
    </w:p>
    <w:p w14:paraId="5DA606F3" w14:textId="77777777" w:rsidR="00622E3F" w:rsidRPr="001E66E5" w:rsidRDefault="00622E3F" w:rsidP="00F80195">
      <w:pPr>
        <w:rPr>
          <w:b/>
          <w:bCs/>
        </w:rPr>
      </w:pPr>
    </w:p>
    <w:p w14:paraId="6C23137B" w14:textId="2D5295E1" w:rsidR="00123649" w:rsidRDefault="00123649" w:rsidP="00F80195">
      <w:pPr>
        <w:pStyle w:val="ListParagraph"/>
        <w:numPr>
          <w:ilvl w:val="0"/>
          <w:numId w:val="2"/>
        </w:numPr>
        <w:ind w:left="360"/>
      </w:pPr>
      <w:r>
        <w:t xml:space="preserve">Users will create their account by entering all the required information such as account type, personal info, contact info, </w:t>
      </w:r>
      <w:ins w:id="1244" w:author="Ammanuel Beyene" w:date="2022-06-05T16:35:00Z">
        <w:r w:rsidR="00B266D4">
          <w:t xml:space="preserve">and </w:t>
        </w:r>
      </w:ins>
      <w:r>
        <w:t xml:space="preserve">interests (chosen from </w:t>
      </w:r>
      <w:ins w:id="1245" w:author="Ammanuel Beyene" w:date="2022-05-19T21:45:00Z">
        <w:r w:rsidR="00DD5343">
          <w:t xml:space="preserve">a </w:t>
        </w:r>
      </w:ins>
      <w:r>
        <w:t>range of interests</w:t>
      </w:r>
      <w:del w:id="1246" w:author="Ammanuel Beyene" w:date="2022-05-19T21:46:00Z">
        <w:r w:rsidDel="00DD5343">
          <w:delText>,</w:delText>
        </w:r>
      </w:del>
      <w:r>
        <w:t xml:space="preserve"> to help with matching </w:t>
      </w:r>
      <w:ins w:id="1247" w:author="Ammanuel Beyene" w:date="2022-05-19T21:46:00Z">
        <w:r w:rsidR="00DD5343">
          <w:t>users</w:t>
        </w:r>
      </w:ins>
      <w:del w:id="1248" w:author="Ammanuel Beyene" w:date="2022-05-19T21:46:00Z">
        <w:r w:rsidDel="00DD5343">
          <w:delText>user</w:delText>
        </w:r>
      </w:del>
      <w:r>
        <w:t xml:space="preserve"> to the different posts and their requirements</w:t>
      </w:r>
      <w:ins w:id="1249" w:author="Ammanuel Beyene" w:date="2022-06-05T16:35:00Z">
        <w:r w:rsidR="00B266D4">
          <w:t>).</w:t>
        </w:r>
      </w:ins>
      <w:del w:id="1250" w:author="Ammanuel Beyene" w:date="2022-06-05T16:35:00Z">
        <w:r w:rsidDel="00B266D4">
          <w:delText>), and payment info</w:delText>
        </w:r>
      </w:del>
    </w:p>
    <w:p w14:paraId="18AF43E8" w14:textId="4D8714F3" w:rsidR="00123649" w:rsidRDefault="00865A99" w:rsidP="00F80195">
      <w:pPr>
        <w:pStyle w:val="ListParagraph"/>
        <w:numPr>
          <w:ilvl w:val="0"/>
          <w:numId w:val="2"/>
        </w:numPr>
        <w:ind w:left="360"/>
      </w:pPr>
      <w:ins w:id="1251" w:author="Ammanuel Beyene" w:date="2022-05-19T21:46:00Z">
        <w:r>
          <w:t>Users</w:t>
        </w:r>
      </w:ins>
      <w:del w:id="1252" w:author="Ammanuel Beyene" w:date="2022-05-19T21:46:00Z">
        <w:r w:rsidR="00123649" w:rsidDel="00865A99">
          <w:delText>User</w:delText>
        </w:r>
      </w:del>
      <w:r w:rsidR="00123649">
        <w:t xml:space="preserve"> must enter</w:t>
      </w:r>
      <w:ins w:id="1253" w:author="Ammanuel Beyene" w:date="2022-05-19T21:46:00Z">
        <w:r>
          <w:t xml:space="preserve"> their</w:t>
        </w:r>
      </w:ins>
      <w:r w:rsidR="00123649">
        <w:t xml:space="preserve"> interests when signing up to help match </w:t>
      </w:r>
      <w:ins w:id="1254" w:author="Ammanuel Beyene" w:date="2022-05-19T21:46:00Z">
        <w:r w:rsidR="00105EDD">
          <w:t>users</w:t>
        </w:r>
      </w:ins>
      <w:del w:id="1255" w:author="Ammanuel Beyene" w:date="2022-05-19T21:46:00Z">
        <w:r w:rsidR="00123649" w:rsidDel="00105EDD">
          <w:delText>user</w:delText>
        </w:r>
      </w:del>
      <w:r w:rsidR="00123649">
        <w:t xml:space="preserve"> to the different posts as well as their requirements </w:t>
      </w:r>
    </w:p>
    <w:p w14:paraId="16CCD641" w14:textId="28897E26" w:rsidR="00123649" w:rsidRDefault="00123649" w:rsidP="00F80195">
      <w:pPr>
        <w:pStyle w:val="ListParagraph"/>
        <w:numPr>
          <w:ilvl w:val="0"/>
          <w:numId w:val="2"/>
        </w:numPr>
        <w:ind w:left="360"/>
      </w:pPr>
      <w:r>
        <w:t>The software will guide the user on how to use the application</w:t>
      </w:r>
      <w:ins w:id="1256" w:author="Ammanuel Beyene" w:date="2022-05-19T21:47:00Z">
        <w:r w:rsidR="00105EDD">
          <w:t xml:space="preserve"> once</w:t>
        </w:r>
      </w:ins>
      <w:del w:id="1257" w:author="Ammanuel Beyene" w:date="2022-05-19T21:47:00Z">
        <w:r w:rsidDel="00105EDD">
          <w:delText xml:space="preserve"> once</w:delText>
        </w:r>
      </w:del>
      <w:r>
        <w:t xml:space="preserve"> the user has a valid account</w:t>
      </w:r>
      <w:del w:id="1258" w:author="Ammanuel Beyene" w:date="2022-05-19T21:47:00Z">
        <w:r w:rsidDel="00105EDD">
          <w:delText xml:space="preserve"> they can use</w:delText>
        </w:r>
      </w:del>
    </w:p>
    <w:p w14:paraId="4B442D37" w14:textId="2A6BDCE2" w:rsidR="00123649" w:rsidRDefault="00123649" w:rsidP="00F80195">
      <w:pPr>
        <w:pStyle w:val="ListParagraph"/>
        <w:numPr>
          <w:ilvl w:val="0"/>
          <w:numId w:val="2"/>
        </w:numPr>
        <w:ind w:left="360"/>
      </w:pPr>
      <w:r>
        <w:t>A message and a notification will also be sent to the user from the application administrators on how to use the app</w:t>
      </w:r>
      <w:del w:id="1259" w:author="Ammanuel Beyene" w:date="2022-05-19T21:51:00Z">
        <w:r w:rsidDel="00EA759F">
          <w:delText>,</w:delText>
        </w:r>
      </w:del>
      <w:r>
        <w:t xml:space="preserve"> and other welcome messages</w:t>
      </w:r>
    </w:p>
    <w:p w14:paraId="11877A43" w14:textId="5CB46AFF" w:rsidR="00123649" w:rsidRDefault="00123649" w:rsidP="00F80195">
      <w:pPr>
        <w:pStyle w:val="ListParagraph"/>
        <w:numPr>
          <w:ilvl w:val="0"/>
          <w:numId w:val="2"/>
        </w:numPr>
        <w:ind w:left="360"/>
      </w:pPr>
      <w:r>
        <w:t>The software will provide a choice between a written description tutorial</w:t>
      </w:r>
      <w:ins w:id="1260" w:author="Ammanuel Beyene" w:date="2022-05-19T21:52:00Z">
        <w:r w:rsidR="001F6C00">
          <w:t xml:space="preserve"> or </w:t>
        </w:r>
      </w:ins>
      <w:del w:id="1261" w:author="Ammanuel Beyene" w:date="2022-05-19T21:52:00Z">
        <w:r w:rsidDel="001F6C00">
          <w:delText xml:space="preserve">, </w:delText>
        </w:r>
      </w:del>
      <w:r>
        <w:t>a step-by-step guide tutorial</w:t>
      </w:r>
      <w:ins w:id="1262" w:author="Ammanuel Beyene" w:date="2022-05-19T21:52:00Z">
        <w:r w:rsidR="001F6C00">
          <w:t xml:space="preserve"> </w:t>
        </w:r>
      </w:ins>
      <w:del w:id="1263" w:author="Ammanuel Beyene" w:date="2022-05-19T21:52:00Z">
        <w:r w:rsidDel="001F6C00">
          <w:delText xml:space="preserve">, or cancel tutorial button </w:delText>
        </w:r>
      </w:del>
      <w:r>
        <w:t xml:space="preserve">for </w:t>
      </w:r>
      <w:ins w:id="1264" w:author="Ammanuel Beyene" w:date="2022-05-19T21:53:00Z">
        <w:r w:rsidR="00974734">
          <w:t xml:space="preserve">a </w:t>
        </w:r>
      </w:ins>
      <w:r>
        <w:t xml:space="preserve">user to use to learn about how to use the application </w:t>
      </w:r>
      <w:del w:id="1265" w:author="Ammanuel Beyene" w:date="2022-05-19T21:52:00Z">
        <w:r w:rsidDel="001F6C00">
          <w:delText>or use it by prior knowledge and common skills</w:delText>
        </w:r>
      </w:del>
    </w:p>
    <w:p w14:paraId="156A29AB" w14:textId="77777777" w:rsidR="00123649" w:rsidRDefault="00123649" w:rsidP="00F80195">
      <w:pPr>
        <w:pStyle w:val="ListParagraph"/>
        <w:numPr>
          <w:ilvl w:val="0"/>
          <w:numId w:val="2"/>
        </w:numPr>
        <w:ind w:left="360"/>
      </w:pPr>
      <w:r>
        <w:t>Once an account is up and running, users can configure their settings, edit their profiles, edit their preferences, display settings, etc.</w:t>
      </w:r>
    </w:p>
    <w:p w14:paraId="24CD49FB" w14:textId="77777777" w:rsidR="00123649" w:rsidRDefault="00123649" w:rsidP="00F80195">
      <w:pPr>
        <w:pStyle w:val="ListParagraph"/>
        <w:ind w:left="-720"/>
      </w:pPr>
    </w:p>
    <w:p w14:paraId="729BF93F" w14:textId="77777777" w:rsidR="00123649" w:rsidRPr="001E66E5" w:rsidRDefault="00123649" w:rsidP="00F80195">
      <w:pPr>
        <w:pStyle w:val="ListParagraph"/>
        <w:ind w:left="-720"/>
        <w:rPr>
          <w:b/>
          <w:bCs/>
        </w:rPr>
      </w:pPr>
    </w:p>
    <w:p w14:paraId="64B5E8A2" w14:textId="6CCD8E2B" w:rsidR="00123649" w:rsidRPr="00200D1A" w:rsidRDefault="00016D36">
      <w:pPr>
        <w:pStyle w:val="Heading3"/>
        <w:rPr>
          <w:b/>
          <w:bCs/>
          <w:color w:val="000000" w:themeColor="text1"/>
          <w:rPrChange w:id="1266" w:author="Ammanuel Beyene" w:date="2022-05-19T19:02:00Z">
            <w:rPr/>
          </w:rPrChange>
        </w:rPr>
        <w:pPrChange w:id="1267" w:author="Ammanuel Beyene" w:date="2022-05-19T19:02:00Z">
          <w:pPr/>
        </w:pPrChange>
      </w:pPr>
      <w:bookmarkStart w:id="1268" w:name="_Toc105364013"/>
      <w:ins w:id="1269" w:author="Ammanuel Beyene" w:date="2022-05-19T19:00:00Z">
        <w:r w:rsidRPr="00200D1A">
          <w:rPr>
            <w:b/>
            <w:bCs/>
            <w:color w:val="000000" w:themeColor="text1"/>
            <w:rPrChange w:id="1270" w:author="Ammanuel Beyene" w:date="2022-05-19T19:02:00Z">
              <w:rPr/>
            </w:rPrChange>
          </w:rPr>
          <w:t xml:space="preserve">4.2.2 </w:t>
        </w:r>
      </w:ins>
      <w:r w:rsidR="00123649" w:rsidRPr="00200D1A">
        <w:rPr>
          <w:b/>
          <w:bCs/>
          <w:color w:val="000000" w:themeColor="text1"/>
          <w:rPrChange w:id="1271" w:author="Ammanuel Beyene" w:date="2022-05-19T19:02:00Z">
            <w:rPr/>
          </w:rPrChange>
        </w:rPr>
        <w:t>Security and Background check:</w:t>
      </w:r>
      <w:bookmarkEnd w:id="1268"/>
    </w:p>
    <w:p w14:paraId="31AA8DB5" w14:textId="77777777" w:rsidR="00123649" w:rsidRPr="001E66E5" w:rsidRDefault="00123649" w:rsidP="00F80195">
      <w:pPr>
        <w:rPr>
          <w:b/>
          <w:bCs/>
        </w:rPr>
      </w:pPr>
    </w:p>
    <w:p w14:paraId="770B2015" w14:textId="77777777" w:rsidR="00123649" w:rsidRDefault="00123649" w:rsidP="00F80195"/>
    <w:p w14:paraId="00DAC2D7" w14:textId="295857CD" w:rsidR="00123649" w:rsidRDefault="00974734" w:rsidP="00F80195">
      <w:pPr>
        <w:pStyle w:val="ListParagraph"/>
        <w:numPr>
          <w:ilvl w:val="0"/>
          <w:numId w:val="2"/>
        </w:numPr>
        <w:ind w:left="360"/>
      </w:pPr>
      <w:ins w:id="1272" w:author="Ammanuel Beyene" w:date="2022-05-19T21:53:00Z">
        <w:r>
          <w:t xml:space="preserve">When </w:t>
        </w:r>
      </w:ins>
      <w:ins w:id="1273" w:author="Ammanuel Beyene" w:date="2022-05-19T21:54:00Z">
        <w:r>
          <w:t>new users sign up for an account, t</w:t>
        </w:r>
      </w:ins>
      <w:del w:id="1274" w:author="Ammanuel Beyene" w:date="2022-05-19T21:54:00Z">
        <w:r w:rsidR="00123649" w:rsidDel="00974734">
          <w:delText>T</w:delText>
        </w:r>
      </w:del>
      <w:r w:rsidR="00123649">
        <w:t xml:space="preserve">he </w:t>
      </w:r>
      <w:del w:id="1275" w:author="Ammanuel Beyene" w:date="2022-05-19T21:54:00Z">
        <w:r w:rsidR="00123649" w:rsidDel="00974734">
          <w:delText xml:space="preserve">software </w:delText>
        </w:r>
      </w:del>
      <w:ins w:id="1276" w:author="Ammanuel Beyene" w:date="2022-05-19T21:54:00Z">
        <w:r>
          <w:t xml:space="preserve">system </w:t>
        </w:r>
      </w:ins>
      <w:r w:rsidR="00123649">
        <w:t xml:space="preserve">will let </w:t>
      </w:r>
      <w:ins w:id="1277" w:author="Ammanuel Beyene" w:date="2022-05-19T21:54:00Z">
        <w:r>
          <w:t xml:space="preserve">the </w:t>
        </w:r>
      </w:ins>
      <w:r w:rsidR="00123649">
        <w:t>users know</w:t>
      </w:r>
      <w:del w:id="1278" w:author="Ammanuel Beyene" w:date="2022-05-19T21:53:00Z">
        <w:r w:rsidR="00123649" w:rsidDel="00974734">
          <w:delText>,</w:delText>
        </w:r>
      </w:del>
      <w:r w:rsidR="00123649">
        <w:t xml:space="preserve"> </w:t>
      </w:r>
      <w:ins w:id="1279" w:author="Ammanuel Beyene" w:date="2022-05-19T21:54:00Z">
        <w:r>
          <w:t xml:space="preserve">it </w:t>
        </w:r>
      </w:ins>
      <w:del w:id="1280" w:author="Ammanuel Beyene" w:date="2022-05-19T21:54:00Z">
        <w:r w:rsidR="00123649" w:rsidDel="00974734">
          <w:delText xml:space="preserve">when they sign up, the system </w:delText>
        </w:r>
      </w:del>
      <w:r w:rsidR="00123649">
        <w:t>will conduct a background check</w:t>
      </w:r>
      <w:ins w:id="1281" w:author="Ammanuel Beyene" w:date="2022-05-19T21:54:00Z">
        <w:r>
          <w:t>,</w:t>
        </w:r>
      </w:ins>
      <w:r w:rsidR="00123649">
        <w:t xml:space="preserve"> and if </w:t>
      </w:r>
      <w:del w:id="1282" w:author="Ammanuel Beyene" w:date="2022-05-19T21:54:00Z">
        <w:r w:rsidR="00123649" w:rsidDel="00974734">
          <w:delText xml:space="preserve">users </w:delText>
        </w:r>
      </w:del>
      <w:ins w:id="1283" w:author="Ammanuel Beyene" w:date="2022-05-19T21:54:00Z">
        <w:r>
          <w:t xml:space="preserve">they </w:t>
        </w:r>
      </w:ins>
      <w:r w:rsidR="00123649">
        <w:t>don’t pass that, they won’t be able to create an account</w:t>
      </w:r>
    </w:p>
    <w:p w14:paraId="6371534C" w14:textId="77777777" w:rsidR="00123649" w:rsidRDefault="00123649" w:rsidP="00F80195">
      <w:pPr>
        <w:pStyle w:val="ListParagraph"/>
        <w:numPr>
          <w:ilvl w:val="0"/>
          <w:numId w:val="2"/>
        </w:numPr>
        <w:ind w:left="360"/>
      </w:pPr>
      <w:r>
        <w:t>The system will also let users know that if they are reported for inappropriate behavior or suspicious activity and found to be guilty of it, their account will be removed</w:t>
      </w:r>
    </w:p>
    <w:p w14:paraId="0D95765C" w14:textId="102C141B" w:rsidR="00123649" w:rsidRDefault="00123649" w:rsidP="00F80195">
      <w:pPr>
        <w:pStyle w:val="ListParagraph"/>
        <w:numPr>
          <w:ilvl w:val="0"/>
          <w:numId w:val="2"/>
        </w:numPr>
        <w:ind w:left="360"/>
      </w:pPr>
      <w:r>
        <w:t xml:space="preserve">Once </w:t>
      </w:r>
      <w:ins w:id="1284" w:author="Ammanuel Beyene" w:date="2022-05-19T21:55:00Z">
        <w:r w:rsidR="00974734">
          <w:t xml:space="preserve">a </w:t>
        </w:r>
      </w:ins>
      <w:r>
        <w:t xml:space="preserve">user enters </w:t>
      </w:r>
      <w:ins w:id="1285" w:author="Ammanuel Beyene" w:date="2022-05-19T21:55:00Z">
        <w:r w:rsidR="00974734">
          <w:t xml:space="preserve">their </w:t>
        </w:r>
      </w:ins>
      <w:r>
        <w:t xml:space="preserve">personal information </w:t>
      </w:r>
      <w:del w:id="1286" w:author="Ammanuel Beyene" w:date="2022-05-19T21:55:00Z">
        <w:r w:rsidDel="00974734">
          <w:delText>in the sign-up process</w:delText>
        </w:r>
      </w:del>
      <w:ins w:id="1287" w:author="Ammanuel Beyene" w:date="2022-05-19T21:55:00Z">
        <w:r w:rsidR="00974734">
          <w:t xml:space="preserve">and </w:t>
        </w:r>
      </w:ins>
      <w:ins w:id="1288" w:author="Ammanuel Beyene" w:date="2022-05-19T21:56:00Z">
        <w:r w:rsidR="001A6546">
          <w:t>submits</w:t>
        </w:r>
      </w:ins>
      <w:ins w:id="1289" w:author="Ammanuel Beyene" w:date="2022-05-19T21:55:00Z">
        <w:r w:rsidR="00974734">
          <w:t xml:space="preserve"> a request to have an account</w:t>
        </w:r>
      </w:ins>
      <w:r>
        <w:t xml:space="preserve">, </w:t>
      </w:r>
      <w:del w:id="1290" w:author="Ammanuel Beyene" w:date="2022-05-19T21:55:00Z">
        <w:r w:rsidDel="00974734">
          <w:delText xml:space="preserve">then </w:delText>
        </w:r>
      </w:del>
      <w:r>
        <w:t xml:space="preserve">the background check validation process will take 3 days to check the user’s personal info and </w:t>
      </w:r>
      <w:ins w:id="1291" w:author="Ammanuel Beyene" w:date="2022-05-19T21:55:00Z">
        <w:r w:rsidR="00196807">
          <w:t xml:space="preserve">respond with </w:t>
        </w:r>
      </w:ins>
      <w:ins w:id="1292" w:author="Ammanuel Beyene" w:date="2022-05-19T21:56:00Z">
        <w:r w:rsidR="001A6546">
          <w:t xml:space="preserve">an </w:t>
        </w:r>
        <w:r w:rsidR="00196807">
          <w:t>approval</w:t>
        </w:r>
      </w:ins>
      <w:ins w:id="1293" w:author="Ammanuel Beyene" w:date="2022-05-19T21:55:00Z">
        <w:r w:rsidR="00196807">
          <w:t xml:space="preserve"> or rejection </w:t>
        </w:r>
      </w:ins>
      <w:ins w:id="1294" w:author="Ammanuel Beyene" w:date="2022-05-19T21:56:00Z">
        <w:r w:rsidR="00196807">
          <w:t>message to create an account</w:t>
        </w:r>
      </w:ins>
      <w:del w:id="1295" w:author="Ammanuel Beyene" w:date="2022-05-19T21:55:00Z">
        <w:r w:rsidDel="00196807">
          <w:delText xml:space="preserve">make sure the user is not a fake, robot, or unaccountable person. </w:delText>
        </w:r>
      </w:del>
    </w:p>
    <w:p w14:paraId="39EA6E01" w14:textId="01D36806" w:rsidR="00123649" w:rsidRDefault="00123649" w:rsidP="00F80195">
      <w:pPr>
        <w:pStyle w:val="ListParagraph"/>
        <w:numPr>
          <w:ilvl w:val="0"/>
          <w:numId w:val="2"/>
        </w:numPr>
        <w:ind w:left="360"/>
      </w:pPr>
      <w:r>
        <w:t xml:space="preserve">Every time </w:t>
      </w:r>
      <w:ins w:id="1296" w:author="Ammanuel Beyene" w:date="2022-05-19T21:56:00Z">
        <w:r w:rsidR="001A6546">
          <w:t xml:space="preserve">a </w:t>
        </w:r>
      </w:ins>
      <w:r>
        <w:t xml:space="preserve">user updates personal info, </w:t>
      </w:r>
      <w:ins w:id="1297" w:author="Ammanuel Beyene" w:date="2022-05-19T21:57:00Z">
        <w:r w:rsidR="001A6546">
          <w:t xml:space="preserve">a </w:t>
        </w:r>
      </w:ins>
      <w:r>
        <w:t>background checker will reevaluate the users account to validate the information entered</w:t>
      </w:r>
    </w:p>
    <w:p w14:paraId="718AFA3F" w14:textId="0DB7A960" w:rsidR="00123649" w:rsidRDefault="001A6546" w:rsidP="00F80195">
      <w:pPr>
        <w:pStyle w:val="ListParagraph"/>
        <w:numPr>
          <w:ilvl w:val="0"/>
          <w:numId w:val="2"/>
        </w:numPr>
        <w:ind w:left="360"/>
      </w:pPr>
      <w:ins w:id="1298" w:author="Ammanuel Beyene" w:date="2022-05-19T21:57:00Z">
        <w:r>
          <w:t>The system</w:t>
        </w:r>
      </w:ins>
      <w:del w:id="1299" w:author="Ammanuel Beyene" w:date="2022-05-19T21:57:00Z">
        <w:r w:rsidR="00123649" w:rsidDel="001A6546">
          <w:delText xml:space="preserve">Background checker </w:delText>
        </w:r>
      </w:del>
      <w:ins w:id="1300" w:author="Ammanuel Beyene" w:date="2022-05-19T21:57:00Z">
        <w:r>
          <w:t xml:space="preserve"> </w:t>
        </w:r>
      </w:ins>
      <w:r w:rsidR="00123649">
        <w:t xml:space="preserve">will alert </w:t>
      </w:r>
      <w:ins w:id="1301" w:author="Ammanuel Beyene" w:date="2022-05-19T21:57:00Z">
        <w:r>
          <w:t xml:space="preserve">the </w:t>
        </w:r>
      </w:ins>
      <w:r w:rsidR="00123649">
        <w:t>user that their information will be reevaluated every time they update their personal information or profile</w:t>
      </w:r>
    </w:p>
    <w:p w14:paraId="7BAF3393" w14:textId="172C3170" w:rsidR="00123649" w:rsidRDefault="00123649" w:rsidP="00F80195">
      <w:pPr>
        <w:pStyle w:val="ListParagraph"/>
        <w:numPr>
          <w:ilvl w:val="0"/>
          <w:numId w:val="2"/>
        </w:numPr>
        <w:ind w:left="360"/>
      </w:pPr>
      <w:r>
        <w:t>Users can report inappropriate posts and users they suspect. The system will record the reports</w:t>
      </w:r>
      <w:ins w:id="1302" w:author="Ammanuel Beyene" w:date="2022-05-19T21:57:00Z">
        <w:r w:rsidR="001A6546">
          <w:t>,</w:t>
        </w:r>
      </w:ins>
      <w:r>
        <w:t xml:space="preserve"> and after investigation, if users are found to </w:t>
      </w:r>
      <w:ins w:id="1303" w:author="Ammanuel Beyene" w:date="2022-05-19T21:57:00Z">
        <w:r w:rsidR="005E50FF">
          <w:t xml:space="preserve">be </w:t>
        </w:r>
      </w:ins>
      <w:r>
        <w:t>irresponsible or a fraud, they will be removed</w:t>
      </w:r>
    </w:p>
    <w:p w14:paraId="0B5A95CD" w14:textId="77777777" w:rsidR="00123649" w:rsidRPr="00200D1A" w:rsidRDefault="00123649">
      <w:pPr>
        <w:pStyle w:val="Heading3"/>
        <w:rPr>
          <w:b/>
          <w:bCs/>
          <w:color w:val="000000" w:themeColor="text1"/>
          <w:rPrChange w:id="1304" w:author="Ammanuel Beyene" w:date="2022-05-19T19:02:00Z">
            <w:rPr/>
          </w:rPrChange>
        </w:rPr>
        <w:pPrChange w:id="1305" w:author="Ammanuel Beyene" w:date="2022-05-19T19:02:00Z">
          <w:pPr>
            <w:pStyle w:val="ListParagraph"/>
            <w:ind w:left="0"/>
          </w:pPr>
        </w:pPrChange>
      </w:pPr>
    </w:p>
    <w:p w14:paraId="2D3195A4" w14:textId="69E71999" w:rsidR="00123649" w:rsidRPr="00200D1A" w:rsidRDefault="00016D36">
      <w:pPr>
        <w:pStyle w:val="Heading3"/>
        <w:rPr>
          <w:b/>
          <w:bCs/>
          <w:color w:val="000000" w:themeColor="text1"/>
          <w:rPrChange w:id="1306" w:author="Ammanuel Beyene" w:date="2022-05-19T19:02:00Z">
            <w:rPr>
              <w:b/>
              <w:bCs/>
            </w:rPr>
          </w:rPrChange>
        </w:rPr>
        <w:pPrChange w:id="1307" w:author="Ammanuel Beyene" w:date="2022-05-19T19:02:00Z">
          <w:pPr/>
        </w:pPrChange>
      </w:pPr>
      <w:bookmarkStart w:id="1308" w:name="_Toc105364014"/>
      <w:ins w:id="1309" w:author="Ammanuel Beyene" w:date="2022-05-19T19:00:00Z">
        <w:r w:rsidRPr="00200D1A">
          <w:rPr>
            <w:b/>
            <w:bCs/>
            <w:color w:val="000000" w:themeColor="text1"/>
            <w:rPrChange w:id="1310" w:author="Ammanuel Beyene" w:date="2022-05-19T19:02:00Z">
              <w:rPr>
                <w:b/>
                <w:bCs/>
              </w:rPr>
            </w:rPrChange>
          </w:rPr>
          <w:t>4.2.</w:t>
        </w:r>
      </w:ins>
      <w:ins w:id="1311" w:author="Ammanuel Beyene" w:date="2022-05-19T19:01:00Z">
        <w:r w:rsidRPr="00200D1A">
          <w:rPr>
            <w:b/>
            <w:bCs/>
            <w:color w:val="000000" w:themeColor="text1"/>
            <w:rPrChange w:id="1312" w:author="Ammanuel Beyene" w:date="2022-05-19T19:02:00Z">
              <w:rPr>
                <w:b/>
                <w:bCs/>
              </w:rPr>
            </w:rPrChange>
          </w:rPr>
          <w:t xml:space="preserve">3 </w:t>
        </w:r>
      </w:ins>
      <w:r w:rsidR="00123649" w:rsidRPr="00200D1A">
        <w:rPr>
          <w:b/>
          <w:bCs/>
          <w:color w:val="000000" w:themeColor="text1"/>
          <w:rPrChange w:id="1313" w:author="Ammanuel Beyene" w:date="2022-05-19T19:02:00Z">
            <w:rPr>
              <w:b/>
              <w:bCs/>
            </w:rPr>
          </w:rPrChange>
        </w:rPr>
        <w:t>Common features:</w:t>
      </w:r>
      <w:bookmarkEnd w:id="1308"/>
    </w:p>
    <w:p w14:paraId="4917F14C" w14:textId="77777777" w:rsidR="0062768A" w:rsidRPr="00BF0B3C" w:rsidRDefault="0062768A" w:rsidP="00F80195">
      <w:pPr>
        <w:rPr>
          <w:b/>
          <w:bCs/>
        </w:rPr>
      </w:pPr>
    </w:p>
    <w:p w14:paraId="624688F2" w14:textId="2E14FCDD" w:rsidR="00123649" w:rsidRDefault="00123649" w:rsidP="00F80195">
      <w:pPr>
        <w:pStyle w:val="ListParagraph"/>
        <w:numPr>
          <w:ilvl w:val="0"/>
          <w:numId w:val="2"/>
        </w:numPr>
        <w:ind w:left="360"/>
        <w:rPr>
          <w:ins w:id="1314" w:author="Ammanuel Beyene" w:date="2022-05-19T23:38:00Z"/>
        </w:rPr>
      </w:pPr>
      <w:r>
        <w:t>The home page will start with a display of the planner section, with the buttons for links to the other sections will be listed on one side of the home page</w:t>
      </w:r>
    </w:p>
    <w:p w14:paraId="76356793" w14:textId="1EFF38CA" w:rsidR="00561ABB" w:rsidRDefault="00561ABB" w:rsidP="00F80195">
      <w:pPr>
        <w:pStyle w:val="ListParagraph"/>
        <w:numPr>
          <w:ilvl w:val="0"/>
          <w:numId w:val="2"/>
        </w:numPr>
        <w:ind w:left="360"/>
      </w:pPr>
      <w:ins w:id="1315" w:author="Ammanuel Beyene" w:date="2022-05-19T23:38:00Z">
        <w:r>
          <w:t xml:space="preserve">Events, </w:t>
        </w:r>
      </w:ins>
      <w:ins w:id="1316" w:author="Ammanuel Beyene" w:date="2022-05-19T23:39:00Z">
        <w:r>
          <w:t xml:space="preserve">jobs, public </w:t>
        </w:r>
        <w:proofErr w:type="gramStart"/>
        <w:r>
          <w:t>meet-ups</w:t>
        </w:r>
        <w:proofErr w:type="gramEnd"/>
        <w:r>
          <w:t>, and interest groups page will have a covid warning quote posted on top of the pages. The covid warning will indicate users to</w:t>
        </w:r>
      </w:ins>
      <w:ins w:id="1317" w:author="Ammanuel Beyene" w:date="2022-05-19T23:40:00Z">
        <w:r>
          <w:t xml:space="preserve"> carry out covid </w:t>
        </w:r>
        <w:r>
          <w:lastRenderedPageBreak/>
          <w:t>precaution measures as they interact with people or carry out their day-to-day activities. The warning will be catered to their respective state and community’s covid r</w:t>
        </w:r>
      </w:ins>
      <w:ins w:id="1318" w:author="Ammanuel Beyene" w:date="2022-05-19T23:41:00Z">
        <w:r>
          <w:t xml:space="preserve">ules. </w:t>
        </w:r>
      </w:ins>
    </w:p>
    <w:p w14:paraId="470099FC" w14:textId="77777777" w:rsidR="00123649" w:rsidRDefault="00123649" w:rsidP="00F80195">
      <w:pPr>
        <w:pStyle w:val="ListParagraph"/>
        <w:numPr>
          <w:ilvl w:val="0"/>
          <w:numId w:val="2"/>
        </w:numPr>
        <w:ind w:left="360"/>
      </w:pPr>
      <w:r>
        <w:t>The home page will have buttons such as:</w:t>
      </w:r>
    </w:p>
    <w:p w14:paraId="7D202BDD" w14:textId="77777777" w:rsidR="00123649" w:rsidRDefault="00123649" w:rsidP="00F80195">
      <w:pPr>
        <w:pStyle w:val="ListParagraph"/>
        <w:numPr>
          <w:ilvl w:val="1"/>
          <w:numId w:val="2"/>
        </w:numPr>
        <w:ind w:left="1080"/>
      </w:pPr>
      <w:r>
        <w:t>Post: for posting an event</w:t>
      </w:r>
    </w:p>
    <w:p w14:paraId="563FBCE3" w14:textId="1A11C8C6" w:rsidR="00123649" w:rsidRDefault="00123649" w:rsidP="00F80195">
      <w:pPr>
        <w:pStyle w:val="ListParagraph"/>
        <w:numPr>
          <w:ilvl w:val="1"/>
          <w:numId w:val="2"/>
        </w:numPr>
        <w:ind w:left="1080"/>
      </w:pPr>
      <w:r>
        <w:t xml:space="preserve">Help: for accessing helping guides </w:t>
      </w:r>
      <w:ins w:id="1319" w:author="Ammanuel Beyene" w:date="2022-05-19T21:58:00Z">
        <w:r w:rsidR="00865D5B">
          <w:t xml:space="preserve">or tutorials </w:t>
        </w:r>
      </w:ins>
      <w:r>
        <w:t xml:space="preserve">about </w:t>
      </w:r>
      <w:ins w:id="1320" w:author="Ammanuel Beyene" w:date="2022-05-19T21:58:00Z">
        <w:r w:rsidR="00865D5B">
          <w:t xml:space="preserve">the software </w:t>
        </w:r>
      </w:ins>
      <w:del w:id="1321" w:author="Ammanuel Beyene" w:date="2022-05-19T21:58:00Z">
        <w:r w:rsidDel="00865D5B">
          <w:delText xml:space="preserve">application or tutorials </w:delText>
        </w:r>
      </w:del>
    </w:p>
    <w:p w14:paraId="663E3731" w14:textId="3B18C11A" w:rsidR="00123649" w:rsidRDefault="007867E1" w:rsidP="00F80195">
      <w:pPr>
        <w:pStyle w:val="ListParagraph"/>
        <w:numPr>
          <w:ilvl w:val="1"/>
          <w:numId w:val="2"/>
        </w:numPr>
        <w:ind w:left="1080"/>
      </w:pPr>
      <w:r>
        <w:t>S</w:t>
      </w:r>
      <w:r w:rsidR="00123649">
        <w:t>aved: for a collection of saved posts, events, jobs, ….</w:t>
      </w:r>
    </w:p>
    <w:p w14:paraId="7BD82DC3" w14:textId="1732C42B" w:rsidR="00123649" w:rsidRDefault="00123649" w:rsidP="00F80195">
      <w:pPr>
        <w:pStyle w:val="ListParagraph"/>
        <w:numPr>
          <w:ilvl w:val="1"/>
          <w:numId w:val="2"/>
        </w:numPr>
        <w:ind w:left="1080"/>
      </w:pPr>
      <w:r>
        <w:t xml:space="preserve">Message: a message section with all the messages that happened between </w:t>
      </w:r>
      <w:ins w:id="1322" w:author="Ammanuel Beyene" w:date="2022-05-19T21:58:00Z">
        <w:r w:rsidR="00C75C7A">
          <w:t xml:space="preserve">the </w:t>
        </w:r>
      </w:ins>
      <w:r>
        <w:t>user and other accounts</w:t>
      </w:r>
    </w:p>
    <w:p w14:paraId="2F607F50" w14:textId="77777777" w:rsidR="00123649" w:rsidRDefault="00123649" w:rsidP="00F80195">
      <w:pPr>
        <w:pStyle w:val="ListParagraph"/>
        <w:numPr>
          <w:ilvl w:val="1"/>
          <w:numId w:val="2"/>
        </w:numPr>
        <w:ind w:left="1080"/>
      </w:pPr>
      <w:r>
        <w:t>Notifications: notifications section with all the notifications the user chose to be notified about and any other important notifications the user should be aware of</w:t>
      </w:r>
    </w:p>
    <w:p w14:paraId="2400E214" w14:textId="689748A2" w:rsidR="00123649" w:rsidRDefault="00123649" w:rsidP="00F80195">
      <w:pPr>
        <w:pStyle w:val="ListParagraph"/>
        <w:numPr>
          <w:ilvl w:val="1"/>
          <w:numId w:val="2"/>
        </w:numPr>
        <w:ind w:left="1080"/>
      </w:pPr>
      <w:r>
        <w:t>Manage posts: if the user ever posted anything – those posts would be here</w:t>
      </w:r>
      <w:ins w:id="1323" w:author="Ammanuel Beyene" w:date="2022-05-19T21:58:00Z">
        <w:r w:rsidR="00C75C7A">
          <w:t>,</w:t>
        </w:r>
      </w:ins>
      <w:r>
        <w:t xml:space="preserve"> and the user can go to them and manage them </w:t>
      </w:r>
    </w:p>
    <w:p w14:paraId="50EDCDB7" w14:textId="2749A385" w:rsidR="00123649" w:rsidRDefault="00123649" w:rsidP="00F80195">
      <w:pPr>
        <w:pStyle w:val="ListParagraph"/>
        <w:numPr>
          <w:ilvl w:val="1"/>
          <w:numId w:val="2"/>
        </w:numPr>
        <w:ind w:left="1080"/>
      </w:pPr>
      <w:r>
        <w:t xml:space="preserve">Events: </w:t>
      </w:r>
      <w:del w:id="1324" w:author="Ammanuel Beyene" w:date="2022-05-19T21:58:00Z">
        <w:r w:rsidDel="00C75C7A">
          <w:delText xml:space="preserve">to </w:delText>
        </w:r>
      </w:del>
      <w:ins w:id="1325" w:author="Ammanuel Beyene" w:date="2022-05-19T22:01:00Z">
        <w:r w:rsidR="00D51E9F">
          <w:t xml:space="preserve">to </w:t>
        </w:r>
      </w:ins>
      <w:del w:id="1326" w:author="Ammanuel Beyene" w:date="2022-05-19T22:01:00Z">
        <w:r w:rsidDel="00D51E9F">
          <w:delText xml:space="preserve">go to events page and </w:delText>
        </w:r>
      </w:del>
      <w:r>
        <w:t>check events posts</w:t>
      </w:r>
    </w:p>
    <w:p w14:paraId="4DF9C503" w14:textId="12B56738" w:rsidR="00123649" w:rsidRDefault="00123649" w:rsidP="00F80195">
      <w:pPr>
        <w:pStyle w:val="ListParagraph"/>
        <w:numPr>
          <w:ilvl w:val="1"/>
          <w:numId w:val="2"/>
        </w:numPr>
        <w:ind w:left="1080"/>
      </w:pPr>
      <w:r>
        <w:t>Jobs:</w:t>
      </w:r>
      <w:ins w:id="1327" w:author="Ammanuel Beyene" w:date="2022-05-19T21:59:00Z">
        <w:r w:rsidR="00C75C7A">
          <w:t xml:space="preserve"> Check job posts</w:t>
        </w:r>
      </w:ins>
    </w:p>
    <w:p w14:paraId="0207F4A3" w14:textId="19C044C1" w:rsidR="00123649" w:rsidRDefault="00123649" w:rsidP="00F80195">
      <w:pPr>
        <w:pStyle w:val="ListParagraph"/>
        <w:numPr>
          <w:ilvl w:val="1"/>
          <w:numId w:val="2"/>
        </w:numPr>
        <w:ind w:left="1080"/>
      </w:pPr>
      <w:r>
        <w:t>Life hacks:</w:t>
      </w:r>
      <w:ins w:id="1328" w:author="Ammanuel Beyene" w:date="2022-05-19T21:59:00Z">
        <w:r w:rsidR="00C75C7A">
          <w:t xml:space="preserve"> Check life hacks posts posted by anyone</w:t>
        </w:r>
      </w:ins>
    </w:p>
    <w:p w14:paraId="0640BDF3" w14:textId="3BDC8589" w:rsidR="00123649" w:rsidRDefault="00123649" w:rsidP="00F80195">
      <w:pPr>
        <w:pStyle w:val="ListParagraph"/>
        <w:numPr>
          <w:ilvl w:val="1"/>
          <w:numId w:val="2"/>
        </w:numPr>
        <w:ind w:left="1080"/>
      </w:pPr>
      <w:r>
        <w:t>Local politics:</w:t>
      </w:r>
      <w:ins w:id="1329" w:author="Ammanuel Beyene" w:date="2022-05-19T21:59:00Z">
        <w:r w:rsidR="00C75C7A">
          <w:t xml:space="preserve"> Local politics related posts</w:t>
        </w:r>
      </w:ins>
    </w:p>
    <w:p w14:paraId="7CC3D79C" w14:textId="388DEF86" w:rsidR="00123649" w:rsidRDefault="00123649" w:rsidP="00F80195">
      <w:pPr>
        <w:pStyle w:val="ListParagraph"/>
        <w:numPr>
          <w:ilvl w:val="1"/>
          <w:numId w:val="2"/>
        </w:numPr>
        <w:ind w:left="1080"/>
      </w:pPr>
      <w:r>
        <w:t>Public meet ups:</w:t>
      </w:r>
      <w:ins w:id="1330" w:author="Ammanuel Beyene" w:date="2022-05-19T21:59:00Z">
        <w:r w:rsidR="00C75C7A">
          <w:t xml:space="preserve"> Posts about any public </w:t>
        </w:r>
      </w:ins>
      <w:ins w:id="1331" w:author="Ammanuel Beyene" w:date="2022-05-19T22:02:00Z">
        <w:r w:rsidR="00D51E9F">
          <w:t>sports</w:t>
        </w:r>
      </w:ins>
      <w:ins w:id="1332" w:author="Ammanuel Beyene" w:date="2022-05-19T21:59:00Z">
        <w:r w:rsidR="00C75C7A">
          <w:t xml:space="preserve"> meetups happening in the area</w:t>
        </w:r>
      </w:ins>
    </w:p>
    <w:p w14:paraId="003385AF" w14:textId="5B0742CB" w:rsidR="00123649" w:rsidRDefault="00123649" w:rsidP="00F80195">
      <w:pPr>
        <w:pStyle w:val="ListParagraph"/>
        <w:numPr>
          <w:ilvl w:val="1"/>
          <w:numId w:val="2"/>
        </w:numPr>
        <w:ind w:left="1080"/>
      </w:pPr>
      <w:r>
        <w:t>Interest groups:</w:t>
      </w:r>
      <w:ins w:id="1333" w:author="Ammanuel Beyene" w:date="2022-05-19T22:00:00Z">
        <w:r w:rsidR="00C75C7A">
          <w:t xml:space="preserve"> new or old interest group posts</w:t>
        </w:r>
      </w:ins>
    </w:p>
    <w:p w14:paraId="539C453E" w14:textId="73E67743" w:rsidR="00123649" w:rsidRDefault="00123649" w:rsidP="00F80195">
      <w:pPr>
        <w:pStyle w:val="ListParagraph"/>
        <w:numPr>
          <w:ilvl w:val="1"/>
          <w:numId w:val="2"/>
        </w:numPr>
        <w:ind w:left="1080"/>
      </w:pPr>
      <w:r>
        <w:t>Planner:</w:t>
      </w:r>
      <w:ins w:id="1334" w:author="Ammanuel Beyene" w:date="2022-05-19T22:00:00Z">
        <w:r w:rsidR="00C75C7A">
          <w:t xml:space="preserve"> Private planner for each user</w:t>
        </w:r>
      </w:ins>
    </w:p>
    <w:p w14:paraId="2D193DFB" w14:textId="5C4EA114" w:rsidR="00123649" w:rsidRDefault="00123649" w:rsidP="00F80195">
      <w:pPr>
        <w:pStyle w:val="ListParagraph"/>
        <w:numPr>
          <w:ilvl w:val="1"/>
          <w:numId w:val="2"/>
        </w:numPr>
        <w:ind w:left="1080"/>
      </w:pPr>
      <w:r>
        <w:t>Contact support:</w:t>
      </w:r>
      <w:ins w:id="1335" w:author="Ammanuel Beyene" w:date="2022-05-19T22:00:00Z">
        <w:r w:rsidR="00C75C7A">
          <w:t xml:space="preserve"> To contact customer support </w:t>
        </w:r>
      </w:ins>
    </w:p>
    <w:p w14:paraId="3C6BA1F9" w14:textId="1E02989B" w:rsidR="00123649" w:rsidRDefault="00123649" w:rsidP="00F80195">
      <w:pPr>
        <w:pStyle w:val="ListParagraph"/>
        <w:numPr>
          <w:ilvl w:val="1"/>
          <w:numId w:val="2"/>
        </w:numPr>
        <w:ind w:left="1080"/>
      </w:pPr>
      <w:r>
        <w:t>FAQ</w:t>
      </w:r>
      <w:ins w:id="1336" w:author="Ammanuel Beyene" w:date="2022-05-19T22:00:00Z">
        <w:r w:rsidR="00C75C7A">
          <w:t>: check already asked and answered questions</w:t>
        </w:r>
      </w:ins>
    </w:p>
    <w:p w14:paraId="0831947E" w14:textId="3C839473" w:rsidR="00123649" w:rsidRDefault="00123649" w:rsidP="00F80195">
      <w:pPr>
        <w:pStyle w:val="ListParagraph"/>
        <w:numPr>
          <w:ilvl w:val="1"/>
          <w:numId w:val="2"/>
        </w:numPr>
        <w:ind w:left="1080"/>
      </w:pPr>
      <w:r>
        <w:t>Account:</w:t>
      </w:r>
      <w:ins w:id="1337" w:author="Ammanuel Beyene" w:date="2022-05-19T22:00:00Z">
        <w:r w:rsidR="00C75C7A">
          <w:t xml:space="preserve"> To check </w:t>
        </w:r>
      </w:ins>
      <w:ins w:id="1338" w:author="Ammanuel Beyene" w:date="2022-05-19T22:01:00Z">
        <w:r w:rsidR="00C75C7A">
          <w:t>their profile account</w:t>
        </w:r>
      </w:ins>
    </w:p>
    <w:p w14:paraId="711A60BD" w14:textId="12329A3B" w:rsidR="00123649" w:rsidRDefault="00123649" w:rsidP="00F80195">
      <w:pPr>
        <w:pStyle w:val="ListParagraph"/>
        <w:numPr>
          <w:ilvl w:val="1"/>
          <w:numId w:val="2"/>
        </w:numPr>
        <w:ind w:left="1080"/>
      </w:pPr>
      <w:r>
        <w:t>Settings:</w:t>
      </w:r>
      <w:ins w:id="1339" w:author="Ammanuel Beyene" w:date="2022-05-19T22:01:00Z">
        <w:r w:rsidR="00C75C7A">
          <w:t xml:space="preserve"> To work with settings</w:t>
        </w:r>
      </w:ins>
    </w:p>
    <w:p w14:paraId="1BFE30FE" w14:textId="6BFA75CA" w:rsidR="00123649" w:rsidRDefault="00123649" w:rsidP="00F80195">
      <w:pPr>
        <w:pStyle w:val="ListParagraph"/>
        <w:numPr>
          <w:ilvl w:val="1"/>
          <w:numId w:val="2"/>
        </w:numPr>
        <w:ind w:left="1080"/>
      </w:pPr>
      <w:r>
        <w:t>DMP policy:</w:t>
      </w:r>
      <w:ins w:id="1340" w:author="Ammanuel Beyene" w:date="2022-05-19T22:01:00Z">
        <w:r w:rsidR="00C75C7A">
          <w:t xml:space="preserve"> To check DMP’s policies</w:t>
        </w:r>
      </w:ins>
    </w:p>
    <w:p w14:paraId="01AA3D58" w14:textId="3690C6B4" w:rsidR="00123649" w:rsidRDefault="00123649" w:rsidP="00F80195">
      <w:pPr>
        <w:ind w:left="720"/>
        <w:rPr>
          <w:b/>
          <w:bCs/>
        </w:rPr>
      </w:pPr>
    </w:p>
    <w:p w14:paraId="6B23B5EA" w14:textId="77777777" w:rsidR="0062768A" w:rsidRPr="00BF0B3C" w:rsidRDefault="0062768A" w:rsidP="00F80195">
      <w:pPr>
        <w:ind w:left="720"/>
        <w:rPr>
          <w:b/>
          <w:bCs/>
        </w:rPr>
      </w:pPr>
    </w:p>
    <w:p w14:paraId="7B000DDD" w14:textId="4F9F7923" w:rsidR="00123649" w:rsidRPr="00200D1A" w:rsidRDefault="00016D36">
      <w:pPr>
        <w:pStyle w:val="Heading3"/>
        <w:rPr>
          <w:b/>
          <w:bCs/>
          <w:color w:val="000000" w:themeColor="text1"/>
          <w:rPrChange w:id="1341" w:author="Ammanuel Beyene" w:date="2022-05-19T19:02:00Z">
            <w:rPr/>
          </w:rPrChange>
        </w:rPr>
        <w:pPrChange w:id="1342" w:author="Ammanuel Beyene" w:date="2022-05-19T19:02:00Z">
          <w:pPr/>
        </w:pPrChange>
      </w:pPr>
      <w:bookmarkStart w:id="1343" w:name="_Toc105364015"/>
      <w:ins w:id="1344" w:author="Ammanuel Beyene" w:date="2022-05-19T19:01:00Z">
        <w:r w:rsidRPr="00200D1A">
          <w:rPr>
            <w:b/>
            <w:bCs/>
            <w:color w:val="000000" w:themeColor="text1"/>
            <w:rPrChange w:id="1345" w:author="Ammanuel Beyene" w:date="2022-05-19T19:02:00Z">
              <w:rPr/>
            </w:rPrChange>
          </w:rPr>
          <w:t xml:space="preserve">4.2.4 </w:t>
        </w:r>
      </w:ins>
      <w:r w:rsidR="00123649" w:rsidRPr="00200D1A">
        <w:rPr>
          <w:b/>
          <w:bCs/>
          <w:color w:val="000000" w:themeColor="text1"/>
          <w:rPrChange w:id="1346" w:author="Ammanuel Beyene" w:date="2022-05-19T19:02:00Z">
            <w:rPr/>
          </w:rPrChange>
        </w:rPr>
        <w:t>Process and Service:</w:t>
      </w:r>
      <w:bookmarkEnd w:id="1343"/>
    </w:p>
    <w:p w14:paraId="4C20E0A1" w14:textId="77777777" w:rsidR="00123649" w:rsidRDefault="00123649" w:rsidP="00F80195">
      <w:pPr>
        <w:ind w:left="720"/>
      </w:pPr>
    </w:p>
    <w:p w14:paraId="245663EC" w14:textId="449FA264" w:rsidR="00123649" w:rsidRDefault="00D51E9F" w:rsidP="00F80195">
      <w:pPr>
        <w:pStyle w:val="ListParagraph"/>
        <w:numPr>
          <w:ilvl w:val="0"/>
          <w:numId w:val="2"/>
        </w:numPr>
        <w:ind w:left="360"/>
      </w:pPr>
      <w:ins w:id="1347" w:author="Ammanuel Beyene" w:date="2022-05-19T22:02:00Z">
        <w:r>
          <w:t>Users</w:t>
        </w:r>
      </w:ins>
      <w:del w:id="1348" w:author="Ammanuel Beyene" w:date="2022-05-19T22:02:00Z">
        <w:r w:rsidR="00123649" w:rsidDel="00D51E9F">
          <w:delText>User</w:delText>
        </w:r>
      </w:del>
      <w:r w:rsidR="00123649">
        <w:t xml:space="preserve"> can click on one of the buttons listed above to check the contents of that link or page</w:t>
      </w:r>
    </w:p>
    <w:p w14:paraId="214409A3" w14:textId="662D7A76" w:rsidR="00123649" w:rsidRDefault="00123649" w:rsidP="00F80195">
      <w:pPr>
        <w:pStyle w:val="ListParagraph"/>
        <w:numPr>
          <w:ilvl w:val="0"/>
          <w:numId w:val="2"/>
        </w:numPr>
        <w:ind w:left="360"/>
      </w:pPr>
      <w:r>
        <w:t>Administrators will have the choice to view the pages as an administrator or as a user</w:t>
      </w:r>
      <w:ins w:id="1349" w:author="Ammanuel Beyene" w:date="2022-05-19T22:02:00Z">
        <w:r w:rsidR="00D51E9F">
          <w:t>,</w:t>
        </w:r>
      </w:ins>
      <w:r>
        <w:t xml:space="preserve"> but when viewing </w:t>
      </w:r>
      <w:ins w:id="1350" w:author="Ammanuel Beyene" w:date="2022-05-19T22:02:00Z">
        <w:r w:rsidR="00D51E9F">
          <w:t>them</w:t>
        </w:r>
      </w:ins>
      <w:del w:id="1351" w:author="Ammanuel Beyene" w:date="2022-05-19T22:02:00Z">
        <w:r w:rsidDel="00D51E9F">
          <w:delText>it</w:delText>
        </w:r>
      </w:del>
      <w:r>
        <w:t xml:space="preserve"> as a user</w:t>
      </w:r>
      <w:ins w:id="1352" w:author="Ammanuel Beyene" w:date="2022-05-19T22:02:00Z">
        <w:r w:rsidR="00D51E9F">
          <w:t>,</w:t>
        </w:r>
      </w:ins>
      <w:r>
        <w:t xml:space="preserve"> they can’t sign up for events or request to join a group. They can only view </w:t>
      </w:r>
      <w:ins w:id="1353" w:author="Ammanuel Beyene" w:date="2022-05-19T22:03:00Z">
        <w:r w:rsidR="00D51E9F">
          <w:t xml:space="preserve">the </w:t>
        </w:r>
      </w:ins>
      <w:r>
        <w:t xml:space="preserve">information posted. </w:t>
      </w:r>
    </w:p>
    <w:p w14:paraId="4A326ED5" w14:textId="77777777" w:rsidR="00123649" w:rsidRDefault="00123649" w:rsidP="00F80195">
      <w:pPr>
        <w:pStyle w:val="ListParagraph"/>
        <w:numPr>
          <w:ilvl w:val="0"/>
          <w:numId w:val="2"/>
        </w:numPr>
        <w:ind w:left="360"/>
      </w:pPr>
      <w:r>
        <w:t>When viewing as posters, administrators will have the following sections:</w:t>
      </w:r>
    </w:p>
    <w:p w14:paraId="0BD2B933" w14:textId="77777777" w:rsidR="00123649" w:rsidRDefault="00123649" w:rsidP="00F80195">
      <w:pPr>
        <w:pStyle w:val="ListParagraph"/>
        <w:numPr>
          <w:ilvl w:val="1"/>
          <w:numId w:val="2"/>
        </w:numPr>
        <w:ind w:left="1080"/>
      </w:pPr>
      <w:r>
        <w:t>Post:</w:t>
      </w:r>
    </w:p>
    <w:p w14:paraId="2E178882" w14:textId="77777777" w:rsidR="00123649" w:rsidRDefault="00123649" w:rsidP="00F80195">
      <w:pPr>
        <w:pStyle w:val="ListParagraph"/>
        <w:numPr>
          <w:ilvl w:val="1"/>
          <w:numId w:val="2"/>
        </w:numPr>
        <w:ind w:left="1080"/>
      </w:pPr>
      <w:r>
        <w:t>Review applications/requests/registered users:</w:t>
      </w:r>
    </w:p>
    <w:p w14:paraId="57DCB8CB" w14:textId="77777777" w:rsidR="00123649" w:rsidRDefault="00123649" w:rsidP="00F80195">
      <w:pPr>
        <w:pStyle w:val="ListParagraph"/>
        <w:numPr>
          <w:ilvl w:val="1"/>
          <w:numId w:val="2"/>
        </w:numPr>
        <w:ind w:left="1080"/>
      </w:pPr>
      <w:r>
        <w:t>Messages:</w:t>
      </w:r>
    </w:p>
    <w:p w14:paraId="49AA2E38" w14:textId="77777777" w:rsidR="00123649" w:rsidRDefault="00123649" w:rsidP="00F80195">
      <w:pPr>
        <w:pStyle w:val="ListParagraph"/>
        <w:numPr>
          <w:ilvl w:val="1"/>
          <w:numId w:val="2"/>
        </w:numPr>
        <w:ind w:left="1080"/>
      </w:pPr>
      <w:r>
        <w:t>Notifications:</w:t>
      </w:r>
    </w:p>
    <w:p w14:paraId="20BBF875" w14:textId="77777777" w:rsidR="00123649" w:rsidRDefault="00123649" w:rsidP="00F80195">
      <w:pPr>
        <w:pStyle w:val="ListParagraph"/>
        <w:numPr>
          <w:ilvl w:val="1"/>
          <w:numId w:val="2"/>
        </w:numPr>
        <w:ind w:left="1080"/>
      </w:pPr>
      <w:r>
        <w:t>Planner:</w:t>
      </w:r>
    </w:p>
    <w:p w14:paraId="6637595F" w14:textId="77777777" w:rsidR="00123649" w:rsidRDefault="00123649" w:rsidP="00F80195">
      <w:pPr>
        <w:pStyle w:val="ListParagraph"/>
        <w:numPr>
          <w:ilvl w:val="1"/>
          <w:numId w:val="2"/>
        </w:numPr>
        <w:ind w:left="1080"/>
      </w:pPr>
      <w:r>
        <w:t>Manage posts:</w:t>
      </w:r>
    </w:p>
    <w:p w14:paraId="746C8C8B" w14:textId="77777777" w:rsidR="00123649" w:rsidRDefault="00123649" w:rsidP="00F80195">
      <w:pPr>
        <w:pStyle w:val="ListParagraph"/>
        <w:numPr>
          <w:ilvl w:val="1"/>
          <w:numId w:val="2"/>
        </w:numPr>
        <w:ind w:left="1080"/>
      </w:pPr>
      <w:r>
        <w:t>Account:</w:t>
      </w:r>
    </w:p>
    <w:p w14:paraId="03589414" w14:textId="77777777" w:rsidR="00123649" w:rsidRDefault="00123649" w:rsidP="00F80195">
      <w:pPr>
        <w:pStyle w:val="ListParagraph"/>
        <w:numPr>
          <w:ilvl w:val="1"/>
          <w:numId w:val="2"/>
        </w:numPr>
        <w:ind w:left="1080"/>
      </w:pPr>
      <w:r>
        <w:t>Settings:</w:t>
      </w:r>
    </w:p>
    <w:p w14:paraId="7835862C" w14:textId="77777777" w:rsidR="00123649" w:rsidRDefault="00123649" w:rsidP="00F80195">
      <w:pPr>
        <w:pStyle w:val="ListParagraph"/>
        <w:numPr>
          <w:ilvl w:val="1"/>
          <w:numId w:val="2"/>
        </w:numPr>
        <w:ind w:left="1080"/>
      </w:pPr>
      <w:r>
        <w:t>DMP policy:</w:t>
      </w:r>
    </w:p>
    <w:p w14:paraId="38694E0E" w14:textId="77777777" w:rsidR="00123649" w:rsidRDefault="00123649" w:rsidP="00F80195">
      <w:pPr>
        <w:pStyle w:val="ListParagraph"/>
        <w:numPr>
          <w:ilvl w:val="1"/>
          <w:numId w:val="2"/>
        </w:numPr>
        <w:ind w:left="1080"/>
      </w:pPr>
      <w:r>
        <w:t>Contact support:</w:t>
      </w:r>
    </w:p>
    <w:p w14:paraId="3AE44388" w14:textId="77777777" w:rsidR="00123649" w:rsidRDefault="00123649" w:rsidP="00F80195">
      <w:pPr>
        <w:pStyle w:val="ListParagraph"/>
        <w:numPr>
          <w:ilvl w:val="1"/>
          <w:numId w:val="2"/>
        </w:numPr>
        <w:ind w:left="1080"/>
      </w:pPr>
      <w:r>
        <w:t>FAQ:</w:t>
      </w:r>
    </w:p>
    <w:p w14:paraId="22EDFFD5" w14:textId="5406B9A2" w:rsidR="00123649" w:rsidRDefault="00123649" w:rsidP="00F80195">
      <w:pPr>
        <w:pStyle w:val="ListParagraph"/>
        <w:numPr>
          <w:ilvl w:val="1"/>
          <w:numId w:val="2"/>
        </w:numPr>
        <w:ind w:left="1080"/>
      </w:pPr>
      <w:r>
        <w:t>Help:</w:t>
      </w:r>
    </w:p>
    <w:p w14:paraId="210C5DC9" w14:textId="77777777" w:rsidR="0062768A" w:rsidRDefault="0062768A" w:rsidP="0062768A">
      <w:pPr>
        <w:pStyle w:val="ListParagraph"/>
        <w:ind w:left="1080"/>
      </w:pPr>
    </w:p>
    <w:p w14:paraId="1F7C41A2" w14:textId="797F882E" w:rsidR="00123649" w:rsidRDefault="00D51E9F" w:rsidP="00F80195">
      <w:pPr>
        <w:pStyle w:val="ListParagraph"/>
        <w:numPr>
          <w:ilvl w:val="0"/>
          <w:numId w:val="2"/>
        </w:numPr>
        <w:ind w:left="360"/>
      </w:pPr>
      <w:ins w:id="1354" w:author="Ammanuel Beyene" w:date="2022-05-19T22:03:00Z">
        <w:r>
          <w:lastRenderedPageBreak/>
          <w:t>Users</w:t>
        </w:r>
      </w:ins>
      <w:del w:id="1355" w:author="Ammanuel Beyene" w:date="2022-05-19T22:03:00Z">
        <w:r w:rsidR="00123649" w:rsidDel="00D51E9F">
          <w:delText>User</w:delText>
        </w:r>
      </w:del>
      <w:r w:rsidR="00123649">
        <w:t xml:space="preserve"> will click on the post button to post about any of the sections available </w:t>
      </w:r>
    </w:p>
    <w:p w14:paraId="7CEEA09D" w14:textId="3A51576D" w:rsidR="00123649" w:rsidRDefault="000C487E" w:rsidP="00F80195">
      <w:pPr>
        <w:pStyle w:val="ListParagraph"/>
        <w:numPr>
          <w:ilvl w:val="0"/>
          <w:numId w:val="2"/>
        </w:numPr>
        <w:ind w:left="360"/>
      </w:pPr>
      <w:ins w:id="1356" w:author="Ammanuel Beyene" w:date="2022-05-19T22:03:00Z">
        <w:r>
          <w:t>Users</w:t>
        </w:r>
      </w:ins>
      <w:del w:id="1357" w:author="Ammanuel Beyene" w:date="2022-05-19T22:03:00Z">
        <w:r w:rsidR="00123649" w:rsidDel="000C487E">
          <w:delText>User</w:delText>
        </w:r>
      </w:del>
      <w:r w:rsidR="00123649">
        <w:t xml:space="preserve"> will click on </w:t>
      </w:r>
      <w:ins w:id="1358" w:author="Ammanuel Beyene" w:date="2022-05-19T22:03:00Z">
        <w:r>
          <w:t xml:space="preserve">the </w:t>
        </w:r>
      </w:ins>
      <w:r w:rsidR="00123649">
        <w:t xml:space="preserve">manage posts button to view, check, and manage the posts they have posted and other user’s </w:t>
      </w:r>
      <w:ins w:id="1359" w:author="Ammanuel Beyene" w:date="2022-05-19T22:05:00Z">
        <w:r w:rsidR="00117940">
          <w:t>responses</w:t>
        </w:r>
      </w:ins>
      <w:del w:id="1360" w:author="Ammanuel Beyene" w:date="2022-05-19T22:05:00Z">
        <w:r w:rsidR="00123649" w:rsidDel="00117940">
          <w:delText>response</w:delText>
        </w:r>
      </w:del>
      <w:r w:rsidR="00123649">
        <w:t xml:space="preserve"> to them</w:t>
      </w:r>
    </w:p>
    <w:p w14:paraId="6994B326" w14:textId="552768D0" w:rsidR="00123649" w:rsidRDefault="000C487E" w:rsidP="00F80195">
      <w:pPr>
        <w:pStyle w:val="ListParagraph"/>
        <w:numPr>
          <w:ilvl w:val="0"/>
          <w:numId w:val="2"/>
        </w:numPr>
        <w:ind w:left="360"/>
      </w:pPr>
      <w:ins w:id="1361" w:author="Ammanuel Beyene" w:date="2022-05-19T22:03:00Z">
        <w:r>
          <w:t>Users</w:t>
        </w:r>
      </w:ins>
      <w:del w:id="1362" w:author="Ammanuel Beyene" w:date="2022-05-19T22:03:00Z">
        <w:r w:rsidR="00123649" w:rsidDel="000C487E">
          <w:delText>User</w:delText>
        </w:r>
      </w:del>
      <w:r w:rsidR="00123649">
        <w:t xml:space="preserve"> will click on </w:t>
      </w:r>
      <w:ins w:id="1363" w:author="Ammanuel Beyene" w:date="2022-05-19T22:03:00Z">
        <w:r>
          <w:t xml:space="preserve">the </w:t>
        </w:r>
      </w:ins>
      <w:r w:rsidR="00123649">
        <w:t>help button</w:t>
      </w:r>
      <w:del w:id="1364" w:author="Ammanuel Beyene" w:date="2022-05-19T22:04:00Z">
        <w:r w:rsidR="00123649" w:rsidDel="000C487E">
          <w:delText>,</w:delText>
        </w:r>
      </w:del>
      <w:r w:rsidR="00123649">
        <w:t xml:space="preserve"> to view and access helping guides about the software, tutorials on how to use the software, and other information about the software </w:t>
      </w:r>
    </w:p>
    <w:p w14:paraId="08A9AC6C" w14:textId="5DB38360" w:rsidR="00123649" w:rsidRDefault="00123649" w:rsidP="00F80195">
      <w:pPr>
        <w:pStyle w:val="ListParagraph"/>
        <w:numPr>
          <w:ilvl w:val="0"/>
          <w:numId w:val="2"/>
        </w:numPr>
        <w:ind w:left="360"/>
      </w:pPr>
      <w:r>
        <w:t xml:space="preserve">In the collection of posts section of each section or </w:t>
      </w:r>
      <w:ins w:id="1365" w:author="Ammanuel Beyene" w:date="2022-05-19T22:04:00Z">
        <w:r w:rsidR="000C487E">
          <w:t>on</w:t>
        </w:r>
      </w:ins>
      <w:del w:id="1366" w:author="Ammanuel Beyene" w:date="2022-05-19T22:04:00Z">
        <w:r w:rsidDel="000C487E">
          <w:delText>in</w:delText>
        </w:r>
      </w:del>
      <w:r>
        <w:t xml:space="preserve"> the specific post page, there will be the following buttons under the post header that users can click on and utilize:</w:t>
      </w:r>
    </w:p>
    <w:p w14:paraId="4D8B2E0A" w14:textId="77777777" w:rsidR="0062768A" w:rsidRDefault="0062768A" w:rsidP="0062768A">
      <w:pPr>
        <w:pStyle w:val="ListParagraph"/>
        <w:ind w:left="360"/>
      </w:pPr>
    </w:p>
    <w:p w14:paraId="7048691F" w14:textId="77777777" w:rsidR="00123649" w:rsidRDefault="00123649" w:rsidP="00F80195">
      <w:pPr>
        <w:pStyle w:val="ListParagraph"/>
        <w:numPr>
          <w:ilvl w:val="1"/>
          <w:numId w:val="2"/>
        </w:numPr>
        <w:ind w:left="1080"/>
      </w:pPr>
      <w:r>
        <w:t>Comment:</w:t>
      </w:r>
    </w:p>
    <w:p w14:paraId="24F5CBD1" w14:textId="77777777" w:rsidR="00123649" w:rsidRDefault="00123649" w:rsidP="00F80195">
      <w:pPr>
        <w:pStyle w:val="ListParagraph"/>
        <w:numPr>
          <w:ilvl w:val="1"/>
          <w:numId w:val="2"/>
        </w:numPr>
        <w:ind w:left="1080"/>
      </w:pPr>
      <w:r>
        <w:t>Reply:</w:t>
      </w:r>
    </w:p>
    <w:p w14:paraId="0498C6A7" w14:textId="77777777" w:rsidR="00123649" w:rsidRDefault="00123649" w:rsidP="00F80195">
      <w:pPr>
        <w:pStyle w:val="ListParagraph"/>
        <w:numPr>
          <w:ilvl w:val="1"/>
          <w:numId w:val="2"/>
        </w:numPr>
        <w:ind w:left="1080"/>
      </w:pPr>
      <w:r>
        <w:t>Like:</w:t>
      </w:r>
    </w:p>
    <w:p w14:paraId="7409B135" w14:textId="77777777" w:rsidR="00123649" w:rsidRDefault="00123649" w:rsidP="00F80195">
      <w:pPr>
        <w:pStyle w:val="ListParagraph"/>
        <w:numPr>
          <w:ilvl w:val="1"/>
          <w:numId w:val="2"/>
        </w:numPr>
        <w:ind w:left="1080"/>
      </w:pPr>
      <w:r>
        <w:t>Dislike:</w:t>
      </w:r>
    </w:p>
    <w:p w14:paraId="32E03577" w14:textId="77777777" w:rsidR="00123649" w:rsidRDefault="00123649" w:rsidP="00F80195">
      <w:pPr>
        <w:pStyle w:val="ListParagraph"/>
        <w:numPr>
          <w:ilvl w:val="1"/>
          <w:numId w:val="2"/>
        </w:numPr>
        <w:ind w:left="1080"/>
      </w:pPr>
      <w:r>
        <w:t>Save post:</w:t>
      </w:r>
    </w:p>
    <w:p w14:paraId="5E6FEFC5" w14:textId="77777777" w:rsidR="00123649" w:rsidRDefault="00123649" w:rsidP="00F80195">
      <w:pPr>
        <w:pStyle w:val="ListParagraph"/>
        <w:numPr>
          <w:ilvl w:val="1"/>
          <w:numId w:val="2"/>
        </w:numPr>
        <w:ind w:left="1080"/>
      </w:pPr>
      <w:r>
        <w:t>Message: This button’s availability will depend on the administrator’s choice.</w:t>
      </w:r>
    </w:p>
    <w:p w14:paraId="074E34BB" w14:textId="77777777" w:rsidR="00123649" w:rsidRDefault="00123649" w:rsidP="00F80195">
      <w:pPr>
        <w:pStyle w:val="ListParagraph"/>
        <w:ind w:left="2160"/>
      </w:pPr>
    </w:p>
    <w:p w14:paraId="5E49AD71" w14:textId="77777777" w:rsidR="00123649" w:rsidRDefault="00123649" w:rsidP="00F80195">
      <w:pPr>
        <w:ind w:left="720"/>
      </w:pPr>
    </w:p>
    <w:p w14:paraId="4B8FBB24" w14:textId="6BA34997" w:rsidR="00123649" w:rsidRDefault="00123649" w:rsidP="00F80195">
      <w:pPr>
        <w:pStyle w:val="ListParagraph"/>
        <w:numPr>
          <w:ilvl w:val="0"/>
          <w:numId w:val="2"/>
        </w:numPr>
        <w:ind w:left="360"/>
      </w:pPr>
      <w:r>
        <w:t xml:space="preserve">While all the sections have almost similar display properties and features, the planner and the local politics section will have </w:t>
      </w:r>
      <w:del w:id="1367" w:author="Ammanuel Beyene" w:date="2022-05-19T22:04:00Z">
        <w:r w:rsidDel="000C487E">
          <w:delText xml:space="preserve">a </w:delText>
        </w:r>
      </w:del>
      <w:r>
        <w:t>somewhat different display properties and features</w:t>
      </w:r>
    </w:p>
    <w:p w14:paraId="640B2DEA" w14:textId="77777777" w:rsidR="00123649" w:rsidRDefault="00123649" w:rsidP="00F80195">
      <w:pPr>
        <w:pStyle w:val="ListParagraph"/>
        <w:ind w:left="1440"/>
      </w:pPr>
    </w:p>
    <w:p w14:paraId="1BED620C" w14:textId="23A82B38" w:rsidR="00123649" w:rsidRDefault="00123649" w:rsidP="00F80195">
      <w:pPr>
        <w:pStyle w:val="ListParagraph"/>
        <w:numPr>
          <w:ilvl w:val="0"/>
          <w:numId w:val="2"/>
        </w:numPr>
        <w:ind w:left="360"/>
      </w:pPr>
      <w:r>
        <w:t>The planner will have a year section on top</w:t>
      </w:r>
      <w:ins w:id="1368" w:author="Ammanuel Beyene" w:date="2022-05-19T22:04:00Z">
        <w:r w:rsidR="000C487E">
          <w:t>,</w:t>
        </w:r>
      </w:ins>
      <w:r>
        <w:t xml:space="preserve"> followed by a month section right below that</w:t>
      </w:r>
      <w:ins w:id="1369" w:author="Ammanuel Beyene" w:date="2022-05-19T22:05:00Z">
        <w:r w:rsidR="00117940">
          <w:t>,</w:t>
        </w:r>
      </w:ins>
      <w:r>
        <w:t xml:space="preserve"> and then days of the week buttons that take the whole width of the planner section on the top third row. </w:t>
      </w:r>
    </w:p>
    <w:p w14:paraId="7CD71962" w14:textId="2DEE6A65" w:rsidR="00123649" w:rsidRDefault="00123649" w:rsidP="00F80195">
      <w:pPr>
        <w:pStyle w:val="ListParagraph"/>
        <w:numPr>
          <w:ilvl w:val="0"/>
          <w:numId w:val="2"/>
        </w:numPr>
        <w:ind w:left="360"/>
      </w:pPr>
      <w:r>
        <w:t xml:space="preserve">Users will add tasks by clicking on </w:t>
      </w:r>
      <w:ins w:id="1370" w:author="Ammanuel Beyene" w:date="2022-05-19T22:06:00Z">
        <w:r w:rsidR="00117940">
          <w:t xml:space="preserve">the </w:t>
        </w:r>
      </w:ins>
      <w:ins w:id="1371" w:author="Ammanuel Beyene" w:date="2022-05-19T22:05:00Z">
        <w:r w:rsidR="000C487E">
          <w:t>‘</w:t>
        </w:r>
      </w:ins>
      <w:r>
        <w:t>add a task</w:t>
      </w:r>
      <w:ins w:id="1372" w:author="Ammanuel Beyene" w:date="2022-05-19T22:05:00Z">
        <w:r w:rsidR="000C487E">
          <w:t>’</w:t>
        </w:r>
      </w:ins>
      <w:r>
        <w:t xml:space="preserve"> button or clicking on a timeframe box in the space of a specific day </w:t>
      </w:r>
    </w:p>
    <w:p w14:paraId="62F5B930" w14:textId="77777777" w:rsidR="00123649" w:rsidRDefault="00123649" w:rsidP="00F80195">
      <w:pPr>
        <w:pStyle w:val="ListParagraph"/>
        <w:numPr>
          <w:ilvl w:val="0"/>
          <w:numId w:val="2"/>
        </w:numPr>
        <w:ind w:left="360"/>
      </w:pPr>
      <w:r>
        <w:t>Users can drag their task post on their planner and change its time or date to another day and time</w:t>
      </w:r>
    </w:p>
    <w:p w14:paraId="07CE588F" w14:textId="77777777" w:rsidR="00123649" w:rsidRDefault="00123649" w:rsidP="00F80195">
      <w:pPr>
        <w:pStyle w:val="ListParagraph"/>
        <w:numPr>
          <w:ilvl w:val="0"/>
          <w:numId w:val="2"/>
        </w:numPr>
        <w:ind w:left="360"/>
      </w:pPr>
      <w:r>
        <w:t xml:space="preserve">The local politics will not only have posts such as local politics news, public meetings, local political decisions, etc., but also a “how to participate” button that has information about how to participate in local politics, what the decision-making process looks like, public meeting rules and requirements, and the rules and regulations of participating in local politics </w:t>
      </w:r>
    </w:p>
    <w:p w14:paraId="1A8676B0" w14:textId="1E52CB3E" w:rsidR="00123649" w:rsidRDefault="00123649" w:rsidP="0062768A">
      <w:pPr>
        <w:pStyle w:val="ListParagraph"/>
        <w:numPr>
          <w:ilvl w:val="0"/>
          <w:numId w:val="2"/>
        </w:numPr>
        <w:ind w:left="360"/>
      </w:pPr>
      <w:r>
        <w:t xml:space="preserve">Life hacks post will have a </w:t>
      </w:r>
      <w:ins w:id="1373" w:author="Ammanuel Beyene" w:date="2022-05-19T22:07:00Z">
        <w:r w:rsidR="00117940">
          <w:t>copy-paste</w:t>
        </w:r>
      </w:ins>
      <w:del w:id="1374" w:author="Ammanuel Beyene" w:date="2022-05-19T22:07:00Z">
        <w:r w:rsidDel="00117940">
          <w:delText>copy paste</w:delText>
        </w:r>
      </w:del>
      <w:r>
        <w:t xml:space="preserve"> button right next to the post text, so users can </w:t>
      </w:r>
      <w:ins w:id="1375" w:author="Ammanuel Beyene" w:date="2022-05-19T22:07:00Z">
        <w:r w:rsidR="00117940">
          <w:t>copy-paste</w:t>
        </w:r>
      </w:ins>
      <w:del w:id="1376" w:author="Ammanuel Beyene" w:date="2022-05-19T22:07:00Z">
        <w:r w:rsidDel="00117940">
          <w:delText>copy paste</w:delText>
        </w:r>
      </w:del>
      <w:r>
        <w:t xml:space="preserve"> the post text</w:t>
      </w:r>
    </w:p>
    <w:p w14:paraId="3383ED38" w14:textId="22966CE9" w:rsidR="00123649" w:rsidRDefault="00117940" w:rsidP="00F80195">
      <w:pPr>
        <w:pStyle w:val="ListParagraph"/>
        <w:numPr>
          <w:ilvl w:val="0"/>
          <w:numId w:val="2"/>
        </w:numPr>
        <w:ind w:left="360"/>
      </w:pPr>
      <w:ins w:id="1377" w:author="Ammanuel Beyene" w:date="2022-05-19T22:07:00Z">
        <w:r>
          <w:t>Users</w:t>
        </w:r>
      </w:ins>
      <w:del w:id="1378" w:author="Ammanuel Beyene" w:date="2022-05-19T22:07:00Z">
        <w:r w:rsidR="00123649" w:rsidDel="00117940">
          <w:delText>User</w:delText>
        </w:r>
      </w:del>
      <w:r w:rsidR="00123649">
        <w:t xml:space="preserve"> will click on a section from events, jobs, life hacks, interest groups, </w:t>
      </w:r>
      <w:r w:rsidR="00055048">
        <w:t>meetups</w:t>
      </w:r>
      <w:r w:rsidR="00123649">
        <w:t>, and local politics</w:t>
      </w:r>
    </w:p>
    <w:p w14:paraId="6730486B" w14:textId="60A1207A" w:rsidR="00123649" w:rsidRDefault="00117940" w:rsidP="00F80195">
      <w:pPr>
        <w:pStyle w:val="ListParagraph"/>
        <w:numPr>
          <w:ilvl w:val="0"/>
          <w:numId w:val="2"/>
        </w:numPr>
        <w:ind w:left="360"/>
      </w:pPr>
      <w:ins w:id="1379" w:author="Ammanuel Beyene" w:date="2022-05-19T22:07:00Z">
        <w:r>
          <w:t>Users</w:t>
        </w:r>
      </w:ins>
      <w:del w:id="1380" w:author="Ammanuel Beyene" w:date="2022-05-19T22:07:00Z">
        <w:r w:rsidR="00123649" w:rsidDel="00117940">
          <w:delText>User</w:delText>
        </w:r>
      </w:del>
      <w:r w:rsidR="00123649">
        <w:t xml:space="preserve"> will click on expand button found under each post or the specific post itself to find more about the post</w:t>
      </w:r>
    </w:p>
    <w:p w14:paraId="42573139" w14:textId="0E79C040" w:rsidR="00123649" w:rsidRDefault="00117940" w:rsidP="00F80195">
      <w:pPr>
        <w:pStyle w:val="ListParagraph"/>
        <w:numPr>
          <w:ilvl w:val="0"/>
          <w:numId w:val="2"/>
        </w:numPr>
        <w:ind w:left="360"/>
      </w:pPr>
      <w:ins w:id="1381" w:author="Ammanuel Beyene" w:date="2022-05-19T22:07:00Z">
        <w:r>
          <w:t>Users</w:t>
        </w:r>
      </w:ins>
      <w:del w:id="1382" w:author="Ammanuel Beyene" w:date="2022-05-19T22:07:00Z">
        <w:r w:rsidR="00123649" w:rsidDel="00117940">
          <w:delText>User</w:delText>
        </w:r>
      </w:del>
      <w:r w:rsidR="00123649">
        <w:t xml:space="preserve"> will click the events button to view event posts and expand button found under each post to view more information about a post</w:t>
      </w:r>
    </w:p>
    <w:p w14:paraId="26083751" w14:textId="30B154CE" w:rsidR="00123649" w:rsidRDefault="00123649" w:rsidP="00F80195">
      <w:pPr>
        <w:pStyle w:val="ListParagraph"/>
        <w:numPr>
          <w:ilvl w:val="0"/>
          <w:numId w:val="2"/>
        </w:numPr>
        <w:ind w:left="360"/>
      </w:pPr>
      <w:r>
        <w:t xml:space="preserve">Users will click on </w:t>
      </w:r>
      <w:ins w:id="1383" w:author="Ammanuel Beyene" w:date="2022-05-19T22:07:00Z">
        <w:r w:rsidR="00117940">
          <w:t xml:space="preserve">the </w:t>
        </w:r>
      </w:ins>
      <w:r>
        <w:t xml:space="preserve">comment, like, dislike, save post, message, or reply button found under each post in the posts section or </w:t>
      </w:r>
      <w:ins w:id="1384" w:author="Ammanuel Beyene" w:date="2022-05-19T22:08:00Z">
        <w:r w:rsidR="00117940">
          <w:t>on</w:t>
        </w:r>
      </w:ins>
      <w:del w:id="1385" w:author="Ammanuel Beyene" w:date="2022-05-19T22:08:00Z">
        <w:r w:rsidDel="00117940">
          <w:delText>in</w:delText>
        </w:r>
      </w:del>
      <w:r>
        <w:t xml:space="preserve"> the specific posts page </w:t>
      </w:r>
    </w:p>
    <w:p w14:paraId="243EEF93" w14:textId="77777777" w:rsidR="00123649" w:rsidRDefault="00123649" w:rsidP="00F80195">
      <w:pPr>
        <w:pStyle w:val="ListParagraph"/>
        <w:numPr>
          <w:ilvl w:val="0"/>
          <w:numId w:val="2"/>
        </w:numPr>
        <w:ind w:left="360"/>
      </w:pPr>
      <w:r>
        <w:t>The message button will be optional and up to the administrator’s choice</w:t>
      </w:r>
    </w:p>
    <w:p w14:paraId="1D79A961" w14:textId="1E05210F" w:rsidR="00123649" w:rsidDel="00807B99" w:rsidRDefault="00123649">
      <w:pPr>
        <w:pStyle w:val="ListParagraph"/>
        <w:numPr>
          <w:ilvl w:val="0"/>
          <w:numId w:val="2"/>
        </w:numPr>
        <w:ind w:left="360"/>
        <w:rPr>
          <w:del w:id="1386" w:author="Ammanuel Beyene" w:date="2022-05-17T22:27:00Z"/>
        </w:rPr>
      </w:pPr>
      <w:r>
        <w:t xml:space="preserve">Users will click on </w:t>
      </w:r>
      <w:ins w:id="1387" w:author="Ammanuel Beyene" w:date="2022-05-19T22:08:00Z">
        <w:r w:rsidR="00117940">
          <w:t xml:space="preserve">a </w:t>
        </w:r>
      </w:ins>
      <w:r>
        <w:t>specific event to view more information about the event and to go to the specific event’s page</w:t>
      </w:r>
    </w:p>
    <w:p w14:paraId="5F63B2F2" w14:textId="0FB4C82D" w:rsidR="00123649" w:rsidDel="00807B99" w:rsidRDefault="00123649">
      <w:pPr>
        <w:pStyle w:val="ListParagraph"/>
        <w:numPr>
          <w:ilvl w:val="0"/>
          <w:numId w:val="2"/>
        </w:numPr>
        <w:ind w:left="360"/>
        <w:rPr>
          <w:del w:id="1388" w:author="Ammanuel Beyene" w:date="2022-05-17T22:26:00Z"/>
        </w:rPr>
      </w:pPr>
      <w:del w:id="1389" w:author="Ammanuel Beyene" w:date="2022-05-17T22:27:00Z">
        <w:r w:rsidDel="00807B99">
          <w:delText xml:space="preserve">For events, interest groups, and </w:delText>
        </w:r>
        <w:r w:rsidR="00055048" w:rsidDel="00807B99">
          <w:delText>meetups</w:delText>
        </w:r>
      </w:del>
    </w:p>
    <w:p w14:paraId="0ED4DD69" w14:textId="2570133B" w:rsidR="00123649" w:rsidRDefault="00123649" w:rsidP="00807B99">
      <w:pPr>
        <w:pStyle w:val="ListParagraph"/>
        <w:numPr>
          <w:ilvl w:val="0"/>
          <w:numId w:val="2"/>
        </w:numPr>
        <w:ind w:left="360"/>
      </w:pPr>
      <w:del w:id="1390" w:author="Ammanuel Beyene" w:date="2022-05-17T22:27:00Z">
        <w:r w:rsidDel="00807B99">
          <w:delText>users will click on event requirements to see the requirements for joining the event</w:delText>
        </w:r>
      </w:del>
    </w:p>
    <w:p w14:paraId="173EC36A" w14:textId="49235498" w:rsidR="00123649" w:rsidDel="00807B99" w:rsidRDefault="00807B99">
      <w:pPr>
        <w:pStyle w:val="ListParagraph"/>
        <w:numPr>
          <w:ilvl w:val="0"/>
          <w:numId w:val="2"/>
        </w:numPr>
        <w:ind w:left="360"/>
        <w:rPr>
          <w:del w:id="1391" w:author="Ammanuel Beyene" w:date="2022-05-17T22:27:00Z"/>
        </w:rPr>
      </w:pPr>
      <w:ins w:id="1392" w:author="Ammanuel Beyene" w:date="2022-05-17T22:26:00Z">
        <w:r>
          <w:t>U</w:t>
        </w:r>
      </w:ins>
      <w:del w:id="1393" w:author="Ammanuel Beyene" w:date="2022-05-17T22:26:00Z">
        <w:r w:rsidR="00123649" w:rsidDel="00807B99">
          <w:delText>u</w:delText>
        </w:r>
      </w:del>
      <w:r w:rsidR="00123649">
        <w:t xml:space="preserve">sers will click on sign up for event or follow a link provided </w:t>
      </w:r>
      <w:ins w:id="1394" w:author="Ammanuel Beyene" w:date="2022-05-19T22:08:00Z">
        <w:r w:rsidR="00117940">
          <w:t xml:space="preserve">in </w:t>
        </w:r>
      </w:ins>
      <w:del w:id="1395" w:author="Ammanuel Beyene" w:date="2022-05-19T22:08:00Z">
        <w:r w:rsidR="00123649" w:rsidDel="00117940">
          <w:delText xml:space="preserve">in </w:delText>
        </w:r>
      </w:del>
      <w:r w:rsidR="00123649">
        <w:t>the page to sign up using another website</w:t>
      </w:r>
    </w:p>
    <w:p w14:paraId="5DDB6ACF" w14:textId="41DA1290" w:rsidR="00123649" w:rsidRDefault="00123649" w:rsidP="00807B99">
      <w:pPr>
        <w:pStyle w:val="ListParagraph"/>
        <w:numPr>
          <w:ilvl w:val="0"/>
          <w:numId w:val="2"/>
        </w:numPr>
        <w:ind w:left="360"/>
      </w:pPr>
      <w:del w:id="1396" w:author="Ammanuel Beyene" w:date="2022-05-17T22:27:00Z">
        <w:r w:rsidDel="00807B99">
          <w:delText xml:space="preserve">user will click on attendees for events and </w:delText>
        </w:r>
        <w:r w:rsidR="00055048" w:rsidDel="00807B99">
          <w:delText>meetups</w:delText>
        </w:r>
        <w:r w:rsidDel="00807B99">
          <w:delText>, or group members for interest groups to see who is already attending or is a member</w:delText>
        </w:r>
      </w:del>
    </w:p>
    <w:p w14:paraId="459D74F8" w14:textId="77777777" w:rsidR="00123649" w:rsidRDefault="00123649" w:rsidP="00F80195">
      <w:pPr>
        <w:pStyle w:val="ListParagraph"/>
        <w:numPr>
          <w:ilvl w:val="0"/>
          <w:numId w:val="2"/>
        </w:numPr>
        <w:ind w:left="360"/>
      </w:pPr>
      <w:r>
        <w:t>user will click on rsvp to register for the meetings</w:t>
      </w:r>
    </w:p>
    <w:p w14:paraId="5CAA26A4" w14:textId="1130DBFA" w:rsidR="00123649" w:rsidRDefault="00123649" w:rsidP="00F80195">
      <w:pPr>
        <w:pStyle w:val="ListParagraph"/>
        <w:numPr>
          <w:ilvl w:val="0"/>
          <w:numId w:val="2"/>
        </w:numPr>
        <w:ind w:left="360"/>
      </w:pPr>
      <w:r>
        <w:lastRenderedPageBreak/>
        <w:t xml:space="preserve">once signed up, users can click on </w:t>
      </w:r>
      <w:ins w:id="1397" w:author="Ammanuel Beyene" w:date="2022-05-19T22:09:00Z">
        <w:r w:rsidR="00E47304">
          <w:t>‘</w:t>
        </w:r>
      </w:ins>
      <w:r>
        <w:t>add to planner</w:t>
      </w:r>
      <w:ins w:id="1398" w:author="Ammanuel Beyene" w:date="2022-05-19T22:09:00Z">
        <w:r w:rsidR="00E47304">
          <w:t>’</w:t>
        </w:r>
      </w:ins>
      <w:r>
        <w:t xml:space="preserve"> to add </w:t>
      </w:r>
      <w:ins w:id="1399" w:author="Ammanuel Beyene" w:date="2022-05-19T22:09:00Z">
        <w:r w:rsidR="00117940">
          <w:t xml:space="preserve">an </w:t>
        </w:r>
      </w:ins>
      <w:r>
        <w:t>event</w:t>
      </w:r>
      <w:ins w:id="1400" w:author="Ammanuel Beyene" w:date="2022-05-19T22:10:00Z">
        <w:r w:rsidR="00E47304">
          <w:t xml:space="preserve"> or any other topic to their planner</w:t>
        </w:r>
      </w:ins>
      <w:del w:id="1401" w:author="Ammanuel Beyene" w:date="2022-05-19T22:10:00Z">
        <w:r w:rsidDel="00E47304">
          <w:delText>, interest group, or meet up time, date, and place in their planner</w:delText>
        </w:r>
      </w:del>
    </w:p>
    <w:p w14:paraId="069946BC" w14:textId="77777777" w:rsidR="00123649" w:rsidRDefault="00123649" w:rsidP="00F80195">
      <w:pPr>
        <w:pStyle w:val="ListParagraph"/>
        <w:numPr>
          <w:ilvl w:val="0"/>
          <w:numId w:val="2"/>
        </w:numPr>
        <w:ind w:left="360"/>
      </w:pPr>
      <w:r>
        <w:t>Users will click on life hacks to view more life hack posts</w:t>
      </w:r>
    </w:p>
    <w:p w14:paraId="413B5604" w14:textId="4EB02E88" w:rsidR="00123649" w:rsidRDefault="003322F3" w:rsidP="00F80195">
      <w:pPr>
        <w:pStyle w:val="ListParagraph"/>
        <w:numPr>
          <w:ilvl w:val="0"/>
          <w:numId w:val="2"/>
        </w:numPr>
        <w:ind w:left="360"/>
      </w:pPr>
      <w:ins w:id="1402" w:author="Ammanuel Beyene" w:date="2022-05-19T22:10:00Z">
        <w:r>
          <w:t>Users</w:t>
        </w:r>
      </w:ins>
      <w:del w:id="1403" w:author="Ammanuel Beyene" w:date="2022-05-19T22:10:00Z">
        <w:r w:rsidR="00123649" w:rsidDel="003322F3">
          <w:delText>User</w:delText>
        </w:r>
      </w:del>
      <w:r w:rsidR="00123649">
        <w:t xml:space="preserve"> will click on sort by to sort the posts using available and incorporated attributes</w:t>
      </w:r>
    </w:p>
    <w:p w14:paraId="1C5FA861" w14:textId="7317D351" w:rsidR="00123649" w:rsidRDefault="002B1F88" w:rsidP="00F80195">
      <w:pPr>
        <w:pStyle w:val="ListParagraph"/>
        <w:numPr>
          <w:ilvl w:val="0"/>
          <w:numId w:val="2"/>
        </w:numPr>
        <w:ind w:left="360"/>
      </w:pPr>
      <w:ins w:id="1404" w:author="Ammanuel Beyene" w:date="2022-05-19T22:11:00Z">
        <w:r>
          <w:t>Users</w:t>
        </w:r>
      </w:ins>
      <w:del w:id="1405" w:author="Ammanuel Beyene" w:date="2022-05-19T22:11:00Z">
        <w:r w:rsidR="00123649" w:rsidDel="002B1F88">
          <w:delText>User</w:delText>
        </w:r>
      </w:del>
      <w:r w:rsidR="00123649">
        <w:t xml:space="preserve"> will click on </w:t>
      </w:r>
      <w:ins w:id="1406" w:author="Ammanuel Beyene" w:date="2022-05-19T22:10:00Z">
        <w:r>
          <w:t xml:space="preserve">a </w:t>
        </w:r>
      </w:ins>
      <w:r w:rsidR="00123649">
        <w:t>specific post to view more information about the post</w:t>
      </w:r>
      <w:ins w:id="1407" w:author="Ammanuel Beyene" w:date="2022-05-19T22:11:00Z">
        <w:r>
          <w:t>,</w:t>
        </w:r>
      </w:ins>
      <w:r w:rsidR="00123649">
        <w:t xml:space="preserve"> such as detailed descriptions, </w:t>
      </w:r>
      <w:ins w:id="1408" w:author="Ammanuel Beyene" w:date="2022-05-19T22:11:00Z">
        <w:r>
          <w:t xml:space="preserve">the </w:t>
        </w:r>
      </w:ins>
      <w:r w:rsidR="00123649">
        <w:t>date and time it was posted, the administrator’s info, etc.</w:t>
      </w:r>
    </w:p>
    <w:p w14:paraId="1CCB4B4F" w14:textId="77777777" w:rsidR="00123649" w:rsidRDefault="00123649" w:rsidP="00F80195">
      <w:pPr>
        <w:pStyle w:val="ListParagraph"/>
        <w:numPr>
          <w:ilvl w:val="0"/>
          <w:numId w:val="2"/>
        </w:numPr>
        <w:ind w:left="360"/>
      </w:pPr>
      <w:r>
        <w:t>Users will click on local politics and news sections to view local politics related posts and news posts. Both sections can be sorted</w:t>
      </w:r>
    </w:p>
    <w:p w14:paraId="3E14E6C6" w14:textId="3C1E66A7" w:rsidR="00123649" w:rsidRDefault="00123649" w:rsidP="00F80195">
      <w:pPr>
        <w:pStyle w:val="ListParagraph"/>
        <w:numPr>
          <w:ilvl w:val="0"/>
          <w:numId w:val="2"/>
        </w:numPr>
        <w:ind w:left="360"/>
      </w:pPr>
      <w:r>
        <w:t xml:space="preserve">News sections will have a view local, city, state, </w:t>
      </w:r>
      <w:ins w:id="1409" w:author="Ammanuel Beyene" w:date="2022-05-19T22:11:00Z">
        <w:r w:rsidR="002B1F88">
          <w:t xml:space="preserve">and </w:t>
        </w:r>
      </w:ins>
      <w:r>
        <w:t>national news option</w:t>
      </w:r>
      <w:ins w:id="1410" w:author="Ammanuel Beyene" w:date="2022-05-19T22:11:00Z">
        <w:r w:rsidR="002B1F88">
          <w:t>s</w:t>
        </w:r>
      </w:ins>
      <w:r>
        <w:t xml:space="preserve"> </w:t>
      </w:r>
      <w:del w:id="1411" w:author="Ammanuel Beyene" w:date="2022-05-19T22:11:00Z">
        <w:r w:rsidDel="002B1F88">
          <w:delText>button</w:delText>
        </w:r>
      </w:del>
    </w:p>
    <w:p w14:paraId="42E601F0" w14:textId="77777777" w:rsidR="00123649" w:rsidRDefault="00123649" w:rsidP="00F80195">
      <w:pPr>
        <w:pStyle w:val="ListParagraph"/>
        <w:numPr>
          <w:ilvl w:val="0"/>
          <w:numId w:val="2"/>
        </w:numPr>
        <w:ind w:left="360"/>
      </w:pPr>
      <w:r>
        <w:t>Local politics will have a learn local politics rules and regulations button</w:t>
      </w:r>
    </w:p>
    <w:p w14:paraId="5A89F630" w14:textId="7E9A3FBE" w:rsidR="00123649" w:rsidRDefault="00123649" w:rsidP="0062768A">
      <w:pPr>
        <w:pStyle w:val="ListParagraph"/>
        <w:numPr>
          <w:ilvl w:val="0"/>
          <w:numId w:val="2"/>
        </w:numPr>
        <w:ind w:left="360"/>
      </w:pPr>
      <w:r>
        <w:t>Local politics will have a learn public meeting rules and regulations button</w:t>
      </w:r>
    </w:p>
    <w:p w14:paraId="79B67BB5" w14:textId="01BA3FB0" w:rsidR="00123649" w:rsidRDefault="00123649" w:rsidP="00F80195">
      <w:pPr>
        <w:pStyle w:val="ListParagraph"/>
        <w:numPr>
          <w:ilvl w:val="0"/>
          <w:numId w:val="2"/>
        </w:numPr>
        <w:ind w:left="360"/>
      </w:pPr>
      <w:r>
        <w:t xml:space="preserve">Users will click on </w:t>
      </w:r>
      <w:ins w:id="1412" w:author="Ammanuel Beyene" w:date="2022-05-19T22:11:00Z">
        <w:r w:rsidR="002B1F88">
          <w:t xml:space="preserve">the </w:t>
        </w:r>
      </w:ins>
      <w:r>
        <w:t>contact support button to contact support and report issues or figure out how to fix an issue</w:t>
      </w:r>
    </w:p>
    <w:p w14:paraId="68B4BAA6" w14:textId="40125E6D" w:rsidR="00123649" w:rsidRDefault="00123649" w:rsidP="00F80195">
      <w:pPr>
        <w:pStyle w:val="ListParagraph"/>
        <w:numPr>
          <w:ilvl w:val="0"/>
          <w:numId w:val="2"/>
        </w:numPr>
        <w:ind w:left="360"/>
      </w:pPr>
      <w:r>
        <w:t xml:space="preserve">Users will click on </w:t>
      </w:r>
      <w:ins w:id="1413" w:author="Ammanuel Beyene" w:date="2022-05-19T22:12:00Z">
        <w:r w:rsidR="002B1F88">
          <w:t xml:space="preserve">the </w:t>
        </w:r>
      </w:ins>
      <w:r>
        <w:t>FAQ button to see if their questions have been asked and answered before</w:t>
      </w:r>
    </w:p>
    <w:p w14:paraId="786961B8" w14:textId="6C569D2F" w:rsidR="00123649" w:rsidRDefault="00123649" w:rsidP="00F80195">
      <w:pPr>
        <w:pStyle w:val="ListParagraph"/>
        <w:numPr>
          <w:ilvl w:val="0"/>
          <w:numId w:val="2"/>
        </w:numPr>
        <w:ind w:left="360"/>
      </w:pPr>
      <w:r>
        <w:t xml:space="preserve">Users will click on </w:t>
      </w:r>
      <w:ins w:id="1414" w:author="Ammanuel Beyene" w:date="2022-05-19T22:12:00Z">
        <w:r w:rsidR="002B1F88">
          <w:t xml:space="preserve">the </w:t>
        </w:r>
      </w:ins>
      <w:r>
        <w:t>account button to go to their accounts page or check their profile</w:t>
      </w:r>
    </w:p>
    <w:p w14:paraId="7DD6D3DD" w14:textId="47193047" w:rsidR="00123649" w:rsidRDefault="00123649" w:rsidP="00F80195">
      <w:pPr>
        <w:pStyle w:val="ListParagraph"/>
        <w:numPr>
          <w:ilvl w:val="0"/>
          <w:numId w:val="2"/>
        </w:numPr>
        <w:ind w:left="360"/>
      </w:pPr>
      <w:r>
        <w:t xml:space="preserve">User will click on </w:t>
      </w:r>
      <w:ins w:id="1415" w:author="Ammanuel Beyene" w:date="2022-05-19T22:12:00Z">
        <w:r w:rsidR="002B1F88">
          <w:t xml:space="preserve">the </w:t>
        </w:r>
      </w:ins>
      <w:ins w:id="1416" w:author="Ammanuel Beyene" w:date="2022-05-19T22:19:00Z">
        <w:r w:rsidR="00CA49D5">
          <w:t>settings</w:t>
        </w:r>
      </w:ins>
      <w:del w:id="1417" w:author="Ammanuel Beyene" w:date="2022-05-19T22:18:00Z">
        <w:r w:rsidDel="00CA49D5">
          <w:delText>settings</w:delText>
        </w:r>
      </w:del>
      <w:r>
        <w:t xml:space="preserve"> button to configure settings for the software</w:t>
      </w:r>
    </w:p>
    <w:p w14:paraId="358AC796" w14:textId="6372F8D1" w:rsidR="00123649" w:rsidRDefault="002B1F88" w:rsidP="00F80195">
      <w:pPr>
        <w:pStyle w:val="ListParagraph"/>
        <w:numPr>
          <w:ilvl w:val="0"/>
          <w:numId w:val="2"/>
        </w:numPr>
        <w:ind w:left="360"/>
      </w:pPr>
      <w:ins w:id="1418" w:author="Ammanuel Beyene" w:date="2022-05-19T22:12:00Z">
        <w:r>
          <w:t>Users</w:t>
        </w:r>
      </w:ins>
      <w:del w:id="1419" w:author="Ammanuel Beyene" w:date="2022-05-19T22:12:00Z">
        <w:r w:rsidR="00123649" w:rsidDel="002B1F88">
          <w:delText>User</w:delText>
        </w:r>
      </w:del>
      <w:r w:rsidR="00123649">
        <w:t xml:space="preserve"> will click on </w:t>
      </w:r>
      <w:ins w:id="1420" w:author="Ammanuel Beyene" w:date="2022-05-19T22:12:00Z">
        <w:r>
          <w:t xml:space="preserve">the </w:t>
        </w:r>
      </w:ins>
      <w:r w:rsidR="00123649">
        <w:t>DMP policy button to read or learn about DMP’s policies</w:t>
      </w:r>
    </w:p>
    <w:p w14:paraId="28179A8A" w14:textId="191B2CF6" w:rsidR="00123649" w:rsidRDefault="002B1F88" w:rsidP="00F80195">
      <w:pPr>
        <w:pStyle w:val="ListParagraph"/>
        <w:numPr>
          <w:ilvl w:val="0"/>
          <w:numId w:val="2"/>
        </w:numPr>
        <w:ind w:left="360"/>
      </w:pPr>
      <w:ins w:id="1421" w:author="Ammanuel Beyene" w:date="2022-05-19T22:13:00Z">
        <w:r>
          <w:t>Users</w:t>
        </w:r>
      </w:ins>
      <w:del w:id="1422" w:author="Ammanuel Beyene" w:date="2022-05-19T22:13:00Z">
        <w:r w:rsidR="00123649" w:rsidDel="002B1F88">
          <w:delText>User</w:delText>
        </w:r>
      </w:del>
      <w:r w:rsidR="00123649">
        <w:t xml:space="preserve"> will click on </w:t>
      </w:r>
      <w:ins w:id="1423" w:author="Ammanuel Beyene" w:date="2022-05-19T22:13:00Z">
        <w:r>
          <w:t xml:space="preserve">the </w:t>
        </w:r>
      </w:ins>
      <w:r w:rsidR="00123649">
        <w:t>saved posts button to view saved posts and work with them</w:t>
      </w:r>
    </w:p>
    <w:p w14:paraId="2C9059D4" w14:textId="2959A245" w:rsidR="00123649" w:rsidRDefault="002B1F88" w:rsidP="00F80195">
      <w:pPr>
        <w:pStyle w:val="ListParagraph"/>
        <w:numPr>
          <w:ilvl w:val="0"/>
          <w:numId w:val="2"/>
        </w:numPr>
        <w:ind w:left="360"/>
      </w:pPr>
      <w:ins w:id="1424" w:author="Ammanuel Beyene" w:date="2022-05-19T22:13:00Z">
        <w:r>
          <w:t>Users</w:t>
        </w:r>
      </w:ins>
      <w:del w:id="1425" w:author="Ammanuel Beyene" w:date="2022-05-19T22:13:00Z">
        <w:r w:rsidR="00123649" w:rsidDel="002B1F88">
          <w:delText>User</w:delText>
        </w:r>
      </w:del>
      <w:r w:rsidR="00123649">
        <w:t xml:space="preserve"> will click on </w:t>
      </w:r>
      <w:ins w:id="1426" w:author="Ammanuel Beyene" w:date="2022-05-19T22:13:00Z">
        <w:r>
          <w:t xml:space="preserve">the </w:t>
        </w:r>
      </w:ins>
      <w:r w:rsidR="00123649">
        <w:t>message button to view messages and work with their messages</w:t>
      </w:r>
    </w:p>
    <w:p w14:paraId="38D2EE9C" w14:textId="4D9C1DDF" w:rsidR="00123649" w:rsidRDefault="00123649" w:rsidP="00F80195">
      <w:pPr>
        <w:pStyle w:val="ListParagraph"/>
        <w:numPr>
          <w:ilvl w:val="0"/>
          <w:numId w:val="2"/>
        </w:numPr>
        <w:ind w:left="360"/>
      </w:pPr>
      <w:r>
        <w:t xml:space="preserve">Users will click on </w:t>
      </w:r>
      <w:ins w:id="1427" w:author="Ammanuel Beyene" w:date="2022-05-19T22:13:00Z">
        <w:r w:rsidR="002B1F88">
          <w:t xml:space="preserve">the </w:t>
        </w:r>
      </w:ins>
      <w:r>
        <w:t>notifications button to view notifications</w:t>
      </w:r>
    </w:p>
    <w:p w14:paraId="0F18B349" w14:textId="30BC7B3D" w:rsidR="00123649" w:rsidRDefault="00123649" w:rsidP="00F80195">
      <w:pPr>
        <w:pStyle w:val="ListParagraph"/>
        <w:numPr>
          <w:ilvl w:val="0"/>
          <w:numId w:val="2"/>
        </w:numPr>
        <w:ind w:left="360"/>
      </w:pPr>
      <w:r>
        <w:t xml:space="preserve">Users will click on </w:t>
      </w:r>
      <w:ins w:id="1428" w:author="Ammanuel Beyene" w:date="2022-05-19T22:13:00Z">
        <w:r w:rsidR="002B1F88">
          <w:t xml:space="preserve">the </w:t>
        </w:r>
      </w:ins>
      <w:r>
        <w:t>manage posts button to manage posts they have posted</w:t>
      </w:r>
    </w:p>
    <w:p w14:paraId="7331CF8F" w14:textId="54A5A495" w:rsidR="004D3B98" w:rsidRDefault="00123649" w:rsidP="004D3B98">
      <w:pPr>
        <w:pStyle w:val="ListParagraph"/>
        <w:numPr>
          <w:ilvl w:val="0"/>
          <w:numId w:val="2"/>
        </w:numPr>
        <w:ind w:left="360"/>
        <w:rPr>
          <w:ins w:id="1429" w:author="Ammanuel Beyene" w:date="2022-05-19T23:36:00Z"/>
        </w:rPr>
      </w:pPr>
      <w:r>
        <w:t>The system will check and remove users reported as being inappropriate after confirming reports</w:t>
      </w:r>
    </w:p>
    <w:p w14:paraId="71A7C5B6" w14:textId="07EBD082" w:rsidR="004D3B98" w:rsidRDefault="004D3B98" w:rsidP="004D3B98">
      <w:pPr>
        <w:pStyle w:val="ListParagraph"/>
        <w:numPr>
          <w:ilvl w:val="0"/>
          <w:numId w:val="2"/>
        </w:numPr>
        <w:ind w:left="360"/>
        <w:rPr>
          <w:ins w:id="1430" w:author="Ammanuel Beyene" w:date="2022-05-19T23:36:00Z"/>
        </w:rPr>
      </w:pPr>
      <w:ins w:id="1431" w:author="Ammanuel Beyene" w:date="2022-05-19T23:36:00Z">
        <w:r>
          <w:t xml:space="preserve">Posters who post in the following sections (events, jobs, </w:t>
        </w:r>
      </w:ins>
      <w:ins w:id="1432" w:author="Ammanuel Beyene" w:date="2022-05-19T23:37:00Z">
        <w:r>
          <w:t xml:space="preserve">interest groups, and public </w:t>
        </w:r>
      </w:ins>
      <w:ins w:id="1433" w:author="Ammanuel Beyene" w:date="2022-05-19T23:51:00Z">
        <w:r w:rsidR="004F798D">
          <w:t>meetups</w:t>
        </w:r>
      </w:ins>
      <w:ins w:id="1434" w:author="Ammanuel Beyene" w:date="2022-05-19T23:37:00Z">
        <w:r>
          <w:t xml:space="preserve">) </w:t>
        </w:r>
      </w:ins>
      <w:ins w:id="1435" w:author="Ammanuel Beyene" w:date="2022-05-19T23:36:00Z">
        <w:r>
          <w:t xml:space="preserve">will be notified to include </w:t>
        </w:r>
      </w:ins>
      <w:ins w:id="1436" w:author="Ammanuel Beyene" w:date="2022-05-19T23:38:00Z">
        <w:r>
          <w:t xml:space="preserve">their respective </w:t>
        </w:r>
      </w:ins>
      <w:ins w:id="1437" w:author="Ammanuel Beyene" w:date="2022-05-19T23:36:00Z">
        <w:r>
          <w:t xml:space="preserve">covid 19 requirements in their post </w:t>
        </w:r>
      </w:ins>
    </w:p>
    <w:p w14:paraId="6D5CCA35" w14:textId="0157C8ED" w:rsidR="004D3B98" w:rsidRDefault="004D3B98" w:rsidP="004D3B98">
      <w:pPr>
        <w:pStyle w:val="ListParagraph"/>
        <w:numPr>
          <w:ilvl w:val="0"/>
          <w:numId w:val="2"/>
        </w:numPr>
        <w:ind w:left="360"/>
      </w:pPr>
      <w:ins w:id="1438" w:author="Ammanuel Beyene" w:date="2022-05-19T23:36:00Z">
        <w:r>
          <w:t xml:space="preserve">Users </w:t>
        </w:r>
      </w:ins>
      <w:ins w:id="1439" w:author="Ammanuel Beyene" w:date="2022-05-19T23:37:00Z">
        <w:r>
          <w:t xml:space="preserve">who sign up for the following posts (events, jobs, interest groups, and public </w:t>
        </w:r>
      </w:ins>
      <w:ins w:id="1440" w:author="Ammanuel Beyene" w:date="2022-05-19T23:51:00Z">
        <w:r w:rsidR="004F798D">
          <w:t>meetups</w:t>
        </w:r>
      </w:ins>
      <w:ins w:id="1441" w:author="Ammanuel Beyene" w:date="2022-05-19T23:38:00Z">
        <w:r>
          <w:t xml:space="preserve">) </w:t>
        </w:r>
      </w:ins>
      <w:ins w:id="1442" w:author="Ammanuel Beyene" w:date="2022-05-19T23:36:00Z">
        <w:r>
          <w:t xml:space="preserve">will be notified to follow </w:t>
        </w:r>
      </w:ins>
      <w:ins w:id="1443" w:author="Ammanuel Beyene" w:date="2022-05-19T23:38:00Z">
        <w:r>
          <w:t xml:space="preserve">current </w:t>
        </w:r>
      </w:ins>
      <w:ins w:id="1444" w:author="Ammanuel Beyene" w:date="2022-05-19T23:36:00Z">
        <w:r>
          <w:t xml:space="preserve">covid 19 precaution rules as </w:t>
        </w:r>
      </w:ins>
      <w:ins w:id="1445" w:author="Ammanuel Beyene" w:date="2022-05-19T23:38:00Z">
        <w:r>
          <w:t xml:space="preserve">required by their respective states and communities </w:t>
        </w:r>
      </w:ins>
    </w:p>
    <w:p w14:paraId="428E7881" w14:textId="77777777" w:rsidR="00123649" w:rsidRDefault="00123649" w:rsidP="00123649"/>
    <w:p w14:paraId="4C545405" w14:textId="77777777" w:rsidR="00437CAE" w:rsidRDefault="00437CAE" w:rsidP="00D80F2C">
      <w:pPr>
        <w:pStyle w:val="Heading2"/>
        <w:rPr>
          <w:ins w:id="1446" w:author="Ammanuel Beyene" w:date="2022-05-21T00:03:00Z"/>
          <w:b/>
          <w:bCs/>
          <w:color w:val="000000" w:themeColor="text1"/>
          <w:sz w:val="28"/>
          <w:szCs w:val="28"/>
        </w:rPr>
      </w:pPr>
    </w:p>
    <w:p w14:paraId="6B5167A9" w14:textId="002FFEF3" w:rsidR="00D01A0A" w:rsidRPr="00252469" w:rsidDel="00D80F2C" w:rsidRDefault="00D80F2C">
      <w:pPr>
        <w:pStyle w:val="Heading2"/>
        <w:rPr>
          <w:del w:id="1447" w:author="Ammanuel Beyene" w:date="2022-05-17T22:27:00Z"/>
          <w:b/>
          <w:bCs/>
          <w:color w:val="000000" w:themeColor="text1"/>
          <w:sz w:val="28"/>
          <w:szCs w:val="28"/>
          <w:rPrChange w:id="1448" w:author="Ammanuel Beyene" w:date="2022-05-19T20:21:00Z">
            <w:rPr>
              <w:del w:id="1449" w:author="Ammanuel Beyene" w:date="2022-05-17T22:27:00Z"/>
            </w:rPr>
          </w:rPrChange>
        </w:rPr>
        <w:pPrChange w:id="1450" w:author="Ammanuel Beyene" w:date="2022-05-17T22:27:00Z">
          <w:pPr>
            <w:pStyle w:val="ListParagraph"/>
            <w:ind w:left="1080"/>
          </w:pPr>
        </w:pPrChange>
      </w:pPr>
      <w:bookmarkStart w:id="1451" w:name="_Toc105364016"/>
      <w:ins w:id="1452" w:author="Ammanuel Beyene" w:date="2022-05-17T22:27:00Z">
        <w:r w:rsidRPr="00252469">
          <w:rPr>
            <w:b/>
            <w:bCs/>
            <w:color w:val="000000" w:themeColor="text1"/>
            <w:sz w:val="28"/>
            <w:szCs w:val="28"/>
            <w:rPrChange w:id="1453" w:author="Ammanuel Beyene" w:date="2022-05-19T20:21:00Z">
              <w:rPr/>
            </w:rPrChange>
          </w:rPr>
          <w:t>4.3 Data Requirements</w:t>
        </w:r>
      </w:ins>
      <w:bookmarkEnd w:id="1451"/>
    </w:p>
    <w:p w14:paraId="6BB7B7D9" w14:textId="565CA495" w:rsidR="0062768A" w:rsidDel="00D80F2C" w:rsidRDefault="0062768A">
      <w:pPr>
        <w:pStyle w:val="Heading2"/>
        <w:rPr>
          <w:del w:id="1454" w:author="Ammanuel Beyene" w:date="2022-05-17T22:27:00Z"/>
          <w:b/>
          <w:bCs/>
          <w:color w:val="000000" w:themeColor="text1"/>
        </w:rPr>
      </w:pPr>
    </w:p>
    <w:p w14:paraId="7A8CAC91" w14:textId="3B22BBF9" w:rsidR="0062768A" w:rsidDel="00D80F2C" w:rsidRDefault="0062768A">
      <w:pPr>
        <w:pStyle w:val="Heading2"/>
        <w:rPr>
          <w:del w:id="1455" w:author="Ammanuel Beyene" w:date="2022-05-17T22:27:00Z"/>
          <w:b/>
          <w:bCs/>
          <w:color w:val="000000" w:themeColor="text1"/>
        </w:rPr>
      </w:pPr>
    </w:p>
    <w:p w14:paraId="02BB0251" w14:textId="47F3C02C" w:rsidR="0062768A" w:rsidRDefault="0062768A" w:rsidP="00D80F2C">
      <w:pPr>
        <w:pStyle w:val="Heading2"/>
        <w:rPr>
          <w:ins w:id="1456" w:author="Ammanuel Beyene" w:date="2022-05-15T21:11:00Z"/>
          <w:b/>
          <w:bCs/>
          <w:color w:val="000000" w:themeColor="text1"/>
        </w:rPr>
      </w:pPr>
    </w:p>
    <w:p w14:paraId="6D2022FC" w14:textId="6054C0A3" w:rsidR="00E0583C" w:rsidRDefault="00E0583C" w:rsidP="00E0583C">
      <w:pPr>
        <w:rPr>
          <w:ins w:id="1457" w:author="Ammanuel Beyene" w:date="2022-05-15T21:11:00Z"/>
        </w:rPr>
      </w:pPr>
    </w:p>
    <w:p w14:paraId="2E6F167E" w14:textId="68C8E33D" w:rsidR="00E0583C" w:rsidRDefault="00E0583C" w:rsidP="00E0583C">
      <w:pPr>
        <w:rPr>
          <w:ins w:id="1458" w:author="Ammanuel Beyene" w:date="2022-05-15T21:21:00Z"/>
        </w:rPr>
      </w:pPr>
    </w:p>
    <w:p w14:paraId="7DC287CE" w14:textId="7901E6BA" w:rsidR="00C6723C" w:rsidRPr="00A2074D" w:rsidRDefault="00AA2A95">
      <w:pPr>
        <w:pStyle w:val="Heading3"/>
        <w:ind w:firstLine="360"/>
        <w:rPr>
          <w:ins w:id="1459" w:author="Ammanuel Beyene" w:date="2022-05-17T22:28:00Z"/>
          <w:b/>
          <w:bCs/>
          <w:color w:val="000000" w:themeColor="text1"/>
          <w:rPrChange w:id="1460" w:author="Ammanuel Beyene" w:date="2022-05-19T19:09:00Z">
            <w:rPr>
              <w:ins w:id="1461" w:author="Ammanuel Beyene" w:date="2022-05-17T22:28:00Z"/>
            </w:rPr>
          </w:rPrChange>
        </w:rPr>
        <w:pPrChange w:id="1462" w:author="Ammanuel Beyene" w:date="2022-05-19T19:09:00Z">
          <w:pPr>
            <w:ind w:firstLine="360"/>
          </w:pPr>
        </w:pPrChange>
      </w:pPr>
      <w:bookmarkStart w:id="1463" w:name="_Toc105364017"/>
      <w:ins w:id="1464" w:author="Ammanuel Beyene" w:date="2022-05-17T12:54:00Z">
        <w:r w:rsidRPr="00A2074D">
          <w:rPr>
            <w:b/>
            <w:bCs/>
            <w:color w:val="000000" w:themeColor="text1"/>
            <w:rPrChange w:id="1465" w:author="Ammanuel Beyene" w:date="2022-05-19T19:09:00Z">
              <w:rPr/>
            </w:rPrChange>
          </w:rPr>
          <w:t xml:space="preserve">4.3.1 </w:t>
        </w:r>
      </w:ins>
      <w:ins w:id="1466" w:author="Ammanuel Beyene" w:date="2022-05-15T21:21:00Z">
        <w:r w:rsidR="00C6723C" w:rsidRPr="00A2074D">
          <w:rPr>
            <w:b/>
            <w:bCs/>
            <w:color w:val="000000" w:themeColor="text1"/>
            <w:rPrChange w:id="1467" w:author="Ammanuel Beyene" w:date="2022-05-19T19:09:00Z">
              <w:rPr/>
            </w:rPrChange>
          </w:rPr>
          <w:t>User and personal data</w:t>
        </w:r>
      </w:ins>
      <w:bookmarkEnd w:id="1463"/>
    </w:p>
    <w:p w14:paraId="58FD6D2C" w14:textId="77777777" w:rsidR="008A1EA7" w:rsidRPr="008A1EA7" w:rsidRDefault="008A1EA7">
      <w:pPr>
        <w:ind w:firstLine="360"/>
        <w:rPr>
          <w:ins w:id="1468" w:author="Ammanuel Beyene" w:date="2022-05-15T21:12:00Z"/>
          <w:b/>
          <w:bCs/>
          <w:rPrChange w:id="1469" w:author="Ammanuel Beyene" w:date="2022-05-17T22:28:00Z">
            <w:rPr>
              <w:ins w:id="1470" w:author="Ammanuel Beyene" w:date="2022-05-15T21:12:00Z"/>
            </w:rPr>
          </w:rPrChange>
        </w:rPr>
        <w:pPrChange w:id="1471" w:author="Ammanuel Beyene" w:date="2022-05-17T22:28:00Z">
          <w:pPr/>
        </w:pPrChange>
      </w:pPr>
    </w:p>
    <w:p w14:paraId="6A1DBBD6" w14:textId="0BF5E8D1" w:rsidR="00D65A31" w:rsidRDefault="00D65A31" w:rsidP="00D65A31">
      <w:pPr>
        <w:pStyle w:val="ListParagraph"/>
        <w:numPr>
          <w:ilvl w:val="0"/>
          <w:numId w:val="6"/>
        </w:numPr>
        <w:rPr>
          <w:ins w:id="1472" w:author="Ammanuel Beyene" w:date="2022-05-15T21:12:00Z"/>
        </w:rPr>
      </w:pPr>
      <w:ins w:id="1473" w:author="Ammanuel Beyene" w:date="2022-05-15T21:12:00Z">
        <w:r>
          <w:t xml:space="preserve">The system will record </w:t>
        </w:r>
      </w:ins>
      <w:ins w:id="1474" w:author="Ammanuel Beyene" w:date="2022-05-19T22:19:00Z">
        <w:r w:rsidR="00CA49D5">
          <w:t>a</w:t>
        </w:r>
      </w:ins>
      <w:ins w:id="1475" w:author="Ammanuel Beyene" w:date="2022-05-19T22:18:00Z">
        <w:r w:rsidR="00CA49D5">
          <w:t xml:space="preserve"> </w:t>
        </w:r>
      </w:ins>
      <w:ins w:id="1476" w:author="Ammanuel Beyene" w:date="2022-05-15T21:12:00Z">
        <w:r>
          <w:t xml:space="preserve">user’s personal information </w:t>
        </w:r>
      </w:ins>
    </w:p>
    <w:p w14:paraId="58334101" w14:textId="796ECDDC" w:rsidR="00D65A31" w:rsidRDefault="00D65A31" w:rsidP="00D65A31">
      <w:pPr>
        <w:pStyle w:val="ListParagraph"/>
        <w:numPr>
          <w:ilvl w:val="0"/>
          <w:numId w:val="6"/>
        </w:numPr>
        <w:rPr>
          <w:ins w:id="1477" w:author="Ammanuel Beyene" w:date="2022-05-15T21:12:00Z"/>
        </w:rPr>
      </w:pPr>
      <w:ins w:id="1478" w:author="Ammanuel Beyene" w:date="2022-05-15T21:12:00Z">
        <w:r>
          <w:t xml:space="preserve">The system will record </w:t>
        </w:r>
      </w:ins>
      <w:ins w:id="1479" w:author="Ammanuel Beyene" w:date="2022-05-19T22:19:00Z">
        <w:r w:rsidR="00CA49D5">
          <w:t xml:space="preserve">a </w:t>
        </w:r>
      </w:ins>
      <w:ins w:id="1480" w:author="Ammanuel Beyene" w:date="2022-05-15T21:12:00Z">
        <w:r>
          <w:t>user</w:t>
        </w:r>
      </w:ins>
      <w:ins w:id="1481" w:author="Ammanuel Beyene" w:date="2022-05-19T22:19:00Z">
        <w:r w:rsidR="00CA49D5">
          <w:t>’s</w:t>
        </w:r>
      </w:ins>
      <w:ins w:id="1482" w:author="Ammanuel Beyene" w:date="2022-05-15T21:12:00Z">
        <w:r>
          <w:t xml:space="preserve"> preferences and </w:t>
        </w:r>
      </w:ins>
      <w:ins w:id="1483" w:author="Ammanuel Beyene" w:date="2022-05-19T22:19:00Z">
        <w:r w:rsidR="00CA49D5">
          <w:t>other settings</w:t>
        </w:r>
      </w:ins>
    </w:p>
    <w:p w14:paraId="6762A8CA" w14:textId="2A4A3718" w:rsidR="00D65A31" w:rsidRDefault="00D65A31" w:rsidP="00D65A31">
      <w:pPr>
        <w:pStyle w:val="ListParagraph"/>
        <w:numPr>
          <w:ilvl w:val="0"/>
          <w:numId w:val="6"/>
        </w:numPr>
        <w:rPr>
          <w:ins w:id="1484" w:author="Ammanuel Beyene" w:date="2022-05-15T21:14:00Z"/>
        </w:rPr>
      </w:pPr>
      <w:ins w:id="1485" w:author="Ammanuel Beyene" w:date="2022-05-15T21:12:00Z">
        <w:r>
          <w:t xml:space="preserve">The system will </w:t>
        </w:r>
      </w:ins>
      <w:ins w:id="1486" w:author="Ammanuel Beyene" w:date="2022-05-15T21:13:00Z">
        <w:r w:rsidR="00741C73">
          <w:t>rec</w:t>
        </w:r>
      </w:ins>
      <w:ins w:id="1487" w:author="Ammanuel Beyene" w:date="2022-05-15T21:14:00Z">
        <w:r w:rsidR="00741C73">
          <w:t xml:space="preserve">ord </w:t>
        </w:r>
      </w:ins>
      <w:ins w:id="1488" w:author="Ammanuel Beyene" w:date="2022-05-19T22:19:00Z">
        <w:r w:rsidR="00CA49D5">
          <w:t xml:space="preserve">a </w:t>
        </w:r>
      </w:ins>
      <w:ins w:id="1489" w:author="Ammanuel Beyene" w:date="2022-05-15T21:14:00Z">
        <w:r w:rsidR="00741C73">
          <w:t>user’s communication with others</w:t>
        </w:r>
      </w:ins>
    </w:p>
    <w:p w14:paraId="6091F8B7" w14:textId="2EE9926B" w:rsidR="00741C73" w:rsidRDefault="00741C73" w:rsidP="00D65A31">
      <w:pPr>
        <w:pStyle w:val="ListParagraph"/>
        <w:numPr>
          <w:ilvl w:val="0"/>
          <w:numId w:val="6"/>
        </w:numPr>
        <w:rPr>
          <w:ins w:id="1490" w:author="Ammanuel Beyene" w:date="2022-05-19T22:21:00Z"/>
        </w:rPr>
      </w:pPr>
      <w:ins w:id="1491" w:author="Ammanuel Beyene" w:date="2022-05-15T21:14:00Z">
        <w:r>
          <w:t xml:space="preserve">The system will record </w:t>
        </w:r>
      </w:ins>
      <w:ins w:id="1492" w:author="Ammanuel Beyene" w:date="2022-05-19T22:22:00Z">
        <w:r w:rsidR="00D31E39">
          <w:t xml:space="preserve">a </w:t>
        </w:r>
      </w:ins>
      <w:ins w:id="1493" w:author="Ammanuel Beyene" w:date="2022-05-15T21:14:00Z">
        <w:r>
          <w:t xml:space="preserve">user’s </w:t>
        </w:r>
      </w:ins>
      <w:ins w:id="1494" w:author="Ammanuel Beyene" w:date="2022-05-15T21:15:00Z">
        <w:r>
          <w:t>posts, saved posts, favorite</w:t>
        </w:r>
      </w:ins>
      <w:ins w:id="1495" w:author="Ammanuel Beyene" w:date="2022-05-19T22:20:00Z">
        <w:r w:rsidR="00A621A3">
          <w:t>d contents</w:t>
        </w:r>
      </w:ins>
      <w:ins w:id="1496" w:author="Ammanuel Beyene" w:date="2022-05-15T21:15:00Z">
        <w:r>
          <w:t>, liked</w:t>
        </w:r>
      </w:ins>
      <w:ins w:id="1497" w:author="Ammanuel Beyene" w:date="2022-05-19T22:20:00Z">
        <w:r w:rsidR="008E5688">
          <w:t xml:space="preserve"> posts</w:t>
        </w:r>
      </w:ins>
      <w:ins w:id="1498" w:author="Ammanuel Beyene" w:date="2022-05-15T21:15:00Z">
        <w:r>
          <w:t>, commented</w:t>
        </w:r>
      </w:ins>
      <w:ins w:id="1499" w:author="Ammanuel Beyene" w:date="2022-05-19T22:20:00Z">
        <w:r w:rsidR="008E5688">
          <w:t xml:space="preserve"> posts</w:t>
        </w:r>
      </w:ins>
      <w:ins w:id="1500" w:author="Ammanuel Beyene" w:date="2022-05-15T21:15:00Z">
        <w:r>
          <w:t xml:space="preserve">, and </w:t>
        </w:r>
      </w:ins>
      <w:ins w:id="1501" w:author="Ammanuel Beyene" w:date="2022-05-19T22:23:00Z">
        <w:r w:rsidR="00243D7E">
          <w:t>replies</w:t>
        </w:r>
      </w:ins>
      <w:ins w:id="1502" w:author="Ammanuel Beyene" w:date="2022-05-15T21:15:00Z">
        <w:r>
          <w:t xml:space="preserve"> to posts</w:t>
        </w:r>
      </w:ins>
      <w:ins w:id="1503" w:author="Ammanuel Beyene" w:date="2022-05-15T21:14:00Z">
        <w:r>
          <w:t xml:space="preserve"> </w:t>
        </w:r>
      </w:ins>
    </w:p>
    <w:p w14:paraId="7E7AB286" w14:textId="1C177A6F" w:rsidR="00120AEC" w:rsidRDefault="00120AEC" w:rsidP="00D65A31">
      <w:pPr>
        <w:pStyle w:val="ListParagraph"/>
        <w:numPr>
          <w:ilvl w:val="0"/>
          <w:numId w:val="6"/>
        </w:numPr>
        <w:rPr>
          <w:ins w:id="1504" w:author="Ammanuel Beyene" w:date="2022-05-15T21:15:00Z"/>
        </w:rPr>
      </w:pPr>
      <w:ins w:id="1505" w:author="Ammanuel Beyene" w:date="2022-05-19T22:21:00Z">
        <w:r>
          <w:t xml:space="preserve">The system will record </w:t>
        </w:r>
      </w:ins>
      <w:ins w:id="1506" w:author="Ammanuel Beyene" w:date="2022-05-19T22:22:00Z">
        <w:r w:rsidR="00D31E39">
          <w:t xml:space="preserve">a </w:t>
        </w:r>
      </w:ins>
      <w:ins w:id="1507" w:author="Ammanuel Beyene" w:date="2022-05-19T22:21:00Z">
        <w:r>
          <w:t>user’s applications and what they signed up for</w:t>
        </w:r>
      </w:ins>
    </w:p>
    <w:p w14:paraId="37B86079" w14:textId="1D589FA3" w:rsidR="00741C73" w:rsidRDefault="00741C73" w:rsidP="00D65A31">
      <w:pPr>
        <w:pStyle w:val="ListParagraph"/>
        <w:numPr>
          <w:ilvl w:val="0"/>
          <w:numId w:val="6"/>
        </w:numPr>
        <w:rPr>
          <w:ins w:id="1508" w:author="Ammanuel Beyene" w:date="2022-05-15T21:15:00Z"/>
        </w:rPr>
      </w:pPr>
      <w:ins w:id="1509" w:author="Ammanuel Beyene" w:date="2022-05-15T21:15:00Z">
        <w:r>
          <w:t xml:space="preserve">The system will record </w:t>
        </w:r>
      </w:ins>
      <w:ins w:id="1510" w:author="Ammanuel Beyene" w:date="2022-05-19T22:22:00Z">
        <w:r w:rsidR="00D31E39">
          <w:t xml:space="preserve">a </w:t>
        </w:r>
      </w:ins>
      <w:ins w:id="1511" w:author="Ammanuel Beyene" w:date="2022-05-15T21:15:00Z">
        <w:r>
          <w:t xml:space="preserve">user’s interests and activities </w:t>
        </w:r>
      </w:ins>
    </w:p>
    <w:p w14:paraId="6D35259F" w14:textId="2DE72398" w:rsidR="00C6723C" w:rsidRDefault="008446E3" w:rsidP="00C6325B">
      <w:pPr>
        <w:pStyle w:val="ListParagraph"/>
        <w:numPr>
          <w:ilvl w:val="0"/>
          <w:numId w:val="6"/>
        </w:numPr>
        <w:rPr>
          <w:ins w:id="1512" w:author="Ammanuel Beyene" w:date="2022-05-19T18:54:00Z"/>
        </w:rPr>
      </w:pPr>
      <w:ins w:id="1513" w:author="Ammanuel Beyene" w:date="2022-05-19T18:54:00Z">
        <w:r>
          <w:t>If a user wants to delete their account, t</w:t>
        </w:r>
      </w:ins>
      <w:ins w:id="1514" w:author="Ammanuel Beyene" w:date="2022-05-15T21:22:00Z">
        <w:r w:rsidR="0092708D">
          <w:t>he system will compile and give user</w:t>
        </w:r>
      </w:ins>
      <w:ins w:id="1515" w:author="Ammanuel Beyene" w:date="2022-05-19T18:54:00Z">
        <w:r>
          <w:t>s</w:t>
        </w:r>
      </w:ins>
      <w:ins w:id="1516" w:author="Ammanuel Beyene" w:date="2022-05-15T21:22:00Z">
        <w:r w:rsidR="0092708D">
          <w:t xml:space="preserve"> their data before removing their account upon request</w:t>
        </w:r>
      </w:ins>
    </w:p>
    <w:p w14:paraId="174D4F4B" w14:textId="632B177D" w:rsidR="008446E3" w:rsidRDefault="008446E3" w:rsidP="00C6325B">
      <w:pPr>
        <w:pStyle w:val="ListParagraph"/>
        <w:numPr>
          <w:ilvl w:val="0"/>
          <w:numId w:val="6"/>
        </w:numPr>
        <w:rPr>
          <w:ins w:id="1517" w:author="Ammanuel Beyene" w:date="2022-05-19T18:54:00Z"/>
        </w:rPr>
      </w:pPr>
      <w:ins w:id="1518" w:author="Ammanuel Beyene" w:date="2022-05-19T18:54:00Z">
        <w:r>
          <w:lastRenderedPageBreak/>
          <w:t xml:space="preserve">The system will record posters </w:t>
        </w:r>
      </w:ins>
      <w:ins w:id="1519" w:author="Ammanuel Beyene" w:date="2022-05-19T22:22:00Z">
        <w:r w:rsidR="005D1D7C">
          <w:t xml:space="preserve">activity </w:t>
        </w:r>
      </w:ins>
      <w:ins w:id="1520" w:author="Ammanuel Beyene" w:date="2022-05-19T18:54:00Z">
        <w:r>
          <w:t>data</w:t>
        </w:r>
      </w:ins>
    </w:p>
    <w:p w14:paraId="51FDE902" w14:textId="2B595586" w:rsidR="0092708D" w:rsidRDefault="0092708D" w:rsidP="0092708D">
      <w:pPr>
        <w:rPr>
          <w:ins w:id="1521" w:author="Ammanuel Beyene" w:date="2022-05-15T21:22:00Z"/>
        </w:rPr>
      </w:pPr>
    </w:p>
    <w:p w14:paraId="1D32CC00" w14:textId="77777777" w:rsidR="0092708D" w:rsidRDefault="0092708D" w:rsidP="0092708D">
      <w:pPr>
        <w:rPr>
          <w:ins w:id="1522" w:author="Ammanuel Beyene" w:date="2022-05-15T21:22:00Z"/>
        </w:rPr>
      </w:pPr>
    </w:p>
    <w:p w14:paraId="6507FBBE" w14:textId="699E7EA3" w:rsidR="00C6723C" w:rsidRPr="00A2074D" w:rsidRDefault="00AA2A95">
      <w:pPr>
        <w:pStyle w:val="Heading3"/>
        <w:ind w:firstLine="360"/>
        <w:rPr>
          <w:ins w:id="1523" w:author="Ammanuel Beyene" w:date="2022-05-15T21:23:00Z"/>
          <w:b/>
          <w:bCs/>
          <w:color w:val="000000" w:themeColor="text1"/>
          <w:rPrChange w:id="1524" w:author="Ammanuel Beyene" w:date="2022-05-19T19:09:00Z">
            <w:rPr>
              <w:ins w:id="1525" w:author="Ammanuel Beyene" w:date="2022-05-15T21:23:00Z"/>
            </w:rPr>
          </w:rPrChange>
        </w:rPr>
        <w:pPrChange w:id="1526" w:author="Ammanuel Beyene" w:date="2022-05-19T19:09:00Z">
          <w:pPr/>
        </w:pPrChange>
      </w:pPr>
      <w:bookmarkStart w:id="1527" w:name="_Toc105364018"/>
      <w:ins w:id="1528" w:author="Ammanuel Beyene" w:date="2022-05-17T12:54:00Z">
        <w:r w:rsidRPr="00A2074D">
          <w:rPr>
            <w:b/>
            <w:bCs/>
            <w:color w:val="000000" w:themeColor="text1"/>
            <w:rPrChange w:id="1529" w:author="Ammanuel Beyene" w:date="2022-05-19T19:09:00Z">
              <w:rPr/>
            </w:rPrChange>
          </w:rPr>
          <w:t xml:space="preserve">4.3.2 </w:t>
        </w:r>
      </w:ins>
      <w:ins w:id="1530" w:author="Ammanuel Beyene" w:date="2022-05-15T21:21:00Z">
        <w:r w:rsidR="00C6723C" w:rsidRPr="00A2074D">
          <w:rPr>
            <w:b/>
            <w:bCs/>
            <w:color w:val="000000" w:themeColor="text1"/>
            <w:rPrChange w:id="1531" w:author="Ammanuel Beyene" w:date="2022-05-19T19:09:00Z">
              <w:rPr/>
            </w:rPrChange>
          </w:rPr>
          <w:t>Sections and interrelations</w:t>
        </w:r>
      </w:ins>
      <w:bookmarkEnd w:id="1527"/>
    </w:p>
    <w:p w14:paraId="37A6D391" w14:textId="77777777" w:rsidR="000672EC" w:rsidRDefault="000672EC">
      <w:pPr>
        <w:rPr>
          <w:ins w:id="1532" w:author="Ammanuel Beyene" w:date="2022-05-15T21:21:00Z"/>
        </w:rPr>
        <w:pPrChange w:id="1533" w:author="Ammanuel Beyene" w:date="2022-05-15T21:22:00Z">
          <w:pPr>
            <w:pStyle w:val="ListParagraph"/>
            <w:numPr>
              <w:numId w:val="6"/>
            </w:numPr>
            <w:ind w:hanging="360"/>
          </w:pPr>
        </w:pPrChange>
      </w:pPr>
    </w:p>
    <w:p w14:paraId="70D3598B" w14:textId="2A86DAAC" w:rsidR="00741C73" w:rsidRDefault="00741C73" w:rsidP="00D65A31">
      <w:pPr>
        <w:pStyle w:val="ListParagraph"/>
        <w:numPr>
          <w:ilvl w:val="0"/>
          <w:numId w:val="6"/>
        </w:numPr>
        <w:rPr>
          <w:ins w:id="1534" w:author="Ammanuel Beyene" w:date="2022-05-15T21:17:00Z"/>
        </w:rPr>
      </w:pPr>
      <w:ins w:id="1535" w:author="Ammanuel Beyene" w:date="2022-05-15T21:15:00Z">
        <w:r>
          <w:t xml:space="preserve">The system will record </w:t>
        </w:r>
      </w:ins>
      <w:ins w:id="1536" w:author="Ammanuel Beyene" w:date="2022-05-15T21:17:00Z">
        <w:r w:rsidR="00C6723C">
          <w:t xml:space="preserve">local politics and </w:t>
        </w:r>
      </w:ins>
      <w:ins w:id="1537" w:author="Ammanuel Beyene" w:date="2022-05-15T21:16:00Z">
        <w:r>
          <w:t xml:space="preserve">news posts and save them for </w:t>
        </w:r>
        <w:r w:rsidR="00C6723C">
          <w:t>up to</w:t>
        </w:r>
        <w:r>
          <w:t xml:space="preserve"> two weeks, from which point on</w:t>
        </w:r>
        <w:r w:rsidR="00C6723C">
          <w:t xml:space="preserve"> detailed information will not be saved</w:t>
        </w:r>
        <w:r>
          <w:t xml:space="preserve">, </w:t>
        </w:r>
        <w:r w:rsidR="00C6723C">
          <w:t xml:space="preserve">and </w:t>
        </w:r>
        <w:r>
          <w:t xml:space="preserve">users will have to </w:t>
        </w:r>
        <w:r w:rsidR="00C6723C">
          <w:t xml:space="preserve">contact the source of the news to get the </w:t>
        </w:r>
      </w:ins>
      <w:ins w:id="1538" w:author="Ammanuel Beyene" w:date="2022-05-15T21:17:00Z">
        <w:r w:rsidR="00C6723C">
          <w:t>detailed i</w:t>
        </w:r>
      </w:ins>
      <w:ins w:id="1539" w:author="Ammanuel Beyene" w:date="2022-05-15T21:16:00Z">
        <w:r w:rsidR="00C6723C">
          <w:t>nformation about t</w:t>
        </w:r>
      </w:ins>
      <w:ins w:id="1540" w:author="Ammanuel Beyene" w:date="2022-05-15T21:17:00Z">
        <w:r w:rsidR="00C6723C">
          <w:t>he news</w:t>
        </w:r>
      </w:ins>
    </w:p>
    <w:p w14:paraId="5762CEB3" w14:textId="41436956" w:rsidR="00C6723C" w:rsidRDefault="00C6723C" w:rsidP="00D65A31">
      <w:pPr>
        <w:pStyle w:val="ListParagraph"/>
        <w:numPr>
          <w:ilvl w:val="0"/>
          <w:numId w:val="6"/>
        </w:numPr>
        <w:rPr>
          <w:ins w:id="1541" w:author="Ammanuel Beyene" w:date="2022-05-17T20:15:00Z"/>
        </w:rPr>
      </w:pPr>
      <w:ins w:id="1542" w:author="Ammanuel Beyene" w:date="2022-05-15T21:17:00Z">
        <w:r>
          <w:t xml:space="preserve">The system will record events, jobs, </w:t>
        </w:r>
      </w:ins>
      <w:ins w:id="1543" w:author="Ammanuel Beyene" w:date="2022-05-19T22:23:00Z">
        <w:r w:rsidR="00243D7E">
          <w:t xml:space="preserve">and </w:t>
        </w:r>
      </w:ins>
      <w:ins w:id="1544" w:author="Ammanuel Beyene" w:date="2022-05-15T21:17:00Z">
        <w:r>
          <w:t>interest group post</w:t>
        </w:r>
      </w:ins>
      <w:ins w:id="1545" w:author="Ammanuel Beyene" w:date="2022-05-19T22:24:00Z">
        <w:r w:rsidR="00243D7E">
          <w:t>s</w:t>
        </w:r>
      </w:ins>
      <w:ins w:id="1546" w:author="Ammanuel Beyene" w:date="2022-05-15T21:17:00Z">
        <w:r>
          <w:t xml:space="preserve"> for up to a year, from which point on, users will have to contact the source to get more information</w:t>
        </w:r>
      </w:ins>
    </w:p>
    <w:p w14:paraId="2186ECA8" w14:textId="2264DB13" w:rsidR="006E1B81" w:rsidRDefault="006E1B81" w:rsidP="00D65A31">
      <w:pPr>
        <w:pStyle w:val="ListParagraph"/>
        <w:numPr>
          <w:ilvl w:val="0"/>
          <w:numId w:val="6"/>
        </w:numPr>
        <w:rPr>
          <w:ins w:id="1547" w:author="Ammanuel Beyene" w:date="2022-05-17T20:15:00Z"/>
        </w:rPr>
      </w:pPr>
      <w:ins w:id="1548" w:author="Ammanuel Beyene" w:date="2022-05-17T20:15:00Z">
        <w:r>
          <w:t>When someone posts a post, the data will be saved for three months past the last date of the post’s duration, after which it will be deleted</w:t>
        </w:r>
      </w:ins>
    </w:p>
    <w:p w14:paraId="598B946C" w14:textId="0D2F93E8" w:rsidR="006E1B81" w:rsidRDefault="00A82D19" w:rsidP="00D65A31">
      <w:pPr>
        <w:pStyle w:val="ListParagraph"/>
        <w:numPr>
          <w:ilvl w:val="0"/>
          <w:numId w:val="6"/>
        </w:numPr>
        <w:rPr>
          <w:ins w:id="1549" w:author="Ammanuel Beyene" w:date="2022-05-19T18:52:00Z"/>
        </w:rPr>
      </w:pPr>
      <w:ins w:id="1550" w:author="Ammanuel Beyene" w:date="2022-05-19T18:52:00Z">
        <w:r>
          <w:t>When users sign up for an event or any post, the system will record their data and save it.</w:t>
        </w:r>
      </w:ins>
      <w:ins w:id="1551" w:author="Ammanuel Beyene" w:date="2022-05-19T18:55:00Z">
        <w:r w:rsidR="00C924FE">
          <w:t xml:space="preserve"> This will </w:t>
        </w:r>
      </w:ins>
      <w:ins w:id="1552" w:author="Ammanuel Beyene" w:date="2022-05-19T18:56:00Z">
        <w:r w:rsidR="00C924FE">
          <w:t xml:space="preserve">also </w:t>
        </w:r>
      </w:ins>
      <w:ins w:id="1553" w:author="Ammanuel Beyene" w:date="2022-05-19T18:55:00Z">
        <w:r w:rsidR="00C924FE">
          <w:t xml:space="preserve">help with </w:t>
        </w:r>
      </w:ins>
      <w:ins w:id="1554" w:author="Ammanuel Beyene" w:date="2022-05-19T22:24:00Z">
        <w:r w:rsidR="00243D7E">
          <w:t>suggestions</w:t>
        </w:r>
      </w:ins>
      <w:ins w:id="1555" w:author="Ammanuel Beyene" w:date="2022-05-19T18:56:00Z">
        <w:r w:rsidR="00C924FE">
          <w:t xml:space="preserve"> </w:t>
        </w:r>
      </w:ins>
      <w:ins w:id="1556" w:author="Ammanuel Beyene" w:date="2022-05-19T22:24:00Z">
        <w:r w:rsidR="00243D7E">
          <w:t>to the user</w:t>
        </w:r>
      </w:ins>
      <w:ins w:id="1557" w:author="Ammanuel Beyene" w:date="2022-05-19T22:27:00Z">
        <w:r w:rsidR="00926ADB">
          <w:t>;</w:t>
        </w:r>
      </w:ins>
      <w:ins w:id="1558" w:author="Ammanuel Beyene" w:date="2022-05-19T22:24:00Z">
        <w:r w:rsidR="00243D7E">
          <w:t xml:space="preserve"> </w:t>
        </w:r>
      </w:ins>
      <w:ins w:id="1559" w:author="Ammanuel Beyene" w:date="2022-05-19T18:56:00Z">
        <w:r w:rsidR="00C924FE">
          <w:t xml:space="preserve">if </w:t>
        </w:r>
      </w:ins>
      <w:ins w:id="1560" w:author="Ammanuel Beyene" w:date="2022-05-19T22:24:00Z">
        <w:r w:rsidR="00243D7E">
          <w:t xml:space="preserve">they want </w:t>
        </w:r>
      </w:ins>
      <w:ins w:id="1561" w:author="Ammanuel Beyene" w:date="2022-05-19T18:56:00Z">
        <w:r w:rsidR="00C924FE">
          <w:t>to add an event they signed up for to their</w:t>
        </w:r>
      </w:ins>
      <w:ins w:id="1562" w:author="Ammanuel Beyene" w:date="2022-05-19T18:55:00Z">
        <w:r w:rsidR="00C924FE">
          <w:t xml:space="preserve"> planner</w:t>
        </w:r>
      </w:ins>
    </w:p>
    <w:p w14:paraId="2758E414" w14:textId="799EACAA" w:rsidR="00A82D19" w:rsidRDefault="00A82D19" w:rsidP="00D65A31">
      <w:pPr>
        <w:pStyle w:val="ListParagraph"/>
        <w:numPr>
          <w:ilvl w:val="0"/>
          <w:numId w:val="6"/>
        </w:numPr>
        <w:rPr>
          <w:ins w:id="1563" w:author="Ammanuel Beyene" w:date="2022-05-19T18:53:00Z"/>
        </w:rPr>
      </w:pPr>
      <w:ins w:id="1564" w:author="Ammanuel Beyene" w:date="2022-05-19T18:52:00Z">
        <w:r>
          <w:t xml:space="preserve">When users follow a link to </w:t>
        </w:r>
      </w:ins>
      <w:ins w:id="1565" w:author="Ammanuel Beyene" w:date="2022-05-19T18:53:00Z">
        <w:r w:rsidR="008446E3">
          <w:t xml:space="preserve">sign up for an event or any post, the system will track and record their data, having negotiated with the third party to get </w:t>
        </w:r>
      </w:ins>
      <w:ins w:id="1566" w:author="Ammanuel Beyene" w:date="2022-05-19T22:25:00Z">
        <w:r w:rsidR="005865D5">
          <w:t xml:space="preserve">the </w:t>
        </w:r>
      </w:ins>
      <w:ins w:id="1567" w:author="Ammanuel Beyene" w:date="2022-05-19T18:53:00Z">
        <w:r w:rsidR="008446E3">
          <w:t>user’s information</w:t>
        </w:r>
      </w:ins>
    </w:p>
    <w:p w14:paraId="1920290B" w14:textId="08E83B08" w:rsidR="008446E3" w:rsidRDefault="00C924FE" w:rsidP="003209B3">
      <w:pPr>
        <w:pStyle w:val="ListParagraph"/>
        <w:numPr>
          <w:ilvl w:val="0"/>
          <w:numId w:val="6"/>
        </w:numPr>
        <w:rPr>
          <w:ins w:id="1568" w:author="Ammanuel Beyene" w:date="2022-05-19T19:01:00Z"/>
        </w:rPr>
      </w:pPr>
      <w:ins w:id="1569" w:author="Ammanuel Beyene" w:date="2022-05-19T18:55:00Z">
        <w:r>
          <w:t xml:space="preserve">The system will record user’s </w:t>
        </w:r>
      </w:ins>
      <w:ins w:id="1570" w:author="Ammanuel Beyene" w:date="2022-05-19T18:56:00Z">
        <w:r w:rsidR="00B900DE">
          <w:t xml:space="preserve">comments, replies, </w:t>
        </w:r>
      </w:ins>
      <w:ins w:id="1571" w:author="Ammanuel Beyene" w:date="2022-05-19T18:57:00Z">
        <w:r w:rsidR="00B900DE">
          <w:t xml:space="preserve">posts, and likes and save them under </w:t>
        </w:r>
      </w:ins>
      <w:ins w:id="1572" w:author="Ammanuel Beyene" w:date="2022-05-19T22:25:00Z">
        <w:r w:rsidR="005865D5">
          <w:t xml:space="preserve">the </w:t>
        </w:r>
      </w:ins>
      <w:ins w:id="1573" w:author="Ammanuel Beyene" w:date="2022-05-19T18:57:00Z">
        <w:r w:rsidR="00B900DE">
          <w:t>user’s activity logs</w:t>
        </w:r>
      </w:ins>
    </w:p>
    <w:p w14:paraId="71A04F27" w14:textId="5400EEBE" w:rsidR="002411A1" w:rsidRDefault="002411A1" w:rsidP="002411A1">
      <w:pPr>
        <w:rPr>
          <w:ins w:id="1574" w:author="Ammanuel Beyene" w:date="2022-05-19T22:14:00Z"/>
        </w:rPr>
      </w:pPr>
    </w:p>
    <w:p w14:paraId="748D76FD" w14:textId="7DF0EF09" w:rsidR="00F66BEE" w:rsidRDefault="00F66BEE">
      <w:pPr>
        <w:rPr>
          <w:ins w:id="1575" w:author="Ammanuel Beyene" w:date="2022-05-15T21:21:00Z"/>
        </w:rPr>
        <w:pPrChange w:id="1576" w:author="Ammanuel Beyene" w:date="2022-05-19T19:01:00Z">
          <w:pPr>
            <w:pStyle w:val="ListParagraph"/>
            <w:numPr>
              <w:numId w:val="6"/>
            </w:numPr>
            <w:ind w:hanging="360"/>
          </w:pPr>
        </w:pPrChange>
      </w:pPr>
    </w:p>
    <w:p w14:paraId="625C96AE" w14:textId="51AC4D6F" w:rsidR="00C6723C" w:rsidRDefault="00C6723C" w:rsidP="00C6723C">
      <w:pPr>
        <w:rPr>
          <w:ins w:id="1577" w:author="Ammanuel Beyene" w:date="2022-05-15T21:23:00Z"/>
        </w:rPr>
      </w:pPr>
    </w:p>
    <w:p w14:paraId="5A236E6B" w14:textId="6360C84E" w:rsidR="000672EC" w:rsidRDefault="000672EC" w:rsidP="00C6723C">
      <w:pPr>
        <w:rPr>
          <w:ins w:id="1578" w:author="Ammanuel Beyene" w:date="2022-05-15T21:23:00Z"/>
        </w:rPr>
      </w:pPr>
    </w:p>
    <w:p w14:paraId="12F14A4E" w14:textId="77777777" w:rsidR="000672EC" w:rsidRDefault="000672EC" w:rsidP="00C6723C">
      <w:pPr>
        <w:rPr>
          <w:ins w:id="1579" w:author="Ammanuel Beyene" w:date="2022-05-15T21:21:00Z"/>
        </w:rPr>
      </w:pPr>
    </w:p>
    <w:p w14:paraId="12D49BC3" w14:textId="6EC3E596" w:rsidR="00C6723C" w:rsidRPr="00A2074D" w:rsidRDefault="00AA2A95">
      <w:pPr>
        <w:pStyle w:val="Heading3"/>
        <w:ind w:firstLine="360"/>
        <w:rPr>
          <w:ins w:id="1580" w:author="Ammanuel Beyene" w:date="2022-05-17T22:28:00Z"/>
          <w:b/>
          <w:bCs/>
          <w:color w:val="000000" w:themeColor="text1"/>
          <w:rPrChange w:id="1581" w:author="Ammanuel Beyene" w:date="2022-05-19T19:09:00Z">
            <w:rPr>
              <w:ins w:id="1582" w:author="Ammanuel Beyene" w:date="2022-05-17T22:28:00Z"/>
            </w:rPr>
          </w:rPrChange>
        </w:rPr>
        <w:pPrChange w:id="1583" w:author="Ammanuel Beyene" w:date="2022-05-19T19:09:00Z">
          <w:pPr>
            <w:ind w:firstLine="360"/>
          </w:pPr>
        </w:pPrChange>
      </w:pPr>
      <w:bookmarkStart w:id="1584" w:name="_Toc105364019"/>
      <w:ins w:id="1585" w:author="Ammanuel Beyene" w:date="2022-05-17T12:54:00Z">
        <w:r w:rsidRPr="00A2074D">
          <w:rPr>
            <w:b/>
            <w:bCs/>
            <w:color w:val="000000" w:themeColor="text1"/>
            <w:rPrChange w:id="1586" w:author="Ammanuel Beyene" w:date="2022-05-19T19:09:00Z">
              <w:rPr/>
            </w:rPrChange>
          </w:rPr>
          <w:t xml:space="preserve">4.3.3 </w:t>
        </w:r>
      </w:ins>
      <w:ins w:id="1587" w:author="Ammanuel Beyene" w:date="2022-05-15T21:22:00Z">
        <w:r w:rsidR="00C6723C" w:rsidRPr="00A2074D">
          <w:rPr>
            <w:b/>
            <w:bCs/>
            <w:color w:val="000000" w:themeColor="text1"/>
            <w:rPrChange w:id="1588" w:author="Ammanuel Beyene" w:date="2022-05-19T19:09:00Z">
              <w:rPr/>
            </w:rPrChange>
          </w:rPr>
          <w:t xml:space="preserve">Violators and </w:t>
        </w:r>
        <w:r w:rsidR="0092708D" w:rsidRPr="00A2074D">
          <w:rPr>
            <w:b/>
            <w:bCs/>
            <w:color w:val="000000" w:themeColor="text1"/>
            <w:rPrChange w:id="1589" w:author="Ammanuel Beyene" w:date="2022-05-19T19:09:00Z">
              <w:rPr/>
            </w:rPrChange>
          </w:rPr>
          <w:t>warnings</w:t>
        </w:r>
      </w:ins>
      <w:bookmarkEnd w:id="1584"/>
    </w:p>
    <w:p w14:paraId="6C4BA6BF" w14:textId="77777777" w:rsidR="008A1EA7" w:rsidRPr="008A1EA7" w:rsidRDefault="008A1EA7">
      <w:pPr>
        <w:ind w:firstLine="360"/>
        <w:rPr>
          <w:ins w:id="1590" w:author="Ammanuel Beyene" w:date="2022-05-15T21:17:00Z"/>
          <w:b/>
          <w:bCs/>
          <w:rPrChange w:id="1591" w:author="Ammanuel Beyene" w:date="2022-05-17T22:28:00Z">
            <w:rPr>
              <w:ins w:id="1592" w:author="Ammanuel Beyene" w:date="2022-05-15T21:17:00Z"/>
            </w:rPr>
          </w:rPrChange>
        </w:rPr>
        <w:pPrChange w:id="1593" w:author="Ammanuel Beyene" w:date="2022-05-17T22:28:00Z">
          <w:pPr>
            <w:pStyle w:val="ListParagraph"/>
            <w:numPr>
              <w:numId w:val="6"/>
            </w:numPr>
            <w:ind w:hanging="360"/>
          </w:pPr>
        </w:pPrChange>
      </w:pPr>
    </w:p>
    <w:p w14:paraId="26266EF4" w14:textId="18B6D4A3" w:rsidR="00C6723C" w:rsidRDefault="00C6723C" w:rsidP="00D65A31">
      <w:pPr>
        <w:pStyle w:val="ListParagraph"/>
        <w:numPr>
          <w:ilvl w:val="0"/>
          <w:numId w:val="6"/>
        </w:numPr>
        <w:rPr>
          <w:ins w:id="1594" w:author="Ammanuel Beyene" w:date="2022-05-15T21:18:00Z"/>
        </w:rPr>
      </w:pPr>
      <w:ins w:id="1595" w:author="Ammanuel Beyene" w:date="2022-05-15T21:17:00Z">
        <w:r>
          <w:t xml:space="preserve">The system will record </w:t>
        </w:r>
      </w:ins>
      <w:ins w:id="1596" w:author="Ammanuel Beyene" w:date="2022-05-15T21:18:00Z">
        <w:r>
          <w:t>and track schedule changes and updates to see if they are appropriate</w:t>
        </w:r>
      </w:ins>
      <w:ins w:id="1597" w:author="Ammanuel Beyene" w:date="2022-05-19T22:26:00Z">
        <w:r w:rsidR="005865D5">
          <w:t>. If</w:t>
        </w:r>
      </w:ins>
      <w:ins w:id="1598" w:author="Ammanuel Beyene" w:date="2022-05-15T21:18:00Z">
        <w:r>
          <w:t xml:space="preserve"> not, posters will be warned for posting misleading posts </w:t>
        </w:r>
      </w:ins>
    </w:p>
    <w:p w14:paraId="472519EE" w14:textId="471BA6BA" w:rsidR="00C6723C" w:rsidRPr="00E0583C" w:rsidDel="003132EA" w:rsidRDefault="00C6723C">
      <w:pPr>
        <w:pStyle w:val="ListParagraph"/>
        <w:numPr>
          <w:ilvl w:val="0"/>
          <w:numId w:val="6"/>
        </w:numPr>
        <w:rPr>
          <w:del w:id="1599" w:author="Ammanuel Beyene" w:date="2022-05-19T18:05:00Z"/>
          <w:rPrChange w:id="1600" w:author="Ammanuel Beyene" w:date="2022-05-15T21:11:00Z">
            <w:rPr>
              <w:del w:id="1601" w:author="Ammanuel Beyene" w:date="2022-05-19T18:05:00Z"/>
              <w:b/>
              <w:bCs/>
              <w:color w:val="000000" w:themeColor="text1"/>
            </w:rPr>
          </w:rPrChange>
        </w:rPr>
        <w:pPrChange w:id="1602" w:author="Ammanuel Beyene" w:date="2022-05-19T18:05:00Z">
          <w:pPr>
            <w:pStyle w:val="Heading2"/>
          </w:pPr>
        </w:pPrChange>
      </w:pPr>
      <w:ins w:id="1603" w:author="Ammanuel Beyene" w:date="2022-05-15T21:18:00Z">
        <w:r>
          <w:t xml:space="preserve">The system will record </w:t>
        </w:r>
      </w:ins>
      <w:ins w:id="1604" w:author="Ammanuel Beyene" w:date="2022-05-15T21:19:00Z">
        <w:r>
          <w:t>flagged users</w:t>
        </w:r>
      </w:ins>
      <w:ins w:id="1605" w:author="Ammanuel Beyene" w:date="2022-05-19T22:26:00Z">
        <w:r w:rsidR="005865D5">
          <w:t xml:space="preserve">, </w:t>
        </w:r>
        <w:proofErr w:type="gramStart"/>
        <w:r w:rsidR="005865D5">
          <w:t>in order</w:t>
        </w:r>
      </w:ins>
      <w:ins w:id="1606" w:author="Ammanuel Beyene" w:date="2022-05-15T21:19:00Z">
        <w:r>
          <w:t xml:space="preserve"> to</w:t>
        </w:r>
        <w:proofErr w:type="gramEnd"/>
        <w:r>
          <w:t xml:space="preserve"> take appropriate action if users proceed to violate rules</w:t>
        </w:r>
      </w:ins>
    </w:p>
    <w:p w14:paraId="547ECB26" w14:textId="77777777" w:rsidR="0062768A" w:rsidRDefault="0062768A">
      <w:pPr>
        <w:pStyle w:val="ListParagraph"/>
        <w:numPr>
          <w:ilvl w:val="0"/>
          <w:numId w:val="6"/>
        </w:numPr>
        <w:rPr>
          <w:b/>
          <w:bCs/>
          <w:color w:val="000000" w:themeColor="text1"/>
        </w:rPr>
        <w:pPrChange w:id="1607" w:author="Ammanuel Beyene" w:date="2022-05-19T18:05:00Z">
          <w:pPr>
            <w:pStyle w:val="Heading2"/>
          </w:pPr>
        </w:pPrChange>
      </w:pPr>
    </w:p>
    <w:p w14:paraId="1D93C3B7" w14:textId="441A2A3F" w:rsidR="0062768A" w:rsidDel="0045434A" w:rsidRDefault="0062768A" w:rsidP="00D335E3">
      <w:pPr>
        <w:pStyle w:val="Heading2"/>
        <w:rPr>
          <w:del w:id="1608" w:author="Ammanuel Beyene" w:date="2022-05-17T22:28:00Z"/>
          <w:b/>
          <w:bCs/>
          <w:color w:val="000000" w:themeColor="text1"/>
        </w:rPr>
      </w:pPr>
    </w:p>
    <w:p w14:paraId="3AD37FC4" w14:textId="2325246D" w:rsidR="0045434A" w:rsidRDefault="0045434A" w:rsidP="0045434A">
      <w:pPr>
        <w:rPr>
          <w:ins w:id="1609" w:author="Ammanuel Beyene" w:date="2022-05-19T22:18:00Z"/>
        </w:rPr>
      </w:pPr>
    </w:p>
    <w:p w14:paraId="62F33127" w14:textId="77777777" w:rsidR="0045434A" w:rsidRPr="0045434A" w:rsidRDefault="0045434A" w:rsidP="0045434A">
      <w:pPr>
        <w:rPr>
          <w:ins w:id="1610" w:author="Ammanuel Beyene" w:date="2022-05-19T22:18:00Z"/>
          <w:rPrChange w:id="1611" w:author="Ammanuel Beyene" w:date="2022-05-19T22:18:00Z">
            <w:rPr>
              <w:ins w:id="1612" w:author="Ammanuel Beyene" w:date="2022-05-19T22:18:00Z"/>
              <w:b/>
              <w:bCs/>
              <w:color w:val="000000" w:themeColor="text1"/>
            </w:rPr>
          </w:rPrChange>
        </w:rPr>
      </w:pPr>
    </w:p>
    <w:p w14:paraId="4969A003" w14:textId="742C7C7E" w:rsidR="00F66BEE" w:rsidRDefault="00F66BEE" w:rsidP="00D335E3">
      <w:pPr>
        <w:pStyle w:val="Heading2"/>
        <w:rPr>
          <w:ins w:id="1613" w:author="Ammanuel Beyene" w:date="2022-05-19T22:14:00Z"/>
          <w:rFonts w:ascii="Times New Roman" w:eastAsia="Times New Roman" w:hAnsi="Times New Roman" w:cs="Times New Roman"/>
          <w:b/>
          <w:bCs/>
          <w:color w:val="000000" w:themeColor="text1"/>
          <w:sz w:val="24"/>
          <w:szCs w:val="24"/>
        </w:rPr>
      </w:pPr>
    </w:p>
    <w:p w14:paraId="69B0E548" w14:textId="2F7936C8" w:rsidR="00F66BEE" w:rsidRDefault="00F66BEE" w:rsidP="00F66BEE">
      <w:pPr>
        <w:pStyle w:val="Heading3"/>
        <w:ind w:firstLine="360"/>
        <w:rPr>
          <w:ins w:id="1614" w:author="Ammanuel Beyene" w:date="2022-05-19T22:18:00Z"/>
          <w:b/>
          <w:bCs/>
          <w:color w:val="000000" w:themeColor="text1"/>
        </w:rPr>
      </w:pPr>
      <w:bookmarkStart w:id="1615" w:name="_Toc105364020"/>
      <w:ins w:id="1616" w:author="Ammanuel Beyene" w:date="2022-05-19T22:17:00Z">
        <w:r w:rsidRPr="00F66BEE">
          <w:rPr>
            <w:b/>
            <w:bCs/>
            <w:color w:val="000000" w:themeColor="text1"/>
            <w:rPrChange w:id="1617" w:author="Ammanuel Beyene" w:date="2022-05-19T22:18:00Z">
              <w:rPr/>
            </w:rPrChange>
          </w:rPr>
          <w:t xml:space="preserve">4.3.4 </w:t>
        </w:r>
      </w:ins>
      <w:ins w:id="1618" w:author="Ammanuel Beyene" w:date="2022-05-19T22:14:00Z">
        <w:r w:rsidRPr="00F66BEE">
          <w:rPr>
            <w:b/>
            <w:bCs/>
            <w:color w:val="000000" w:themeColor="text1"/>
            <w:rPrChange w:id="1619" w:author="Ammanuel Beyene" w:date="2022-05-19T22:18:00Z">
              <w:rPr/>
            </w:rPrChange>
          </w:rPr>
          <w:t>General</w:t>
        </w:r>
      </w:ins>
      <w:bookmarkEnd w:id="1615"/>
    </w:p>
    <w:p w14:paraId="58375B70" w14:textId="77777777" w:rsidR="00064A93" w:rsidRPr="00064A93" w:rsidRDefault="00064A93" w:rsidP="00064A93">
      <w:pPr>
        <w:rPr>
          <w:ins w:id="1620" w:author="Ammanuel Beyene" w:date="2022-05-19T22:14:00Z"/>
        </w:rPr>
      </w:pPr>
    </w:p>
    <w:p w14:paraId="262B11B0" w14:textId="644710DA" w:rsidR="00F66BEE" w:rsidRDefault="00F66BEE" w:rsidP="00F66BEE">
      <w:pPr>
        <w:pStyle w:val="ListParagraph"/>
        <w:numPr>
          <w:ilvl w:val="0"/>
          <w:numId w:val="19"/>
        </w:numPr>
        <w:rPr>
          <w:ins w:id="1621" w:author="Ammanuel Beyene" w:date="2022-05-19T22:14:00Z"/>
        </w:rPr>
      </w:pPr>
      <w:ins w:id="1622" w:author="Ammanuel Beyene" w:date="2022-05-19T22:14:00Z">
        <w:r>
          <w:t xml:space="preserve">The system will calculate and record </w:t>
        </w:r>
      </w:ins>
      <w:ins w:id="1623" w:author="Ammanuel Beyene" w:date="2022-05-19T22:29:00Z">
        <w:r w:rsidR="00DD334A">
          <w:t xml:space="preserve">the </w:t>
        </w:r>
      </w:ins>
      <w:ins w:id="1624" w:author="Ammanuel Beyene" w:date="2022-05-19T22:14:00Z">
        <w:r>
          <w:t>number of users in a community</w:t>
        </w:r>
      </w:ins>
      <w:ins w:id="1625" w:author="Ammanuel Beyene" w:date="2022-05-19T22:17:00Z">
        <w:r>
          <w:t xml:space="preserve"> and use that data when making updates to the software</w:t>
        </w:r>
      </w:ins>
    </w:p>
    <w:p w14:paraId="60F6EC3C" w14:textId="640F688B" w:rsidR="00F66BEE" w:rsidRDefault="00F66BEE" w:rsidP="00F66BEE">
      <w:pPr>
        <w:pStyle w:val="ListParagraph"/>
        <w:numPr>
          <w:ilvl w:val="0"/>
          <w:numId w:val="19"/>
        </w:numPr>
        <w:rPr>
          <w:ins w:id="1626" w:author="Ammanuel Beyene" w:date="2022-05-19T22:15:00Z"/>
        </w:rPr>
      </w:pPr>
      <w:ins w:id="1627" w:author="Ammanuel Beyene" w:date="2022-05-19T22:14:00Z">
        <w:r>
          <w:t xml:space="preserve">The system will </w:t>
        </w:r>
      </w:ins>
      <w:ins w:id="1628" w:author="Ammanuel Beyene" w:date="2022-05-19T22:15:00Z">
        <w:r>
          <w:t xml:space="preserve">calculate and </w:t>
        </w:r>
      </w:ins>
      <w:ins w:id="1629" w:author="Ammanuel Beyene" w:date="2022-05-19T22:14:00Z">
        <w:r>
          <w:t xml:space="preserve">record </w:t>
        </w:r>
      </w:ins>
      <w:ins w:id="1630" w:author="Ammanuel Beyene" w:date="2022-05-19T22:30:00Z">
        <w:r w:rsidR="00DD334A">
          <w:t xml:space="preserve">the </w:t>
        </w:r>
      </w:ins>
      <w:ins w:id="1631" w:author="Ammanuel Beyene" w:date="2022-05-19T22:14:00Z">
        <w:r>
          <w:t xml:space="preserve">type of </w:t>
        </w:r>
      </w:ins>
      <w:ins w:id="1632" w:author="Ammanuel Beyene" w:date="2022-05-19T22:15:00Z">
        <w:r>
          <w:t>activities in each community to display</w:t>
        </w:r>
      </w:ins>
      <w:ins w:id="1633" w:author="Ammanuel Beyene" w:date="2022-05-19T22:16:00Z">
        <w:r>
          <w:t xml:space="preserve"> under reports most favorite</w:t>
        </w:r>
      </w:ins>
      <w:ins w:id="1634" w:author="Ammanuel Beyene" w:date="2022-05-19T22:15:00Z">
        <w:r>
          <w:t xml:space="preserve"> </w:t>
        </w:r>
      </w:ins>
      <w:ins w:id="1635" w:author="Ammanuel Beyene" w:date="2022-05-19T22:16:00Z">
        <w:r>
          <w:t>activities in each community</w:t>
        </w:r>
      </w:ins>
    </w:p>
    <w:p w14:paraId="5DD014D2" w14:textId="494A009C" w:rsidR="00F66BEE" w:rsidRPr="00F66BEE" w:rsidRDefault="00F66BEE">
      <w:pPr>
        <w:pStyle w:val="ListParagraph"/>
        <w:numPr>
          <w:ilvl w:val="0"/>
          <w:numId w:val="19"/>
        </w:numPr>
        <w:rPr>
          <w:ins w:id="1636" w:author="Ammanuel Beyene" w:date="2022-05-19T22:14:00Z"/>
          <w:rPrChange w:id="1637" w:author="Ammanuel Beyene" w:date="2022-05-19T22:14:00Z">
            <w:rPr>
              <w:ins w:id="1638" w:author="Ammanuel Beyene" w:date="2022-05-19T22:14:00Z"/>
              <w:b/>
              <w:bCs/>
              <w:color w:val="000000" w:themeColor="text1"/>
            </w:rPr>
          </w:rPrChange>
        </w:rPr>
        <w:pPrChange w:id="1639" w:author="Ammanuel Beyene" w:date="2022-05-19T22:14:00Z">
          <w:pPr>
            <w:pStyle w:val="Heading2"/>
          </w:pPr>
        </w:pPrChange>
      </w:pPr>
      <w:ins w:id="1640" w:author="Ammanuel Beyene" w:date="2022-05-19T22:15:00Z">
        <w:r>
          <w:t xml:space="preserve">The system will calculate and record </w:t>
        </w:r>
      </w:ins>
      <w:ins w:id="1641" w:author="Ammanuel Beyene" w:date="2022-05-19T22:30:00Z">
        <w:r w:rsidR="00DD334A">
          <w:t xml:space="preserve">the </w:t>
        </w:r>
      </w:ins>
      <w:ins w:id="1642" w:author="Ammanuel Beyene" w:date="2022-05-19T22:15:00Z">
        <w:r>
          <w:t xml:space="preserve">number of local </w:t>
        </w:r>
      </w:ins>
      <w:ins w:id="1643" w:author="Ammanuel Beyene" w:date="2022-05-19T22:30:00Z">
        <w:r w:rsidR="00DD334A">
          <w:t>political</w:t>
        </w:r>
      </w:ins>
      <w:ins w:id="1644" w:author="Ammanuel Beyene" w:date="2022-05-19T22:15:00Z">
        <w:r>
          <w:t xml:space="preserve"> participants in each community to display </w:t>
        </w:r>
      </w:ins>
      <w:ins w:id="1645" w:author="Ammanuel Beyene" w:date="2022-05-19T22:16:00Z">
        <w:r>
          <w:t>under reports each communit</w:t>
        </w:r>
      </w:ins>
      <w:ins w:id="1646" w:author="Ammanuel Beyene" w:date="2022-05-19T22:17:00Z">
        <w:r>
          <w:t xml:space="preserve">y’s </w:t>
        </w:r>
      </w:ins>
      <w:ins w:id="1647" w:author="Ammanuel Beyene" w:date="2022-05-19T22:31:00Z">
        <w:r w:rsidR="00DD334A">
          <w:t>political</w:t>
        </w:r>
      </w:ins>
      <w:ins w:id="1648" w:author="Ammanuel Beyene" w:date="2022-05-19T22:15:00Z">
        <w:r>
          <w:t xml:space="preserve"> involvement data</w:t>
        </w:r>
      </w:ins>
    </w:p>
    <w:p w14:paraId="281D5044" w14:textId="77777777" w:rsidR="008A1EA7" w:rsidRPr="008A1EA7" w:rsidRDefault="008A1EA7">
      <w:pPr>
        <w:rPr>
          <w:ins w:id="1649" w:author="Ammanuel Beyene" w:date="2022-05-17T22:28:00Z"/>
          <w:rPrChange w:id="1650" w:author="Ammanuel Beyene" w:date="2022-05-17T22:28:00Z">
            <w:rPr>
              <w:ins w:id="1651" w:author="Ammanuel Beyene" w:date="2022-05-17T22:28:00Z"/>
              <w:b/>
              <w:bCs/>
              <w:color w:val="000000" w:themeColor="text1"/>
            </w:rPr>
          </w:rPrChange>
        </w:rPr>
        <w:pPrChange w:id="1652" w:author="Ammanuel Beyene" w:date="2022-05-17T22:28:00Z">
          <w:pPr>
            <w:pStyle w:val="Heading2"/>
          </w:pPr>
        </w:pPrChange>
      </w:pPr>
    </w:p>
    <w:p w14:paraId="3CEA1307" w14:textId="17DBAEE7" w:rsidR="0062768A" w:rsidDel="00F31D56" w:rsidRDefault="0062768A" w:rsidP="00D335E3">
      <w:pPr>
        <w:pStyle w:val="Heading2"/>
        <w:rPr>
          <w:del w:id="1653" w:author="Ammanuel Beyene" w:date="2022-05-17T22:28:00Z"/>
        </w:rPr>
      </w:pPr>
    </w:p>
    <w:p w14:paraId="583921A4" w14:textId="77777777" w:rsidR="00F31D56" w:rsidRPr="00F31D56" w:rsidRDefault="00F31D56" w:rsidP="00F31D56">
      <w:pPr>
        <w:rPr>
          <w:ins w:id="1654" w:author="Ammanuel Beyene" w:date="2022-05-19T18:51:00Z"/>
        </w:rPr>
      </w:pPr>
    </w:p>
    <w:p w14:paraId="38F8E972" w14:textId="77777777" w:rsidR="0062768A" w:rsidRPr="0062768A" w:rsidDel="008A1EA7" w:rsidRDefault="0062768A" w:rsidP="0062768A">
      <w:pPr>
        <w:rPr>
          <w:del w:id="1655" w:author="Ammanuel Beyene" w:date="2022-05-17T22:28:00Z"/>
        </w:rPr>
      </w:pPr>
    </w:p>
    <w:p w14:paraId="7D5550C4" w14:textId="77777777" w:rsidR="008A1EA7" w:rsidRDefault="008A1EA7" w:rsidP="00D335E3">
      <w:pPr>
        <w:pStyle w:val="Heading2"/>
        <w:rPr>
          <w:ins w:id="1656" w:author="Ammanuel Beyene" w:date="2022-05-17T22:27:00Z"/>
          <w:b/>
          <w:bCs/>
          <w:color w:val="000000" w:themeColor="text1"/>
        </w:rPr>
      </w:pPr>
    </w:p>
    <w:p w14:paraId="613EDF8A" w14:textId="77777777" w:rsidR="00200863" w:rsidRDefault="00200863" w:rsidP="00D335E3">
      <w:pPr>
        <w:pStyle w:val="Heading2"/>
        <w:rPr>
          <w:ins w:id="1657" w:author="Ammanuel Beyene" w:date="2022-05-19T23:41:00Z"/>
          <w:b/>
          <w:bCs/>
          <w:color w:val="000000" w:themeColor="text1"/>
          <w:sz w:val="28"/>
          <w:szCs w:val="28"/>
        </w:rPr>
      </w:pPr>
    </w:p>
    <w:p w14:paraId="7AB88686" w14:textId="77777777" w:rsidR="00200863" w:rsidRDefault="00200863" w:rsidP="00D335E3">
      <w:pPr>
        <w:pStyle w:val="Heading2"/>
        <w:rPr>
          <w:ins w:id="1658" w:author="Ammanuel Beyene" w:date="2022-05-19T23:41:00Z"/>
          <w:b/>
          <w:bCs/>
          <w:color w:val="000000" w:themeColor="text1"/>
          <w:sz w:val="28"/>
          <w:szCs w:val="28"/>
        </w:rPr>
      </w:pPr>
    </w:p>
    <w:p w14:paraId="2BCE255B" w14:textId="77777777" w:rsidR="00437CAE" w:rsidRDefault="00437CAE" w:rsidP="00437CAE">
      <w:pPr>
        <w:rPr>
          <w:ins w:id="1659" w:author="Ammanuel Beyene" w:date="2022-05-21T00:03:00Z"/>
          <w:b/>
          <w:bCs/>
          <w:color w:val="000000" w:themeColor="text1"/>
          <w:sz w:val="28"/>
          <w:szCs w:val="28"/>
        </w:rPr>
      </w:pPr>
    </w:p>
    <w:p w14:paraId="41923DEA" w14:textId="4BC6FC69" w:rsidR="00882EAD" w:rsidRPr="008A3FCA" w:rsidRDefault="00827D83" w:rsidP="008A3FCA">
      <w:pPr>
        <w:pStyle w:val="Heading2"/>
        <w:rPr>
          <w:rFonts w:eastAsia="Times New Roman"/>
          <w:b/>
          <w:bCs/>
          <w:color w:val="000000" w:themeColor="text1"/>
          <w:sz w:val="28"/>
          <w:szCs w:val="28"/>
          <w:rPrChange w:id="1660" w:author="Ammanuel Beyene" w:date="2022-05-21T00:23:00Z">
            <w:rPr>
              <w:b/>
              <w:bCs/>
              <w:color w:val="000000" w:themeColor="text1"/>
            </w:rPr>
          </w:rPrChange>
        </w:rPr>
      </w:pPr>
      <w:bookmarkStart w:id="1661" w:name="_Toc105364021"/>
      <w:r w:rsidRPr="008A3FCA">
        <w:rPr>
          <w:rFonts w:eastAsia="Times New Roman"/>
          <w:b/>
          <w:bCs/>
          <w:color w:val="000000" w:themeColor="text1"/>
          <w:sz w:val="28"/>
          <w:szCs w:val="28"/>
          <w:rPrChange w:id="1662" w:author="Ammanuel Beyene" w:date="2022-05-21T00:23:00Z">
            <w:rPr>
              <w:b/>
              <w:bCs/>
              <w:color w:val="000000" w:themeColor="text1"/>
            </w:rPr>
          </w:rPrChange>
        </w:rPr>
        <w:t>4.</w:t>
      </w:r>
      <w:ins w:id="1663" w:author="Ammanuel Beyene" w:date="2022-05-15T21:11:00Z">
        <w:r w:rsidR="00AB3DC2" w:rsidRPr="008A3FCA">
          <w:rPr>
            <w:rFonts w:eastAsia="Times New Roman"/>
            <w:b/>
            <w:bCs/>
            <w:color w:val="000000" w:themeColor="text1"/>
            <w:sz w:val="28"/>
            <w:szCs w:val="28"/>
            <w:rPrChange w:id="1664" w:author="Ammanuel Beyene" w:date="2022-05-21T00:23:00Z">
              <w:rPr>
                <w:b/>
                <w:bCs/>
                <w:color w:val="000000" w:themeColor="text1"/>
              </w:rPr>
            </w:rPrChange>
          </w:rPr>
          <w:t>4</w:t>
        </w:r>
      </w:ins>
      <w:del w:id="1665" w:author="Ammanuel Beyene" w:date="2022-05-15T21:11:00Z">
        <w:r w:rsidRPr="008A3FCA" w:rsidDel="00AB3DC2">
          <w:rPr>
            <w:rFonts w:eastAsia="Times New Roman"/>
            <w:b/>
            <w:bCs/>
            <w:color w:val="000000" w:themeColor="text1"/>
            <w:sz w:val="28"/>
            <w:szCs w:val="28"/>
            <w:rPrChange w:id="1666" w:author="Ammanuel Beyene" w:date="2022-05-21T00:23:00Z">
              <w:rPr>
                <w:b/>
                <w:bCs/>
                <w:color w:val="000000" w:themeColor="text1"/>
              </w:rPr>
            </w:rPrChange>
          </w:rPr>
          <w:delText>3</w:delText>
        </w:r>
      </w:del>
      <w:r w:rsidRPr="008A3FCA">
        <w:rPr>
          <w:rFonts w:eastAsia="Times New Roman"/>
          <w:b/>
          <w:bCs/>
          <w:color w:val="000000" w:themeColor="text1"/>
          <w:sz w:val="28"/>
          <w:szCs w:val="28"/>
          <w:rPrChange w:id="1667" w:author="Ammanuel Beyene" w:date="2022-05-21T00:23:00Z">
            <w:rPr>
              <w:b/>
              <w:bCs/>
              <w:color w:val="000000" w:themeColor="text1"/>
            </w:rPr>
          </w:rPrChange>
        </w:rPr>
        <w:t xml:space="preserve"> </w:t>
      </w:r>
      <w:r w:rsidR="00D01A0A" w:rsidRPr="008A3FCA">
        <w:rPr>
          <w:rFonts w:eastAsia="Times New Roman"/>
          <w:b/>
          <w:bCs/>
          <w:color w:val="000000" w:themeColor="text1"/>
          <w:sz w:val="28"/>
          <w:szCs w:val="28"/>
          <w:rPrChange w:id="1668" w:author="Ammanuel Beyene" w:date="2022-05-21T00:23:00Z">
            <w:rPr>
              <w:b/>
              <w:bCs/>
              <w:color w:val="000000" w:themeColor="text1"/>
            </w:rPr>
          </w:rPrChange>
        </w:rPr>
        <w:t>Non-functional requirements</w:t>
      </w:r>
      <w:bookmarkEnd w:id="1661"/>
      <w:r w:rsidR="00D01A0A" w:rsidRPr="008A3FCA">
        <w:rPr>
          <w:rFonts w:eastAsia="Times New Roman"/>
          <w:b/>
          <w:bCs/>
          <w:color w:val="000000" w:themeColor="text1"/>
          <w:sz w:val="28"/>
          <w:szCs w:val="28"/>
          <w:rPrChange w:id="1669" w:author="Ammanuel Beyene" w:date="2022-05-21T00:23:00Z">
            <w:rPr>
              <w:b/>
              <w:bCs/>
              <w:color w:val="000000" w:themeColor="text1"/>
            </w:rPr>
          </w:rPrChange>
        </w:rPr>
        <w:t xml:space="preserve"> </w:t>
      </w:r>
    </w:p>
    <w:p w14:paraId="59BEE33C" w14:textId="503065FE" w:rsidR="00D01A0A" w:rsidRDefault="00D01A0A" w:rsidP="00D01A0A">
      <w:pPr>
        <w:pStyle w:val="ListParagraph"/>
        <w:ind w:left="1080"/>
      </w:pPr>
    </w:p>
    <w:p w14:paraId="6BC5B496" w14:textId="1AADCD3D" w:rsidR="00123649" w:rsidRDefault="00123649" w:rsidP="00D01A0A">
      <w:pPr>
        <w:pStyle w:val="ListParagraph"/>
        <w:ind w:left="1080"/>
      </w:pPr>
    </w:p>
    <w:p w14:paraId="149D4633" w14:textId="2A3E808A" w:rsidR="00123649" w:rsidRPr="00AF3236" w:rsidRDefault="00123649" w:rsidP="00F80195">
      <w:pPr>
        <w:pStyle w:val="Heading3"/>
        <w:rPr>
          <w:b/>
          <w:bCs/>
          <w:color w:val="000000" w:themeColor="text1"/>
        </w:rPr>
      </w:pPr>
      <w:bookmarkStart w:id="1670" w:name="_Toc105364022"/>
      <w:r w:rsidRPr="00AF3236">
        <w:rPr>
          <w:b/>
          <w:bCs/>
          <w:color w:val="000000" w:themeColor="text1"/>
        </w:rPr>
        <w:t>4.</w:t>
      </w:r>
      <w:ins w:id="1671" w:author="Ammanuel Beyene" w:date="2022-05-15T21:11:00Z">
        <w:r w:rsidR="00AB3DC2">
          <w:rPr>
            <w:b/>
            <w:bCs/>
            <w:color w:val="000000" w:themeColor="text1"/>
          </w:rPr>
          <w:t>4</w:t>
        </w:r>
      </w:ins>
      <w:del w:id="1672" w:author="Ammanuel Beyene" w:date="2022-05-15T21:11:00Z">
        <w:r w:rsidRPr="00AF3236" w:rsidDel="00AB3DC2">
          <w:rPr>
            <w:b/>
            <w:bCs/>
            <w:color w:val="000000" w:themeColor="text1"/>
          </w:rPr>
          <w:delText>3</w:delText>
        </w:r>
      </w:del>
      <w:r w:rsidRPr="00AF3236">
        <w:rPr>
          <w:b/>
          <w:bCs/>
          <w:color w:val="000000" w:themeColor="text1"/>
        </w:rPr>
        <w:t xml:space="preserve">.1 </w:t>
      </w:r>
      <w:ins w:id="1673" w:author="Ammanuel Beyene" w:date="2022-05-19T22:27:00Z">
        <w:r w:rsidR="00CF4896">
          <w:rPr>
            <w:b/>
            <w:bCs/>
            <w:color w:val="000000" w:themeColor="text1"/>
          </w:rPr>
          <w:t>Project–oriented</w:t>
        </w:r>
      </w:ins>
      <w:del w:id="1674" w:author="Ammanuel Beyene" w:date="2022-05-19T22:27:00Z">
        <w:r w:rsidRPr="00AF3236" w:rsidDel="00CF4896">
          <w:rPr>
            <w:b/>
            <w:bCs/>
            <w:color w:val="000000" w:themeColor="text1"/>
          </w:rPr>
          <w:delText>Project – oriented</w:delText>
        </w:r>
      </w:del>
      <w:r w:rsidRPr="00AF3236">
        <w:rPr>
          <w:b/>
          <w:bCs/>
          <w:color w:val="000000" w:themeColor="text1"/>
        </w:rPr>
        <w:t>: Development Requirements:</w:t>
      </w:r>
      <w:bookmarkEnd w:id="1670"/>
    </w:p>
    <w:p w14:paraId="3A40BA96" w14:textId="77777777" w:rsidR="002E15D2" w:rsidRDefault="002E15D2" w:rsidP="002E15D2">
      <w:pPr>
        <w:ind w:left="720" w:firstLine="720"/>
      </w:pPr>
    </w:p>
    <w:p w14:paraId="709ACEC4" w14:textId="6E845C05" w:rsidR="00123649" w:rsidRDefault="00123649" w:rsidP="00F80195">
      <w:pPr>
        <w:pStyle w:val="ListParagraph"/>
        <w:numPr>
          <w:ilvl w:val="0"/>
          <w:numId w:val="2"/>
        </w:numPr>
        <w:ind w:left="360"/>
      </w:pPr>
      <w:r w:rsidRPr="002E15D2">
        <w:t>The project will take about 6 months to develop. Depending on the status of meeting all the requirements</w:t>
      </w:r>
      <w:ins w:id="1675" w:author="Ammanuel Beyene" w:date="2022-05-19T22:27:00Z">
        <w:r w:rsidR="00CF4896">
          <w:t>,</w:t>
        </w:r>
      </w:ins>
      <w:r w:rsidRPr="002E15D2">
        <w:t xml:space="preserve"> including the legal and contractual requirements, the development time could take longer. But the minim viable product should be completed within 6 months’ time. </w:t>
      </w:r>
    </w:p>
    <w:p w14:paraId="2BB43F56" w14:textId="77777777" w:rsidR="002E15D2" w:rsidRPr="002E15D2" w:rsidRDefault="002E15D2" w:rsidP="00F80195"/>
    <w:p w14:paraId="7DFB36E7" w14:textId="5C1342E9" w:rsidR="00123649" w:rsidRDefault="00123649" w:rsidP="00F80195">
      <w:pPr>
        <w:pStyle w:val="ListParagraph"/>
        <w:numPr>
          <w:ilvl w:val="0"/>
          <w:numId w:val="2"/>
        </w:numPr>
        <w:ind w:left="360"/>
      </w:pPr>
      <w:r w:rsidRPr="002E15D2">
        <w:t xml:space="preserve">Other factors that affect the development schedule are technical feasibilities and </w:t>
      </w:r>
      <w:ins w:id="1676" w:author="Ammanuel Beyene" w:date="2022-05-19T22:29:00Z">
        <w:r w:rsidR="00DD334A">
          <w:t xml:space="preserve">the </w:t>
        </w:r>
      </w:ins>
      <w:r w:rsidRPr="002E15D2">
        <w:t>developer’s capabilities to implement the required security and background checking capability</w:t>
      </w:r>
    </w:p>
    <w:p w14:paraId="2D3C3157" w14:textId="77777777" w:rsidR="002E15D2" w:rsidRPr="002E15D2" w:rsidRDefault="002E15D2" w:rsidP="00F80195"/>
    <w:p w14:paraId="297625F1" w14:textId="071AC8AA" w:rsidR="00123649" w:rsidRDefault="00123649" w:rsidP="00F80195">
      <w:pPr>
        <w:pStyle w:val="ListParagraph"/>
        <w:numPr>
          <w:ilvl w:val="0"/>
          <w:numId w:val="2"/>
        </w:numPr>
        <w:ind w:left="360"/>
      </w:pPr>
      <w:r w:rsidRPr="002E15D2">
        <w:t>The project will be done with minimum cost as much as possible because</w:t>
      </w:r>
      <w:ins w:id="1677" w:author="Ammanuel Beyene" w:date="2022-05-19T22:30:00Z">
        <w:r w:rsidR="00DD334A">
          <w:t>,</w:t>
        </w:r>
      </w:ins>
      <w:r w:rsidRPr="002E15D2">
        <w:t xml:space="preserve"> as a student, I can’t afford huge costs </w:t>
      </w:r>
    </w:p>
    <w:p w14:paraId="40F42826" w14:textId="77777777" w:rsidR="002E15D2" w:rsidRPr="002E15D2" w:rsidRDefault="002E15D2" w:rsidP="00F80195"/>
    <w:p w14:paraId="349A694A" w14:textId="76B5D05B" w:rsidR="00123649" w:rsidRDefault="00123649" w:rsidP="00F80195">
      <w:pPr>
        <w:pStyle w:val="ListParagraph"/>
        <w:numPr>
          <w:ilvl w:val="0"/>
          <w:numId w:val="2"/>
        </w:numPr>
        <w:ind w:left="360"/>
      </w:pPr>
      <w:r w:rsidRPr="002E15D2">
        <w:t>Required resources are available for the project</w:t>
      </w:r>
      <w:ins w:id="1678" w:author="Ammanuel Beyene" w:date="2022-05-19T22:31:00Z">
        <w:r w:rsidR="00DD334A">
          <w:t>,</w:t>
        </w:r>
      </w:ins>
      <w:r w:rsidRPr="002E15D2">
        <w:t xml:space="preserve"> but as mentioned before, methods of implementing </w:t>
      </w:r>
      <w:del w:id="1679" w:author="Ammanuel Beyene" w:date="2022-05-19T22:31:00Z">
        <w:r w:rsidRPr="002E15D2" w:rsidDel="00DD334A">
          <w:delText xml:space="preserve">a </w:delText>
        </w:r>
      </w:del>
      <w:r w:rsidRPr="002E15D2">
        <w:t>strong security and background check are still under review.</w:t>
      </w:r>
    </w:p>
    <w:p w14:paraId="06D8670B" w14:textId="77777777" w:rsidR="002E15D2" w:rsidRPr="002E15D2" w:rsidRDefault="002E15D2" w:rsidP="00F80195"/>
    <w:p w14:paraId="22C61473" w14:textId="1BD15A0A" w:rsidR="00123649" w:rsidRDefault="00123649" w:rsidP="00F80195">
      <w:pPr>
        <w:pStyle w:val="ListParagraph"/>
        <w:numPr>
          <w:ilvl w:val="0"/>
          <w:numId w:val="2"/>
        </w:numPr>
        <w:ind w:left="360"/>
      </w:pPr>
      <w:r w:rsidRPr="002E15D2">
        <w:t xml:space="preserve">System support will require employees and customer service workers. At the start of the software’s release, this is not feasible. </w:t>
      </w:r>
      <w:ins w:id="1680" w:author="Ammanuel Beyene" w:date="2022-05-19T22:32:00Z">
        <w:r w:rsidR="00DD334A">
          <w:t>Users</w:t>
        </w:r>
      </w:ins>
      <w:del w:id="1681" w:author="Ammanuel Beyene" w:date="2022-05-19T22:32:00Z">
        <w:r w:rsidRPr="002E15D2" w:rsidDel="00DD334A">
          <w:delText>User’s</w:delText>
        </w:r>
      </w:del>
      <w:r w:rsidRPr="002E15D2">
        <w:t xml:space="preserve"> will simply have to go to the system documentation and help menu. But if the software becomes popular and successful, system support with fully functional </w:t>
      </w:r>
      <w:ins w:id="1682" w:author="Ammanuel Beyene" w:date="2022-05-19T22:33:00Z">
        <w:r w:rsidR="00DD334A">
          <w:t>customer</w:t>
        </w:r>
      </w:ins>
      <w:del w:id="1683" w:author="Ammanuel Beyene" w:date="2022-05-19T22:33:00Z">
        <w:r w:rsidRPr="002E15D2" w:rsidDel="00DD334A">
          <w:delText>costumer</w:delText>
        </w:r>
      </w:del>
      <w:r w:rsidRPr="002E15D2">
        <w:t xml:space="preserve"> support will be implemented.</w:t>
      </w:r>
    </w:p>
    <w:p w14:paraId="10B8C27C" w14:textId="77777777" w:rsidR="002E15D2" w:rsidRPr="002E15D2" w:rsidRDefault="002E15D2" w:rsidP="00F80195"/>
    <w:p w14:paraId="240B4E14" w14:textId="29A74901" w:rsidR="00123649" w:rsidRPr="002E15D2" w:rsidRDefault="00123649" w:rsidP="00F80195">
      <w:pPr>
        <w:pStyle w:val="ListParagraph"/>
        <w:numPr>
          <w:ilvl w:val="0"/>
          <w:numId w:val="2"/>
        </w:numPr>
        <w:ind w:left="360"/>
      </w:pPr>
      <w:r w:rsidRPr="002E15D2">
        <w:t>The software will be built with up-to-date tools. Therefore, maintainability and testability should not be a problem.</w:t>
      </w:r>
    </w:p>
    <w:p w14:paraId="60BF27FC" w14:textId="77777777" w:rsidR="00123649" w:rsidRDefault="00123649" w:rsidP="00123649">
      <w:pPr>
        <w:pStyle w:val="BodyTextIndent"/>
        <w:keepNext/>
        <w:tabs>
          <w:tab w:val="left" w:pos="2430"/>
          <w:tab w:val="left" w:pos="2610"/>
        </w:tabs>
        <w:spacing w:before="120"/>
        <w:ind w:left="2160" w:firstLine="0"/>
        <w:outlineLvl w:val="1"/>
        <w:rPr>
          <w:rFonts w:ascii="Calibri" w:hAnsi="Calibri"/>
          <w:color w:val="000000" w:themeColor="text1"/>
        </w:rPr>
      </w:pPr>
    </w:p>
    <w:p w14:paraId="206DDCC5" w14:textId="77777777" w:rsidR="00123649" w:rsidRPr="00CE1CCE" w:rsidRDefault="00123649" w:rsidP="00123649">
      <w:pPr>
        <w:pStyle w:val="BodyTextIndent"/>
        <w:keepNext/>
        <w:tabs>
          <w:tab w:val="left" w:pos="2430"/>
          <w:tab w:val="left" w:pos="2610"/>
        </w:tabs>
        <w:spacing w:before="120"/>
        <w:ind w:left="1800" w:firstLine="0"/>
        <w:outlineLvl w:val="1"/>
        <w:rPr>
          <w:rFonts w:ascii="Calibri" w:hAnsi="Calibri"/>
          <w:color w:val="000000" w:themeColor="text1"/>
        </w:rPr>
      </w:pPr>
    </w:p>
    <w:p w14:paraId="31BB2C76" w14:textId="3B27C496" w:rsidR="00123649" w:rsidRPr="00AF3236" w:rsidRDefault="00123649" w:rsidP="00F80195">
      <w:pPr>
        <w:pStyle w:val="Heading3"/>
        <w:rPr>
          <w:b/>
          <w:bCs/>
          <w:color w:val="000000" w:themeColor="text1"/>
        </w:rPr>
      </w:pPr>
      <w:bookmarkStart w:id="1684" w:name="_Toc105364023"/>
      <w:r w:rsidRPr="00AF3236">
        <w:rPr>
          <w:b/>
          <w:bCs/>
          <w:color w:val="000000" w:themeColor="text1"/>
        </w:rPr>
        <w:t>4.</w:t>
      </w:r>
      <w:ins w:id="1685" w:author="Ammanuel Beyene" w:date="2022-05-15T21:11:00Z">
        <w:r w:rsidR="00AB3DC2">
          <w:rPr>
            <w:b/>
            <w:bCs/>
            <w:color w:val="000000" w:themeColor="text1"/>
          </w:rPr>
          <w:t>4</w:t>
        </w:r>
      </w:ins>
      <w:del w:id="1686" w:author="Ammanuel Beyene" w:date="2022-05-15T21:11:00Z">
        <w:r w:rsidRPr="00AF3236" w:rsidDel="00AB3DC2">
          <w:rPr>
            <w:b/>
            <w:bCs/>
            <w:color w:val="000000" w:themeColor="text1"/>
          </w:rPr>
          <w:delText>3</w:delText>
        </w:r>
      </w:del>
      <w:r w:rsidRPr="00AF3236">
        <w:rPr>
          <w:b/>
          <w:bCs/>
          <w:color w:val="000000" w:themeColor="text1"/>
        </w:rPr>
        <w:t>.2 Project-oriented: Operational Requirements</w:t>
      </w:r>
      <w:bookmarkEnd w:id="1684"/>
    </w:p>
    <w:p w14:paraId="06D3DB2D" w14:textId="77777777" w:rsidR="007B5136" w:rsidRPr="007B5136" w:rsidRDefault="007B5136" w:rsidP="007B5136"/>
    <w:p w14:paraId="74A57BDD" w14:textId="50C71690" w:rsidR="00123649" w:rsidRDefault="00123649" w:rsidP="00F80195">
      <w:pPr>
        <w:pStyle w:val="ListParagraph"/>
        <w:numPr>
          <w:ilvl w:val="0"/>
          <w:numId w:val="2"/>
        </w:numPr>
        <w:ind w:left="360"/>
      </w:pPr>
      <w:r>
        <w:t xml:space="preserve">The system will use as much cheap and available resources to start off. Therefore, response time and memory usage may not be particularly impressive at first. However, if the software becomes popular and successful, then the system can be updated to operate fast and with excess memory capacity. </w:t>
      </w:r>
    </w:p>
    <w:p w14:paraId="00AED1CF" w14:textId="77777777" w:rsidR="007B5136" w:rsidRDefault="007B5136" w:rsidP="00F80195"/>
    <w:p w14:paraId="0B8DB4B1" w14:textId="0A9E8339" w:rsidR="00123649" w:rsidRDefault="00123649" w:rsidP="00F80195">
      <w:pPr>
        <w:pStyle w:val="ListParagraph"/>
        <w:numPr>
          <w:ilvl w:val="0"/>
          <w:numId w:val="2"/>
        </w:numPr>
        <w:ind w:left="360"/>
      </w:pPr>
      <w:r>
        <w:t xml:space="preserve">For </w:t>
      </w:r>
      <w:ins w:id="1687" w:author="Ammanuel Beyene" w:date="2022-05-19T22:33:00Z">
        <w:r w:rsidR="00DD334A">
          <w:t>first-time</w:t>
        </w:r>
      </w:ins>
      <w:del w:id="1688" w:author="Ammanuel Beyene" w:date="2022-05-19T22:33:00Z">
        <w:r w:rsidDel="00DD334A">
          <w:delText>first time</w:delText>
        </w:r>
      </w:del>
      <w:r>
        <w:t xml:space="preserve"> users, the system should load and display the sign-up page within half a second. </w:t>
      </w:r>
    </w:p>
    <w:p w14:paraId="7DD10792" w14:textId="77777777" w:rsidR="007B5136" w:rsidRDefault="007B5136" w:rsidP="00F80195"/>
    <w:p w14:paraId="565990E3" w14:textId="34D76CE5" w:rsidR="00123649" w:rsidRDefault="00123649" w:rsidP="00F80195">
      <w:pPr>
        <w:pStyle w:val="ListParagraph"/>
        <w:numPr>
          <w:ilvl w:val="0"/>
          <w:numId w:val="2"/>
        </w:numPr>
        <w:ind w:left="360"/>
      </w:pPr>
      <w:r>
        <w:lastRenderedPageBreak/>
        <w:t xml:space="preserve">The background check will take about 3 days, so users have to wait 3 days from the moment they </w:t>
      </w:r>
      <w:ins w:id="1689" w:author="Ammanuel Beyene" w:date="2022-05-19T22:33:00Z">
        <w:r w:rsidR="00DD334A">
          <w:t>sign</w:t>
        </w:r>
      </w:ins>
      <w:del w:id="1690" w:author="Ammanuel Beyene" w:date="2022-05-19T22:33:00Z">
        <w:r w:rsidDel="00DD334A">
          <w:delText>signed</w:delText>
        </w:r>
      </w:del>
      <w:r>
        <w:t xml:space="preserve"> up for an account</w:t>
      </w:r>
      <w:del w:id="1691" w:author="Ammanuel Beyene" w:date="2022-05-19T22:33:00Z">
        <w:r w:rsidDel="00DD334A">
          <w:delText>,</w:delText>
        </w:r>
      </w:del>
      <w:r>
        <w:t xml:space="preserve"> before they can find out if they have passed the background check or </w:t>
      </w:r>
      <w:proofErr w:type="gramStart"/>
      <w:r>
        <w:t>not</w:t>
      </w:r>
      <w:proofErr w:type="gramEnd"/>
    </w:p>
    <w:p w14:paraId="4268017F" w14:textId="77777777" w:rsidR="007B5136" w:rsidRDefault="007B5136" w:rsidP="00F80195">
      <w:pPr>
        <w:pStyle w:val="ListParagraph"/>
        <w:ind w:left="0"/>
      </w:pPr>
    </w:p>
    <w:p w14:paraId="45184335" w14:textId="5D8FDE5C" w:rsidR="00123649" w:rsidRDefault="00123649" w:rsidP="00F80195">
      <w:pPr>
        <w:pStyle w:val="ListParagraph"/>
        <w:numPr>
          <w:ilvl w:val="0"/>
          <w:numId w:val="2"/>
        </w:numPr>
        <w:ind w:left="360"/>
      </w:pPr>
      <w:r>
        <w:t xml:space="preserve">The system will send messages between 3 to 5 seconds depending on attachments and message length. </w:t>
      </w:r>
    </w:p>
    <w:p w14:paraId="213CB4BE" w14:textId="77777777" w:rsidR="007B5136" w:rsidRDefault="007B5136" w:rsidP="00F80195"/>
    <w:p w14:paraId="4ED733ED" w14:textId="7FEF6310" w:rsidR="00123649" w:rsidRDefault="00123649" w:rsidP="00F80195">
      <w:pPr>
        <w:pStyle w:val="ListParagraph"/>
        <w:numPr>
          <w:ilvl w:val="0"/>
          <w:numId w:val="2"/>
        </w:numPr>
        <w:ind w:left="360"/>
      </w:pPr>
      <w:r>
        <w:t>The system will take about 1 second to submit forms such as applications and requests, once they are filled out</w:t>
      </w:r>
    </w:p>
    <w:p w14:paraId="0A5169B3" w14:textId="77777777" w:rsidR="007B5136" w:rsidRDefault="007B5136" w:rsidP="00F80195"/>
    <w:p w14:paraId="30EFE59D" w14:textId="0BF06FC2" w:rsidR="00123649" w:rsidRDefault="00123649" w:rsidP="00F80195">
      <w:pPr>
        <w:pStyle w:val="ListParagraph"/>
        <w:numPr>
          <w:ilvl w:val="0"/>
          <w:numId w:val="2"/>
        </w:numPr>
        <w:ind w:left="360"/>
      </w:pPr>
      <w:r>
        <w:t>Since the system will utilize strong security measures, it will be reliable to use any of its features</w:t>
      </w:r>
    </w:p>
    <w:p w14:paraId="7E487BB1" w14:textId="77777777" w:rsidR="00123649" w:rsidRPr="00CA5C5C" w:rsidRDefault="00123649" w:rsidP="00123649">
      <w:pPr>
        <w:pStyle w:val="BodyTextIndent"/>
        <w:keepNext/>
        <w:tabs>
          <w:tab w:val="left" w:pos="2430"/>
          <w:tab w:val="left" w:pos="2610"/>
        </w:tabs>
        <w:spacing w:before="120"/>
        <w:ind w:left="2160" w:firstLine="0"/>
        <w:outlineLvl w:val="1"/>
        <w:rPr>
          <w:rFonts w:ascii="Calibri" w:hAnsi="Calibri"/>
          <w:color w:val="000000" w:themeColor="text1"/>
        </w:rPr>
      </w:pPr>
    </w:p>
    <w:p w14:paraId="3DBE3654" w14:textId="4DB63609" w:rsidR="00123649" w:rsidRPr="00AF3236" w:rsidRDefault="00123649" w:rsidP="00F80195">
      <w:pPr>
        <w:pStyle w:val="Heading3"/>
        <w:rPr>
          <w:b/>
          <w:bCs/>
          <w:color w:val="000000" w:themeColor="text1"/>
        </w:rPr>
      </w:pPr>
      <w:bookmarkStart w:id="1692" w:name="_Toc105364024"/>
      <w:r w:rsidRPr="00AF3236">
        <w:rPr>
          <w:b/>
          <w:bCs/>
          <w:color w:val="000000" w:themeColor="text1"/>
        </w:rPr>
        <w:t>4.</w:t>
      </w:r>
      <w:ins w:id="1693" w:author="Ammanuel Beyene" w:date="2022-05-15T21:11:00Z">
        <w:r w:rsidR="00AB3DC2">
          <w:rPr>
            <w:b/>
            <w:bCs/>
            <w:color w:val="000000" w:themeColor="text1"/>
          </w:rPr>
          <w:t>4</w:t>
        </w:r>
      </w:ins>
      <w:del w:id="1694" w:author="Ammanuel Beyene" w:date="2022-05-15T21:11:00Z">
        <w:r w:rsidRPr="00AF3236" w:rsidDel="00AB3DC2">
          <w:rPr>
            <w:b/>
            <w:bCs/>
            <w:color w:val="000000" w:themeColor="text1"/>
          </w:rPr>
          <w:delText>3</w:delText>
        </w:r>
      </w:del>
      <w:r w:rsidRPr="00AF3236">
        <w:rPr>
          <w:b/>
          <w:bCs/>
          <w:color w:val="000000" w:themeColor="text1"/>
        </w:rPr>
        <w:t>.3. Project non-functional requirements</w:t>
      </w:r>
      <w:bookmarkEnd w:id="1692"/>
    </w:p>
    <w:p w14:paraId="794FD5EE" w14:textId="77777777" w:rsidR="007B5136" w:rsidRPr="007B5136" w:rsidRDefault="007B5136" w:rsidP="007B5136"/>
    <w:p w14:paraId="33CE4DC3" w14:textId="7C083F29" w:rsidR="007B5136" w:rsidRDefault="00123649" w:rsidP="00F80195">
      <w:pPr>
        <w:pStyle w:val="ListParagraph"/>
        <w:numPr>
          <w:ilvl w:val="0"/>
          <w:numId w:val="2"/>
        </w:numPr>
        <w:ind w:left="360"/>
      </w:pPr>
      <w:r>
        <w:t>The software will be implemented as a website and a phone application</w:t>
      </w:r>
    </w:p>
    <w:p w14:paraId="636C0818" w14:textId="77777777" w:rsidR="007B5136" w:rsidRDefault="007B5136" w:rsidP="00F80195">
      <w:pPr>
        <w:ind w:left="-360"/>
      </w:pPr>
    </w:p>
    <w:p w14:paraId="6AF818B2" w14:textId="3E91A112" w:rsidR="00123649" w:rsidRDefault="00123649" w:rsidP="00F80195">
      <w:pPr>
        <w:pStyle w:val="ListParagraph"/>
        <w:numPr>
          <w:ilvl w:val="0"/>
          <w:numId w:val="2"/>
        </w:numPr>
        <w:ind w:left="360"/>
      </w:pPr>
      <w:r>
        <w:t>The system will employ a connection between administrators, users, and the system’s administrators. Users can communicate with administers, particularly if administrators choose to use the message feature in their posts</w:t>
      </w:r>
    </w:p>
    <w:p w14:paraId="73DD06AE" w14:textId="77777777" w:rsidR="007B5136" w:rsidRDefault="007B5136" w:rsidP="00F80195"/>
    <w:p w14:paraId="4AD85522" w14:textId="6D6C1205" w:rsidR="00123649" w:rsidRDefault="00123649" w:rsidP="00F80195">
      <w:pPr>
        <w:pStyle w:val="ListParagraph"/>
        <w:numPr>
          <w:ilvl w:val="0"/>
          <w:numId w:val="2"/>
        </w:numPr>
        <w:ind w:left="360"/>
      </w:pPr>
      <w:r>
        <w:t xml:space="preserve">The system’s administrators can inspect </w:t>
      </w:r>
      <w:ins w:id="1695" w:author="Ammanuel Beyene" w:date="2022-05-19T22:36:00Z">
        <w:r w:rsidR="004A7C34">
          <w:t>users'</w:t>
        </w:r>
      </w:ins>
      <w:del w:id="1696" w:author="Ammanuel Beyene" w:date="2022-05-19T22:36:00Z">
        <w:r w:rsidDel="004A7C34">
          <w:delText>users</w:delText>
        </w:r>
      </w:del>
      <w:r>
        <w:t xml:space="preserve"> and </w:t>
      </w:r>
      <w:del w:id="1697" w:author="Ammanuel Beyene" w:date="2022-05-19T22:34:00Z">
        <w:r w:rsidDel="004A7C34">
          <w:delText xml:space="preserve">administrator’s </w:delText>
        </w:r>
      </w:del>
      <w:ins w:id="1698" w:author="Ammanuel Beyene" w:date="2022-05-19T22:34:00Z">
        <w:r w:rsidR="004A7C34">
          <w:t>poster</w:t>
        </w:r>
      </w:ins>
      <w:ins w:id="1699" w:author="Ammanuel Beyene" w:date="2022-05-19T22:36:00Z">
        <w:r w:rsidR="004A7C34">
          <w:t>’</w:t>
        </w:r>
      </w:ins>
      <w:ins w:id="1700" w:author="Ammanuel Beyene" w:date="2022-05-19T22:34:00Z">
        <w:r w:rsidR="004A7C34">
          <w:t xml:space="preserve">s </w:t>
        </w:r>
      </w:ins>
      <w:r>
        <w:t>actions. If necessary, they can communicate with administrators and users.</w:t>
      </w:r>
    </w:p>
    <w:p w14:paraId="2BDD66DB" w14:textId="77777777" w:rsidR="007B5136" w:rsidRDefault="007B5136" w:rsidP="00F80195"/>
    <w:p w14:paraId="6846C58D" w14:textId="10083EC4" w:rsidR="00123649" w:rsidRPr="00CA5C5C" w:rsidRDefault="00123649" w:rsidP="00F80195">
      <w:pPr>
        <w:pStyle w:val="ListParagraph"/>
        <w:numPr>
          <w:ilvl w:val="0"/>
          <w:numId w:val="2"/>
        </w:numPr>
        <w:ind w:left="360"/>
      </w:pPr>
      <w:r>
        <w:t>Such communication portals would take some time to develop but should not be</w:t>
      </w:r>
      <w:r w:rsidR="00DC238D">
        <w:t xml:space="preserve"> </w:t>
      </w:r>
      <w:r>
        <w:t>to</w:t>
      </w:r>
      <w:r w:rsidR="00DC238D">
        <w:t>o</w:t>
      </w:r>
      <w:r>
        <w:t xml:space="preserve"> hard</w:t>
      </w:r>
    </w:p>
    <w:p w14:paraId="7E15A802" w14:textId="77777777" w:rsidR="00123649" w:rsidRDefault="00123649" w:rsidP="007B5136">
      <w:pPr>
        <w:rPr>
          <w:b/>
          <w:bCs/>
        </w:rPr>
      </w:pPr>
    </w:p>
    <w:p w14:paraId="1FDB4340" w14:textId="77777777" w:rsidR="00123649" w:rsidRPr="00AF3236" w:rsidRDefault="00123649" w:rsidP="00123649">
      <w:pPr>
        <w:pStyle w:val="BodyTextIndent"/>
        <w:keepNext/>
        <w:tabs>
          <w:tab w:val="left" w:pos="2430"/>
          <w:tab w:val="left" w:pos="2610"/>
        </w:tabs>
        <w:spacing w:before="120"/>
        <w:ind w:left="1440" w:firstLine="0"/>
        <w:outlineLvl w:val="1"/>
        <w:rPr>
          <w:rFonts w:ascii="Calibri" w:hAnsi="Calibri"/>
          <w:b/>
          <w:bCs/>
          <w:color w:val="000000" w:themeColor="text1"/>
        </w:rPr>
      </w:pPr>
    </w:p>
    <w:p w14:paraId="39AF9EBB" w14:textId="3398D662" w:rsidR="00123649" w:rsidRPr="00AF3236" w:rsidRDefault="00123649" w:rsidP="00F80195">
      <w:pPr>
        <w:pStyle w:val="Heading3"/>
        <w:rPr>
          <w:b/>
          <w:bCs/>
          <w:color w:val="000000" w:themeColor="text1"/>
        </w:rPr>
      </w:pPr>
      <w:bookmarkStart w:id="1701" w:name="_Toc105364025"/>
      <w:r w:rsidRPr="00AF3236">
        <w:rPr>
          <w:b/>
          <w:bCs/>
          <w:color w:val="000000" w:themeColor="text1"/>
        </w:rPr>
        <w:t>4.</w:t>
      </w:r>
      <w:ins w:id="1702" w:author="Ammanuel Beyene" w:date="2022-05-15T21:11:00Z">
        <w:r w:rsidR="00AB3DC2">
          <w:rPr>
            <w:b/>
            <w:bCs/>
            <w:color w:val="000000" w:themeColor="text1"/>
          </w:rPr>
          <w:t>4</w:t>
        </w:r>
      </w:ins>
      <w:del w:id="1703" w:author="Ammanuel Beyene" w:date="2022-05-15T21:11:00Z">
        <w:r w:rsidRPr="00AF3236" w:rsidDel="00AB3DC2">
          <w:rPr>
            <w:b/>
            <w:bCs/>
            <w:color w:val="000000" w:themeColor="text1"/>
          </w:rPr>
          <w:delText>3</w:delText>
        </w:r>
      </w:del>
      <w:r w:rsidRPr="00AF3236">
        <w:rPr>
          <w:b/>
          <w:bCs/>
          <w:color w:val="000000" w:themeColor="text1"/>
        </w:rPr>
        <w:t>.4 Other non-functional requirements:</w:t>
      </w:r>
      <w:bookmarkEnd w:id="1701"/>
    </w:p>
    <w:p w14:paraId="2169336B" w14:textId="77777777" w:rsidR="00123649" w:rsidRDefault="00123649" w:rsidP="00D335E3">
      <w:pPr>
        <w:pStyle w:val="Heading3"/>
      </w:pPr>
    </w:p>
    <w:p w14:paraId="5BE64E49" w14:textId="23F9B14D" w:rsidR="00123649" w:rsidRDefault="00123649" w:rsidP="00F80195">
      <w:pPr>
        <w:pStyle w:val="ListParagraph"/>
        <w:numPr>
          <w:ilvl w:val="0"/>
          <w:numId w:val="2"/>
        </w:numPr>
        <w:ind w:left="360"/>
      </w:pPr>
      <w:r>
        <w:t xml:space="preserve">Users can choose to create </w:t>
      </w:r>
      <w:ins w:id="1704" w:author="Ammanuel Beyene" w:date="2022-05-19T22:35:00Z">
        <w:r w:rsidR="004A7C34">
          <w:t xml:space="preserve">an </w:t>
        </w:r>
      </w:ins>
      <w:r>
        <w:t>account as an administrator or regular user</w:t>
      </w:r>
    </w:p>
    <w:p w14:paraId="43C10420" w14:textId="77777777" w:rsidR="007B5136" w:rsidRDefault="007B5136" w:rsidP="00F80195">
      <w:pPr>
        <w:pStyle w:val="ListParagraph"/>
        <w:ind w:left="0"/>
      </w:pPr>
    </w:p>
    <w:p w14:paraId="2D562C20" w14:textId="5EC815CA" w:rsidR="00123649" w:rsidRDefault="00123649" w:rsidP="00F80195">
      <w:pPr>
        <w:pStyle w:val="ListParagraph"/>
        <w:numPr>
          <w:ilvl w:val="0"/>
          <w:numId w:val="2"/>
        </w:numPr>
        <w:ind w:left="360"/>
      </w:pPr>
      <w:r>
        <w:t>Administrators can be company administrators, independent administrators, or self-employed administrators</w:t>
      </w:r>
    </w:p>
    <w:p w14:paraId="3CF8E23D" w14:textId="77777777" w:rsidR="007B5136" w:rsidRDefault="007B5136" w:rsidP="00F80195"/>
    <w:p w14:paraId="5DE786CA" w14:textId="2A62F74E" w:rsidR="00123649" w:rsidRDefault="00123649" w:rsidP="00F80195">
      <w:pPr>
        <w:pStyle w:val="ListParagraph"/>
        <w:numPr>
          <w:ilvl w:val="0"/>
          <w:numId w:val="2"/>
        </w:numPr>
        <w:ind w:left="360"/>
      </w:pPr>
      <w:r>
        <w:t>If the user passes the background check validation process, then the user can start using their account</w:t>
      </w:r>
    </w:p>
    <w:p w14:paraId="31B62FBF" w14:textId="77777777" w:rsidR="007B5136" w:rsidRDefault="007B5136" w:rsidP="00F80195"/>
    <w:p w14:paraId="162AD1F2" w14:textId="2C8E8846" w:rsidR="00123649" w:rsidRDefault="00123649" w:rsidP="00F80195">
      <w:pPr>
        <w:pStyle w:val="ListParagraph"/>
        <w:numPr>
          <w:ilvl w:val="0"/>
          <w:numId w:val="2"/>
        </w:numPr>
        <w:ind w:left="360"/>
      </w:pPr>
      <w:r>
        <w:t>Once an account is up and running, users can configure their settings, edit their profiles, edit their preferences, display settings, etc.</w:t>
      </w:r>
    </w:p>
    <w:p w14:paraId="730EA63D" w14:textId="77777777" w:rsidR="007B5136" w:rsidRDefault="007B5136" w:rsidP="00F80195"/>
    <w:p w14:paraId="03C4ED3C" w14:textId="56D97C2B" w:rsidR="00123649" w:rsidRDefault="002938B2" w:rsidP="00F80195">
      <w:pPr>
        <w:pStyle w:val="ListParagraph"/>
        <w:numPr>
          <w:ilvl w:val="0"/>
          <w:numId w:val="2"/>
        </w:numPr>
        <w:ind w:left="360"/>
      </w:pPr>
      <w:ins w:id="1705" w:author="Ammanuel Beyene" w:date="2022-05-19T22:38:00Z">
        <w:r>
          <w:t>An administrator's</w:t>
        </w:r>
      </w:ins>
      <w:del w:id="1706" w:author="Ammanuel Beyene" w:date="2022-05-19T22:35:00Z">
        <w:r w:rsidR="00123649" w:rsidDel="004A7C34">
          <w:delText>Administrators</w:delText>
        </w:r>
      </w:del>
      <w:r w:rsidR="00123649">
        <w:t xml:space="preserve"> account display</w:t>
      </w:r>
      <w:del w:id="1707" w:author="Ammanuel Beyene" w:date="2022-05-19T22:35:00Z">
        <w:r w:rsidR="00123649" w:rsidDel="004A7C34">
          <w:delText>s</w:delText>
        </w:r>
      </w:del>
      <w:r w:rsidR="00123649">
        <w:t xml:space="preserve"> and a regular user’s account display will look a little different </w:t>
      </w:r>
    </w:p>
    <w:p w14:paraId="2308F859" w14:textId="77777777" w:rsidR="007B5136" w:rsidRDefault="007B5136" w:rsidP="00F80195"/>
    <w:p w14:paraId="34CDD2BE" w14:textId="1A7F3A3C" w:rsidR="00123649" w:rsidRDefault="00123649" w:rsidP="00F80195">
      <w:pPr>
        <w:pStyle w:val="ListParagraph"/>
        <w:numPr>
          <w:ilvl w:val="0"/>
          <w:numId w:val="2"/>
        </w:numPr>
        <w:ind w:left="360"/>
      </w:pPr>
      <w:r>
        <w:t>Users can also post but only as an independent or self-employed administrator</w:t>
      </w:r>
    </w:p>
    <w:p w14:paraId="1DE9DA0E" w14:textId="77777777" w:rsidR="007B5136" w:rsidRDefault="007B5136" w:rsidP="00F80195"/>
    <w:p w14:paraId="571A827D" w14:textId="6F365251" w:rsidR="00123649" w:rsidRDefault="00123649" w:rsidP="00F80195">
      <w:pPr>
        <w:pStyle w:val="ListParagraph"/>
        <w:numPr>
          <w:ilvl w:val="0"/>
          <w:numId w:val="2"/>
        </w:numPr>
        <w:ind w:left="360"/>
      </w:pPr>
      <w:r>
        <w:lastRenderedPageBreak/>
        <w:t>They can only use that title when posting</w:t>
      </w:r>
    </w:p>
    <w:p w14:paraId="1200D475" w14:textId="77777777" w:rsidR="007B5136" w:rsidRDefault="007B5136" w:rsidP="00F80195"/>
    <w:p w14:paraId="2F0CC97B" w14:textId="76849057" w:rsidR="00123649" w:rsidRDefault="00123649" w:rsidP="00F80195">
      <w:pPr>
        <w:pStyle w:val="ListParagraph"/>
        <w:numPr>
          <w:ilvl w:val="0"/>
          <w:numId w:val="2"/>
        </w:numPr>
        <w:ind w:left="360"/>
      </w:pPr>
      <w:r>
        <w:t xml:space="preserve">After posting, both </w:t>
      </w:r>
      <w:ins w:id="1708" w:author="Ammanuel Beyene" w:date="2022-05-19T22:36:00Z">
        <w:r w:rsidR="004A7C34">
          <w:t>users</w:t>
        </w:r>
      </w:ins>
      <w:del w:id="1709" w:author="Ammanuel Beyene" w:date="2022-05-19T22:36:00Z">
        <w:r w:rsidDel="004A7C34">
          <w:delText>user’s</w:delText>
        </w:r>
      </w:del>
      <w:r>
        <w:t xml:space="preserve"> and administrators can manage their posts</w:t>
      </w:r>
    </w:p>
    <w:p w14:paraId="30D209E4" w14:textId="77777777" w:rsidR="007B5136" w:rsidRDefault="007B5136" w:rsidP="00F80195"/>
    <w:p w14:paraId="189A45E2" w14:textId="6008C76D" w:rsidR="00123649" w:rsidRDefault="00123649" w:rsidP="00F80195">
      <w:pPr>
        <w:pStyle w:val="ListParagraph"/>
        <w:numPr>
          <w:ilvl w:val="0"/>
          <w:numId w:val="2"/>
        </w:numPr>
        <w:ind w:left="360"/>
      </w:pPr>
      <w:r>
        <w:t>Every section</w:t>
      </w:r>
      <w:ins w:id="1710" w:author="Ammanuel Beyene" w:date="2022-05-19T22:36:00Z">
        <w:r w:rsidR="00C00026">
          <w:t>,</w:t>
        </w:r>
      </w:ins>
      <w:r>
        <w:t xml:space="preserve"> except for the panner section, will have a sort by option where users can sort the posts by date, relevance, type, popularity, etc. </w:t>
      </w:r>
    </w:p>
    <w:p w14:paraId="7177AC8A" w14:textId="77777777" w:rsidR="00123649" w:rsidRDefault="00123649" w:rsidP="00F80195"/>
    <w:p w14:paraId="1723283D" w14:textId="1420AB40" w:rsidR="00123649" w:rsidRDefault="00123649" w:rsidP="00F80195">
      <w:pPr>
        <w:pStyle w:val="ListParagraph"/>
        <w:numPr>
          <w:ilvl w:val="0"/>
          <w:numId w:val="2"/>
        </w:numPr>
        <w:ind w:left="360"/>
      </w:pPr>
      <w:r>
        <w:t>Users can also post but only as an independent or self-employed administrator</w:t>
      </w:r>
    </w:p>
    <w:p w14:paraId="76843624" w14:textId="77777777" w:rsidR="007B5136" w:rsidRDefault="007B5136" w:rsidP="00F80195">
      <w:pPr>
        <w:pStyle w:val="ListParagraph"/>
        <w:ind w:left="0"/>
      </w:pPr>
    </w:p>
    <w:p w14:paraId="3ACB7A9C" w14:textId="649D0FBD" w:rsidR="00123649" w:rsidRDefault="00123649" w:rsidP="00F80195">
      <w:pPr>
        <w:pStyle w:val="ListParagraph"/>
        <w:numPr>
          <w:ilvl w:val="0"/>
          <w:numId w:val="2"/>
        </w:numPr>
        <w:ind w:left="360"/>
      </w:pPr>
      <w:r>
        <w:t>They can only use that title when posting</w:t>
      </w:r>
    </w:p>
    <w:p w14:paraId="3AA09D23" w14:textId="77777777" w:rsidR="007B5136" w:rsidRDefault="007B5136" w:rsidP="00F80195">
      <w:pPr>
        <w:pStyle w:val="ListParagraph"/>
        <w:ind w:left="0"/>
      </w:pPr>
    </w:p>
    <w:p w14:paraId="2B2B9355" w14:textId="17F519B5" w:rsidR="00123649" w:rsidRDefault="00123649" w:rsidP="00F80195">
      <w:pPr>
        <w:pStyle w:val="ListParagraph"/>
        <w:numPr>
          <w:ilvl w:val="0"/>
          <w:numId w:val="2"/>
        </w:numPr>
        <w:ind w:left="360"/>
      </w:pPr>
      <w:r>
        <w:t xml:space="preserve">After posting, both </w:t>
      </w:r>
      <w:ins w:id="1711" w:author="Ammanuel Beyene" w:date="2022-05-19T22:37:00Z">
        <w:r w:rsidR="00C00026">
          <w:t>users</w:t>
        </w:r>
      </w:ins>
      <w:del w:id="1712" w:author="Ammanuel Beyene" w:date="2022-05-19T22:37:00Z">
        <w:r w:rsidDel="00C00026">
          <w:delText>user’s</w:delText>
        </w:r>
      </w:del>
      <w:r>
        <w:t xml:space="preserve"> and administrators can manage their posts</w:t>
      </w:r>
    </w:p>
    <w:p w14:paraId="3AA605F5" w14:textId="77777777" w:rsidR="007B5136" w:rsidRDefault="007B5136" w:rsidP="00F80195">
      <w:pPr>
        <w:pStyle w:val="ListParagraph"/>
        <w:ind w:left="0"/>
      </w:pPr>
    </w:p>
    <w:p w14:paraId="41BFE37E" w14:textId="01EDABC0" w:rsidR="00123649" w:rsidRDefault="00123649" w:rsidP="00F80195">
      <w:pPr>
        <w:pStyle w:val="ListParagraph"/>
        <w:numPr>
          <w:ilvl w:val="0"/>
          <w:numId w:val="2"/>
        </w:numPr>
        <w:ind w:left="360"/>
      </w:pPr>
      <w:r>
        <w:t xml:space="preserve">A user can post posts as an individual using the available features for an individual poster </w:t>
      </w:r>
    </w:p>
    <w:p w14:paraId="75983261" w14:textId="77777777" w:rsidR="007B5136" w:rsidRDefault="007B5136" w:rsidP="00F80195">
      <w:pPr>
        <w:pStyle w:val="ListParagraph"/>
        <w:ind w:left="0"/>
      </w:pPr>
    </w:p>
    <w:p w14:paraId="79873AC7" w14:textId="24BC893B" w:rsidR="00123649" w:rsidDel="00F12F00" w:rsidRDefault="00123649" w:rsidP="00F80195">
      <w:pPr>
        <w:pStyle w:val="ListParagraph"/>
        <w:numPr>
          <w:ilvl w:val="0"/>
          <w:numId w:val="2"/>
        </w:numPr>
        <w:ind w:left="360"/>
        <w:rPr>
          <w:del w:id="1713" w:author="Ammanuel Beyene" w:date="2022-05-17T22:24:00Z"/>
        </w:rPr>
      </w:pPr>
      <w:r>
        <w:t xml:space="preserve">Once users apply </w:t>
      </w:r>
      <w:ins w:id="1714" w:author="Ammanuel Beyene" w:date="2022-05-19T22:37:00Z">
        <w:r w:rsidR="00C00026">
          <w:t xml:space="preserve">or sign up for a post, </w:t>
        </w:r>
      </w:ins>
      <w:del w:id="1715" w:author="Ammanuel Beyene" w:date="2022-05-19T22:37:00Z">
        <w:r w:rsidDel="00C00026">
          <w:delText xml:space="preserve">to a job post, or sign up for an event post, or request to join an interest group, </w:delText>
        </w:r>
      </w:del>
      <w:r>
        <w:t>the administrator must either agree or deny the user their request or application. However, if denying users, then the administrator must let the user know through message why they denied the user their request or application specifically</w:t>
      </w:r>
    </w:p>
    <w:p w14:paraId="690045BB" w14:textId="77777777" w:rsidR="00F12F00" w:rsidRDefault="00F12F00" w:rsidP="00F12F00">
      <w:pPr>
        <w:pStyle w:val="ListParagraph"/>
        <w:numPr>
          <w:ilvl w:val="0"/>
          <w:numId w:val="2"/>
        </w:numPr>
        <w:ind w:left="360"/>
        <w:rPr>
          <w:ins w:id="1716" w:author="Ammanuel Beyene" w:date="2022-05-17T22:24:00Z"/>
        </w:rPr>
      </w:pPr>
    </w:p>
    <w:p w14:paraId="032E4324" w14:textId="77777777" w:rsidR="00F12F00" w:rsidRDefault="00F12F00">
      <w:pPr>
        <w:pStyle w:val="ListParagraph"/>
        <w:ind w:left="360"/>
        <w:rPr>
          <w:ins w:id="1717" w:author="Ammanuel Beyene" w:date="2022-05-17T22:24:00Z"/>
        </w:rPr>
        <w:pPrChange w:id="1718" w:author="Ammanuel Beyene" w:date="2022-05-17T22:25:00Z">
          <w:pPr>
            <w:pStyle w:val="ListParagraph"/>
            <w:numPr>
              <w:numId w:val="2"/>
            </w:numPr>
            <w:ind w:left="360" w:hanging="360"/>
          </w:pPr>
        </w:pPrChange>
      </w:pPr>
    </w:p>
    <w:p w14:paraId="694958C1" w14:textId="440E4007" w:rsidR="007B5136" w:rsidDel="00F12F00" w:rsidRDefault="007B5136">
      <w:pPr>
        <w:pStyle w:val="ListParagraph"/>
        <w:numPr>
          <w:ilvl w:val="0"/>
          <w:numId w:val="9"/>
        </w:numPr>
        <w:rPr>
          <w:del w:id="1719" w:author="Ammanuel Beyene" w:date="2022-05-17T22:23:00Z"/>
        </w:rPr>
        <w:pPrChange w:id="1720" w:author="Ammanuel Beyene" w:date="2022-05-17T22:25:00Z">
          <w:pPr/>
        </w:pPrChange>
      </w:pPr>
    </w:p>
    <w:p w14:paraId="53E6D49C" w14:textId="6461ADD6" w:rsidR="00123649" w:rsidDel="00F12F00" w:rsidRDefault="00123649">
      <w:pPr>
        <w:pStyle w:val="ListParagraph"/>
        <w:numPr>
          <w:ilvl w:val="0"/>
          <w:numId w:val="9"/>
        </w:numPr>
        <w:rPr>
          <w:del w:id="1721" w:author="Ammanuel Beyene" w:date="2022-05-17T20:40:00Z"/>
        </w:rPr>
        <w:pPrChange w:id="1722" w:author="Ammanuel Beyene" w:date="2022-05-17T22:25:00Z">
          <w:pPr>
            <w:pStyle w:val="ListParagraph"/>
            <w:numPr>
              <w:numId w:val="2"/>
            </w:numPr>
            <w:ind w:left="360" w:hanging="360"/>
          </w:pPr>
        </w:pPrChange>
      </w:pPr>
      <w:r>
        <w:t>A job</w:t>
      </w:r>
      <w:ins w:id="1723" w:author="Ammanuel Beyene" w:date="2022-05-17T22:24:00Z">
        <w:r w:rsidR="00F12F00">
          <w:t xml:space="preserve"> p</w:t>
        </w:r>
      </w:ins>
      <w:del w:id="1724" w:author="Ammanuel Beyene" w:date="2022-05-17T22:24:00Z">
        <w:r w:rsidDel="00F12F00">
          <w:delText xml:space="preserve"> p</w:delText>
        </w:r>
      </w:del>
      <w:r>
        <w:t>ost and communication process with users interested in the post will last from the date the post was posted to the date the post is due and 15 more days after that, within which the administrator must respond to users who were denied their request why they were denied</w:t>
      </w:r>
    </w:p>
    <w:p w14:paraId="1256D571" w14:textId="50B1254D" w:rsidR="00F12F00" w:rsidRDefault="00F12F00">
      <w:pPr>
        <w:pStyle w:val="ListParagraph"/>
        <w:numPr>
          <w:ilvl w:val="0"/>
          <w:numId w:val="9"/>
        </w:numPr>
        <w:rPr>
          <w:ins w:id="1725" w:author="Ammanuel Beyene" w:date="2022-05-17T22:25:00Z"/>
        </w:rPr>
        <w:pPrChange w:id="1726" w:author="Ammanuel Beyene" w:date="2022-05-17T22:25:00Z">
          <w:pPr>
            <w:pStyle w:val="ListParagraph"/>
          </w:pPr>
        </w:pPrChange>
      </w:pPr>
    </w:p>
    <w:p w14:paraId="36F0D629" w14:textId="77777777" w:rsidR="00F12F00" w:rsidRDefault="00F12F00">
      <w:pPr>
        <w:pStyle w:val="ListParagraph"/>
        <w:rPr>
          <w:ins w:id="1727" w:author="Ammanuel Beyene" w:date="2022-05-17T22:25:00Z"/>
        </w:rPr>
        <w:pPrChange w:id="1728" w:author="Ammanuel Beyene" w:date="2022-05-17T22:24:00Z">
          <w:pPr>
            <w:pStyle w:val="ListParagraph"/>
            <w:numPr>
              <w:numId w:val="2"/>
            </w:numPr>
            <w:ind w:left="360" w:hanging="360"/>
          </w:pPr>
        </w:pPrChange>
      </w:pPr>
    </w:p>
    <w:p w14:paraId="660852B4" w14:textId="516197CB" w:rsidR="007B5136" w:rsidDel="00F12F00" w:rsidRDefault="007B5136">
      <w:pPr>
        <w:pStyle w:val="ListParagraph"/>
        <w:ind w:left="360"/>
        <w:rPr>
          <w:del w:id="1729" w:author="Ammanuel Beyene" w:date="2022-05-17T20:40:00Z"/>
        </w:rPr>
        <w:pPrChange w:id="1730" w:author="Ammanuel Beyene" w:date="2022-05-17T22:25:00Z">
          <w:pPr>
            <w:pStyle w:val="ListParagraph"/>
          </w:pPr>
        </w:pPrChange>
      </w:pPr>
    </w:p>
    <w:p w14:paraId="56F18B61" w14:textId="77777777" w:rsidR="00F12F00" w:rsidRDefault="00F12F00">
      <w:pPr>
        <w:pStyle w:val="ListParagraph"/>
        <w:ind w:left="360"/>
        <w:rPr>
          <w:ins w:id="1731" w:author="Ammanuel Beyene" w:date="2022-05-17T22:23:00Z"/>
        </w:rPr>
        <w:pPrChange w:id="1732" w:author="Ammanuel Beyene" w:date="2022-05-17T22:25:00Z">
          <w:pPr>
            <w:pStyle w:val="ListParagraph"/>
          </w:pPr>
        </w:pPrChange>
      </w:pPr>
    </w:p>
    <w:p w14:paraId="5977494D" w14:textId="101097EA" w:rsidR="00123649" w:rsidDel="00F12F00" w:rsidRDefault="00123649">
      <w:pPr>
        <w:pStyle w:val="ListParagraph"/>
        <w:numPr>
          <w:ilvl w:val="0"/>
          <w:numId w:val="8"/>
        </w:numPr>
        <w:rPr>
          <w:del w:id="1733" w:author="Ammanuel Beyene" w:date="2022-05-17T16:38:00Z"/>
        </w:rPr>
        <w:pPrChange w:id="1734" w:author="Ammanuel Beyene" w:date="2022-05-17T22:25:00Z">
          <w:pPr/>
        </w:pPrChange>
      </w:pPr>
      <w:r w:rsidRPr="009444A8">
        <w:t>U</w:t>
      </w:r>
      <w:r>
        <w:t>sers can reply to the administrator’s message</w:t>
      </w:r>
      <w:ins w:id="1735" w:author="Ammanuel Beyene" w:date="2022-05-19T22:38:00Z">
        <w:r w:rsidR="002938B2">
          <w:t>,</w:t>
        </w:r>
      </w:ins>
      <w:r>
        <w:t xml:space="preserve"> but any hostile tone or inappropriate verbal argument with the administrator or the user will not be allowed</w:t>
      </w:r>
      <w:ins w:id="1736" w:author="Ammanuel Beyene" w:date="2022-05-19T22:38:00Z">
        <w:r w:rsidR="002938B2">
          <w:t>,</w:t>
        </w:r>
      </w:ins>
      <w:r>
        <w:t xml:space="preserve"> and if reported or found out by any means, the instigator will be removed </w:t>
      </w:r>
    </w:p>
    <w:p w14:paraId="670AE449" w14:textId="27E4AAF3" w:rsidR="00F12F00" w:rsidRDefault="00F12F00">
      <w:pPr>
        <w:pStyle w:val="ListParagraph"/>
        <w:numPr>
          <w:ilvl w:val="0"/>
          <w:numId w:val="8"/>
        </w:numPr>
        <w:rPr>
          <w:ins w:id="1737" w:author="Ammanuel Beyene" w:date="2022-05-17T22:25:00Z"/>
        </w:rPr>
        <w:pPrChange w:id="1738" w:author="Ammanuel Beyene" w:date="2022-05-17T22:25:00Z">
          <w:pPr/>
        </w:pPrChange>
      </w:pPr>
    </w:p>
    <w:p w14:paraId="0A7EEB5F" w14:textId="7164D17F" w:rsidR="00F12F00" w:rsidRDefault="00F12F00">
      <w:pPr>
        <w:pStyle w:val="ListParagraph"/>
        <w:ind w:left="360"/>
        <w:rPr>
          <w:ins w:id="1739" w:author="Ammanuel Beyene" w:date="2022-05-17T22:25:00Z"/>
        </w:rPr>
        <w:pPrChange w:id="1740" w:author="Ammanuel Beyene" w:date="2022-05-17T22:25:00Z">
          <w:pPr>
            <w:pStyle w:val="ListParagraph"/>
            <w:numPr>
              <w:numId w:val="2"/>
            </w:numPr>
            <w:ind w:left="360" w:hanging="360"/>
          </w:pPr>
        </w:pPrChange>
      </w:pPr>
    </w:p>
    <w:p w14:paraId="5043E6A3" w14:textId="77777777" w:rsidR="00123649" w:rsidRPr="00AD5B5F" w:rsidDel="00AD5B5F" w:rsidRDefault="00123649">
      <w:pPr>
        <w:rPr>
          <w:del w:id="1741" w:author="Ammanuel Beyene" w:date="2022-05-17T16:38:00Z"/>
          <w:rFonts w:ascii="Calibri" w:hAnsi="Calibri"/>
          <w:b/>
          <w:bCs/>
          <w:color w:val="000000" w:themeColor="text1"/>
          <w:rPrChange w:id="1742" w:author="Ammanuel Beyene" w:date="2022-05-17T16:38:00Z">
            <w:rPr>
              <w:del w:id="1743" w:author="Ammanuel Beyene" w:date="2022-05-17T16:38:00Z"/>
            </w:rPr>
          </w:rPrChange>
        </w:rPr>
      </w:pPr>
    </w:p>
    <w:p w14:paraId="725B799C" w14:textId="77777777" w:rsidR="00123649" w:rsidDel="00AD5B5F" w:rsidRDefault="00123649">
      <w:pPr>
        <w:rPr>
          <w:del w:id="1744" w:author="Ammanuel Beyene" w:date="2022-05-17T16:38:00Z"/>
        </w:rPr>
      </w:pPr>
    </w:p>
    <w:p w14:paraId="721978FA" w14:textId="564301D6" w:rsidR="00D01A0A" w:rsidDel="00AD5B5F" w:rsidRDefault="00D01A0A">
      <w:pPr>
        <w:rPr>
          <w:del w:id="1745" w:author="Ammanuel Beyene" w:date="2022-05-17T16:38:00Z"/>
        </w:rPr>
        <w:pPrChange w:id="1746" w:author="Ammanuel Beyene" w:date="2022-05-17T22:24:00Z">
          <w:pPr>
            <w:pStyle w:val="ListParagraph"/>
            <w:ind w:left="1080"/>
          </w:pPr>
        </w:pPrChange>
      </w:pPr>
    </w:p>
    <w:p w14:paraId="63AA41B0" w14:textId="77777777" w:rsidR="00D01A0A" w:rsidDel="00AD5B5F" w:rsidRDefault="00D01A0A">
      <w:pPr>
        <w:rPr>
          <w:del w:id="1747" w:author="Ammanuel Beyene" w:date="2022-05-17T16:38:00Z"/>
        </w:rPr>
        <w:pPrChange w:id="1748" w:author="Ammanuel Beyene" w:date="2022-05-17T22:24:00Z">
          <w:pPr>
            <w:pStyle w:val="ListParagraph"/>
            <w:ind w:left="1080"/>
          </w:pPr>
        </w:pPrChange>
      </w:pPr>
    </w:p>
    <w:p w14:paraId="504E0949" w14:textId="77777777" w:rsidR="004E401F" w:rsidDel="00AD5B5F" w:rsidRDefault="004E401F">
      <w:pPr>
        <w:rPr>
          <w:del w:id="1749" w:author="Ammanuel Beyene" w:date="2022-05-17T16:38:00Z"/>
          <w:color w:val="FFFFFF"/>
          <w:highlight w:val="darkCyan"/>
        </w:rPr>
        <w:pPrChange w:id="1750" w:author="Ammanuel Beyene" w:date="2022-05-17T22:24:00Z">
          <w:pPr>
            <w:pStyle w:val="BodyText"/>
            <w:keepNext/>
            <w:tabs>
              <w:tab w:val="left" w:pos="540"/>
            </w:tabs>
            <w:spacing w:before="240"/>
            <w:ind w:left="547" w:hanging="547"/>
            <w:outlineLvl w:val="0"/>
          </w:pPr>
        </w:pPrChange>
      </w:pPr>
    </w:p>
    <w:p w14:paraId="5E17B1E6" w14:textId="77777777" w:rsidR="004E401F" w:rsidDel="00AD5B5F" w:rsidRDefault="004E401F">
      <w:pPr>
        <w:rPr>
          <w:del w:id="1751" w:author="Ammanuel Beyene" w:date="2022-05-17T16:38:00Z"/>
          <w:color w:val="FFFFFF"/>
          <w:highlight w:val="darkCyan"/>
        </w:rPr>
        <w:pPrChange w:id="1752" w:author="Ammanuel Beyene" w:date="2022-05-17T22:24:00Z">
          <w:pPr>
            <w:pStyle w:val="BodyText"/>
            <w:keepNext/>
            <w:tabs>
              <w:tab w:val="left" w:pos="540"/>
            </w:tabs>
            <w:spacing w:before="240"/>
            <w:ind w:left="547" w:hanging="547"/>
            <w:outlineLvl w:val="0"/>
          </w:pPr>
        </w:pPrChange>
      </w:pPr>
    </w:p>
    <w:p w14:paraId="71E0B499" w14:textId="77777777" w:rsidR="004E401F" w:rsidDel="00AD5B5F" w:rsidRDefault="004E401F">
      <w:pPr>
        <w:rPr>
          <w:del w:id="1753" w:author="Ammanuel Beyene" w:date="2022-05-17T16:38:00Z"/>
          <w:color w:val="FFFFFF"/>
          <w:highlight w:val="darkCyan"/>
        </w:rPr>
        <w:pPrChange w:id="1754" w:author="Ammanuel Beyene" w:date="2022-05-17T22:24:00Z">
          <w:pPr>
            <w:pStyle w:val="BodyText"/>
            <w:keepNext/>
            <w:tabs>
              <w:tab w:val="left" w:pos="540"/>
            </w:tabs>
            <w:spacing w:before="240"/>
            <w:ind w:left="547" w:hanging="547"/>
            <w:outlineLvl w:val="0"/>
          </w:pPr>
        </w:pPrChange>
      </w:pPr>
    </w:p>
    <w:p w14:paraId="6489B6DB" w14:textId="77777777" w:rsidR="004E401F" w:rsidDel="00AD5B5F" w:rsidRDefault="004E401F">
      <w:pPr>
        <w:rPr>
          <w:del w:id="1755" w:author="Ammanuel Beyene" w:date="2022-05-17T16:38:00Z"/>
          <w:color w:val="FFFFFF"/>
          <w:highlight w:val="darkCyan"/>
        </w:rPr>
        <w:pPrChange w:id="1756" w:author="Ammanuel Beyene" w:date="2022-05-17T22:24:00Z">
          <w:pPr>
            <w:pStyle w:val="BodyText"/>
            <w:keepNext/>
            <w:tabs>
              <w:tab w:val="left" w:pos="540"/>
            </w:tabs>
            <w:spacing w:before="240"/>
            <w:ind w:left="547" w:hanging="547"/>
            <w:outlineLvl w:val="0"/>
          </w:pPr>
        </w:pPrChange>
      </w:pPr>
    </w:p>
    <w:p w14:paraId="27A17F15" w14:textId="77777777" w:rsidR="004E401F" w:rsidDel="00AD5B5F" w:rsidRDefault="004E401F">
      <w:pPr>
        <w:rPr>
          <w:del w:id="1757" w:author="Ammanuel Beyene" w:date="2022-05-17T16:38:00Z"/>
          <w:color w:val="FFFFFF"/>
          <w:highlight w:val="darkCyan"/>
        </w:rPr>
        <w:pPrChange w:id="1758" w:author="Ammanuel Beyene" w:date="2022-05-17T22:24:00Z">
          <w:pPr>
            <w:pStyle w:val="BodyText"/>
            <w:keepNext/>
            <w:tabs>
              <w:tab w:val="left" w:pos="540"/>
            </w:tabs>
            <w:spacing w:before="240"/>
            <w:ind w:left="547" w:hanging="547"/>
            <w:outlineLvl w:val="0"/>
          </w:pPr>
        </w:pPrChange>
      </w:pPr>
    </w:p>
    <w:p w14:paraId="66306B9B" w14:textId="77777777" w:rsidR="004E401F" w:rsidDel="00AD5B5F" w:rsidRDefault="004E401F">
      <w:pPr>
        <w:rPr>
          <w:del w:id="1759" w:author="Ammanuel Beyene" w:date="2022-05-17T16:38:00Z"/>
          <w:color w:val="FFFFFF"/>
          <w:highlight w:val="darkCyan"/>
        </w:rPr>
        <w:pPrChange w:id="1760" w:author="Ammanuel Beyene" w:date="2022-05-17T22:24:00Z">
          <w:pPr>
            <w:pStyle w:val="BodyText"/>
            <w:keepNext/>
            <w:tabs>
              <w:tab w:val="left" w:pos="540"/>
            </w:tabs>
            <w:spacing w:before="240"/>
            <w:ind w:left="547" w:hanging="547"/>
            <w:outlineLvl w:val="0"/>
          </w:pPr>
        </w:pPrChange>
      </w:pPr>
    </w:p>
    <w:p w14:paraId="232B7ED7" w14:textId="77777777" w:rsidR="004E401F" w:rsidDel="00AD5B5F" w:rsidRDefault="004E401F">
      <w:pPr>
        <w:rPr>
          <w:del w:id="1761" w:author="Ammanuel Beyene" w:date="2022-05-17T16:38:00Z"/>
          <w:color w:val="FFFFFF"/>
          <w:highlight w:val="darkCyan"/>
        </w:rPr>
        <w:pPrChange w:id="1762" w:author="Ammanuel Beyene" w:date="2022-05-17T22:24:00Z">
          <w:pPr>
            <w:pStyle w:val="BodyText"/>
            <w:keepNext/>
            <w:tabs>
              <w:tab w:val="left" w:pos="540"/>
            </w:tabs>
            <w:spacing w:before="240"/>
            <w:ind w:left="547" w:hanging="547"/>
            <w:outlineLvl w:val="0"/>
          </w:pPr>
        </w:pPrChange>
      </w:pPr>
    </w:p>
    <w:p w14:paraId="6259DD97" w14:textId="77777777" w:rsidR="004E401F" w:rsidDel="00AD5B5F" w:rsidRDefault="004E401F">
      <w:pPr>
        <w:rPr>
          <w:del w:id="1763" w:author="Ammanuel Beyene" w:date="2022-05-17T16:38:00Z"/>
          <w:color w:val="FFFFFF"/>
          <w:highlight w:val="darkCyan"/>
        </w:rPr>
        <w:pPrChange w:id="1764" w:author="Ammanuel Beyene" w:date="2022-05-17T22:24:00Z">
          <w:pPr>
            <w:pStyle w:val="BodyText"/>
            <w:keepNext/>
            <w:tabs>
              <w:tab w:val="left" w:pos="540"/>
            </w:tabs>
            <w:spacing w:before="240"/>
            <w:ind w:left="547" w:hanging="547"/>
            <w:outlineLvl w:val="0"/>
          </w:pPr>
        </w:pPrChange>
      </w:pPr>
    </w:p>
    <w:p w14:paraId="31007CC4" w14:textId="77777777" w:rsidR="004E401F" w:rsidDel="00AD5B5F" w:rsidRDefault="004E401F">
      <w:pPr>
        <w:rPr>
          <w:del w:id="1765" w:author="Ammanuel Beyene" w:date="2022-05-17T16:38:00Z"/>
          <w:color w:val="FFFFFF"/>
          <w:highlight w:val="darkCyan"/>
        </w:rPr>
        <w:pPrChange w:id="1766" w:author="Ammanuel Beyene" w:date="2022-05-17T22:24:00Z">
          <w:pPr>
            <w:pStyle w:val="BodyText"/>
            <w:keepNext/>
            <w:tabs>
              <w:tab w:val="left" w:pos="540"/>
            </w:tabs>
            <w:spacing w:before="240"/>
            <w:ind w:left="547" w:hanging="547"/>
            <w:outlineLvl w:val="0"/>
          </w:pPr>
        </w:pPrChange>
      </w:pPr>
    </w:p>
    <w:p w14:paraId="145BA49B" w14:textId="77777777" w:rsidR="004E401F" w:rsidDel="00AD5B5F" w:rsidRDefault="004E401F">
      <w:pPr>
        <w:rPr>
          <w:del w:id="1767" w:author="Ammanuel Beyene" w:date="2022-05-17T16:38:00Z"/>
          <w:color w:val="FFFFFF"/>
          <w:highlight w:val="darkCyan"/>
        </w:rPr>
        <w:pPrChange w:id="1768" w:author="Ammanuel Beyene" w:date="2022-05-17T22:24:00Z">
          <w:pPr>
            <w:pStyle w:val="BodyText"/>
            <w:keepNext/>
            <w:tabs>
              <w:tab w:val="left" w:pos="540"/>
            </w:tabs>
            <w:spacing w:before="240"/>
            <w:ind w:left="547" w:hanging="547"/>
            <w:outlineLvl w:val="0"/>
          </w:pPr>
        </w:pPrChange>
      </w:pPr>
    </w:p>
    <w:p w14:paraId="35E56648" w14:textId="77777777" w:rsidR="004E401F" w:rsidRDefault="004E401F">
      <w:pPr>
        <w:rPr>
          <w:color w:val="FFFFFF"/>
          <w:highlight w:val="darkCyan"/>
        </w:rPr>
        <w:pPrChange w:id="1769" w:author="Ammanuel Beyene" w:date="2022-05-17T22:24:00Z">
          <w:pPr>
            <w:pStyle w:val="BodyText"/>
            <w:keepNext/>
            <w:tabs>
              <w:tab w:val="left" w:pos="540"/>
            </w:tabs>
            <w:spacing w:before="240"/>
            <w:ind w:left="547" w:hanging="547"/>
            <w:outlineLvl w:val="0"/>
          </w:pPr>
        </w:pPrChange>
      </w:pPr>
    </w:p>
    <w:p w14:paraId="39A05541" w14:textId="77777777" w:rsidR="004E401F" w:rsidRPr="002547E7" w:rsidRDefault="004E401F" w:rsidP="004E401F">
      <w:pPr>
        <w:pStyle w:val="BodyText"/>
        <w:keepNext/>
        <w:tabs>
          <w:tab w:val="left" w:pos="540"/>
        </w:tabs>
        <w:spacing w:before="240"/>
        <w:ind w:left="547" w:hanging="547"/>
        <w:outlineLvl w:val="0"/>
        <w:rPr>
          <w:rFonts w:ascii="Calibri" w:hAnsi="Calibri"/>
          <w:color w:val="000000" w:themeColor="text1"/>
          <w:highlight w:val="darkCyan"/>
          <w:rPrChange w:id="1770" w:author="Ammanuel Beyene" w:date="2022-05-17T20:38:00Z">
            <w:rPr>
              <w:rFonts w:ascii="Calibri" w:hAnsi="Calibri"/>
              <w:color w:val="FFFFFF"/>
              <w:highlight w:val="darkCyan"/>
            </w:rPr>
          </w:rPrChange>
        </w:rPr>
      </w:pPr>
    </w:p>
    <w:p w14:paraId="151BC90E" w14:textId="77777777" w:rsidR="00414B57" w:rsidRDefault="00414B57" w:rsidP="002547E7">
      <w:pPr>
        <w:rPr>
          <w:ins w:id="1771" w:author="Ammanuel Beyene" w:date="2022-05-17T21:01:00Z"/>
          <w:color w:val="000000" w:themeColor="text1"/>
        </w:rPr>
      </w:pPr>
    </w:p>
    <w:p w14:paraId="65B4916A" w14:textId="77777777" w:rsidR="00414B57" w:rsidRDefault="00414B57" w:rsidP="002547E7">
      <w:pPr>
        <w:rPr>
          <w:ins w:id="1772" w:author="Ammanuel Beyene" w:date="2022-05-17T21:01:00Z"/>
          <w:color w:val="000000" w:themeColor="text1"/>
        </w:rPr>
      </w:pPr>
    </w:p>
    <w:p w14:paraId="16A34F30" w14:textId="77777777" w:rsidR="00414B57" w:rsidRDefault="00414B57" w:rsidP="002547E7">
      <w:pPr>
        <w:rPr>
          <w:ins w:id="1773" w:author="Ammanuel Beyene" w:date="2022-05-17T21:01:00Z"/>
          <w:color w:val="000000" w:themeColor="text1"/>
        </w:rPr>
      </w:pPr>
    </w:p>
    <w:p w14:paraId="4B251B60" w14:textId="77777777" w:rsidR="00414B57" w:rsidRDefault="00414B57" w:rsidP="002547E7">
      <w:pPr>
        <w:rPr>
          <w:ins w:id="1774" w:author="Ammanuel Beyene" w:date="2022-05-17T21:01:00Z"/>
          <w:color w:val="000000" w:themeColor="text1"/>
        </w:rPr>
      </w:pPr>
    </w:p>
    <w:p w14:paraId="0233BB18" w14:textId="77777777" w:rsidR="000824C9" w:rsidRDefault="000824C9">
      <w:pPr>
        <w:pStyle w:val="Heading1"/>
        <w:rPr>
          <w:ins w:id="1775" w:author="Ammanuel Beyene" w:date="2022-05-19T22:50:00Z"/>
          <w:b/>
          <w:bCs/>
          <w:color w:val="000000" w:themeColor="text1"/>
        </w:rPr>
      </w:pPr>
    </w:p>
    <w:p w14:paraId="68A3FB32" w14:textId="77777777" w:rsidR="000824C9" w:rsidRDefault="000824C9">
      <w:pPr>
        <w:pStyle w:val="Heading1"/>
        <w:rPr>
          <w:ins w:id="1776" w:author="Ammanuel Beyene" w:date="2022-05-19T22:50:00Z"/>
          <w:b/>
          <w:bCs/>
          <w:color w:val="000000" w:themeColor="text1"/>
        </w:rPr>
      </w:pPr>
    </w:p>
    <w:p w14:paraId="79D9E61F" w14:textId="77777777" w:rsidR="000824C9" w:rsidRDefault="000824C9">
      <w:pPr>
        <w:pStyle w:val="Heading1"/>
        <w:rPr>
          <w:ins w:id="1777" w:author="Ammanuel Beyene" w:date="2022-05-19T22:50:00Z"/>
          <w:b/>
          <w:bCs/>
          <w:color w:val="000000" w:themeColor="text1"/>
        </w:rPr>
      </w:pPr>
    </w:p>
    <w:p w14:paraId="306E1612" w14:textId="77777777" w:rsidR="000824C9" w:rsidRDefault="000824C9">
      <w:pPr>
        <w:pStyle w:val="Heading1"/>
        <w:rPr>
          <w:ins w:id="1778" w:author="Ammanuel Beyene" w:date="2022-05-19T22:50:00Z"/>
          <w:b/>
          <w:bCs/>
          <w:color w:val="000000" w:themeColor="text1"/>
        </w:rPr>
      </w:pPr>
    </w:p>
    <w:p w14:paraId="75D098C3" w14:textId="77777777" w:rsidR="000824C9" w:rsidRDefault="000824C9">
      <w:pPr>
        <w:pStyle w:val="Heading1"/>
        <w:rPr>
          <w:ins w:id="1779" w:author="Ammanuel Beyene" w:date="2022-05-19T22:50:00Z"/>
          <w:b/>
          <w:bCs/>
          <w:color w:val="000000" w:themeColor="text1"/>
        </w:rPr>
      </w:pPr>
    </w:p>
    <w:p w14:paraId="242B8394" w14:textId="77777777" w:rsidR="000824C9" w:rsidRDefault="000824C9">
      <w:pPr>
        <w:pStyle w:val="Heading1"/>
        <w:rPr>
          <w:ins w:id="1780" w:author="Ammanuel Beyene" w:date="2022-05-19T22:50:00Z"/>
          <w:b/>
          <w:bCs/>
          <w:color w:val="000000" w:themeColor="text1"/>
        </w:rPr>
      </w:pPr>
    </w:p>
    <w:p w14:paraId="52AEF55C" w14:textId="77777777" w:rsidR="00C4255D" w:rsidRDefault="00C4255D" w:rsidP="00C4255D">
      <w:pPr>
        <w:rPr>
          <w:ins w:id="1781" w:author="Ammanuel Beyene" w:date="2022-05-19T23:41:00Z"/>
          <w:rFonts w:asciiTheme="majorHAnsi" w:eastAsiaTheme="majorEastAsia" w:hAnsiTheme="majorHAnsi" w:cstheme="majorBidi"/>
          <w:b/>
          <w:bCs/>
          <w:color w:val="000000" w:themeColor="text1"/>
          <w:sz w:val="32"/>
          <w:szCs w:val="32"/>
        </w:rPr>
      </w:pPr>
    </w:p>
    <w:p w14:paraId="78C95250" w14:textId="77777777" w:rsidR="00C4255D" w:rsidRDefault="00C4255D" w:rsidP="00C4255D">
      <w:pPr>
        <w:rPr>
          <w:ins w:id="1782" w:author="Ammanuel Beyene" w:date="2022-05-19T23:41:00Z"/>
          <w:rFonts w:asciiTheme="majorHAnsi" w:eastAsiaTheme="majorEastAsia" w:hAnsiTheme="majorHAnsi" w:cstheme="majorBidi"/>
          <w:b/>
          <w:bCs/>
          <w:color w:val="000000" w:themeColor="text1"/>
          <w:sz w:val="32"/>
          <w:szCs w:val="32"/>
        </w:rPr>
      </w:pPr>
    </w:p>
    <w:p w14:paraId="32DE4F44" w14:textId="77777777" w:rsidR="00C4255D" w:rsidRDefault="00C4255D" w:rsidP="00C4255D">
      <w:pPr>
        <w:rPr>
          <w:ins w:id="1783" w:author="Ammanuel Beyene" w:date="2022-05-19T23:41:00Z"/>
          <w:rFonts w:asciiTheme="majorHAnsi" w:eastAsiaTheme="majorEastAsia" w:hAnsiTheme="majorHAnsi" w:cstheme="majorBidi"/>
          <w:b/>
          <w:bCs/>
          <w:color w:val="000000" w:themeColor="text1"/>
          <w:sz w:val="32"/>
          <w:szCs w:val="32"/>
        </w:rPr>
      </w:pPr>
    </w:p>
    <w:p w14:paraId="36508893" w14:textId="661AF2B7" w:rsidR="004E401F" w:rsidRPr="008A3FCA" w:rsidDel="002547E7" w:rsidRDefault="004E401F">
      <w:pPr>
        <w:pStyle w:val="Heading1"/>
        <w:rPr>
          <w:del w:id="1784" w:author="Ammanuel Beyene" w:date="2022-05-17T20:38:00Z"/>
          <w:b/>
          <w:bCs/>
          <w:color w:val="000000" w:themeColor="text1"/>
          <w:rPrChange w:id="1785" w:author="Ammanuel Beyene" w:date="2022-05-21T00:23:00Z">
            <w:rPr>
              <w:del w:id="1786" w:author="Ammanuel Beyene" w:date="2022-05-17T20:38:00Z"/>
              <w:color w:val="000000" w:themeColor="text1"/>
            </w:rPr>
          </w:rPrChange>
        </w:rPr>
        <w:pPrChange w:id="1787" w:author="Ammanuel Beyene" w:date="2022-05-21T00:23:00Z">
          <w:pPr/>
        </w:pPrChange>
      </w:pPr>
      <w:bookmarkStart w:id="1788" w:name="_Toc105364026"/>
      <w:r w:rsidRPr="008A3FCA">
        <w:rPr>
          <w:b/>
          <w:bCs/>
          <w:color w:val="000000" w:themeColor="text1"/>
          <w:rPrChange w:id="1789" w:author="Ammanuel Beyene" w:date="2022-05-21T00:23:00Z">
            <w:rPr>
              <w:rFonts w:ascii="Calibri" w:hAnsi="Calibri"/>
              <w:color w:val="FFFFFF"/>
              <w:highlight w:val="darkCyan"/>
            </w:rPr>
          </w:rPrChange>
        </w:rPr>
        <w:t xml:space="preserve">5.0 </w:t>
      </w:r>
      <w:del w:id="1790" w:author="Ammanuel Beyene" w:date="2022-05-17T20:38:00Z">
        <w:r w:rsidRPr="008A3FCA" w:rsidDel="002547E7">
          <w:rPr>
            <w:b/>
            <w:bCs/>
            <w:color w:val="000000" w:themeColor="text1"/>
            <w:rPrChange w:id="1791" w:author="Ammanuel Beyene" w:date="2022-05-21T00:23:00Z">
              <w:rPr>
                <w:rFonts w:ascii="Calibri" w:hAnsi="Calibri"/>
                <w:color w:val="FFFFFF"/>
                <w:highlight w:val="darkCyan"/>
              </w:rPr>
            </w:rPrChange>
          </w:rPr>
          <w:tab/>
        </w:r>
      </w:del>
      <w:r w:rsidRPr="008A3FCA">
        <w:rPr>
          <w:b/>
          <w:bCs/>
          <w:color w:val="000000" w:themeColor="text1"/>
          <w:rPrChange w:id="1792" w:author="Ammanuel Beyene" w:date="2022-05-21T00:23:00Z">
            <w:rPr>
              <w:rFonts w:ascii="Calibri" w:hAnsi="Calibri"/>
              <w:color w:val="FFFFFF"/>
              <w:highlight w:val="darkCyan"/>
            </w:rPr>
          </w:rPrChange>
        </w:rPr>
        <w:t>Requirements Model</w:t>
      </w:r>
      <w:bookmarkEnd w:id="1788"/>
      <w:r w:rsidRPr="008A3FCA">
        <w:rPr>
          <w:b/>
          <w:bCs/>
          <w:color w:val="000000" w:themeColor="text1"/>
          <w:rPrChange w:id="1793" w:author="Ammanuel Beyene" w:date="2022-05-21T00:23:00Z">
            <w:rPr>
              <w:rFonts w:ascii="Calibri" w:hAnsi="Calibri"/>
              <w:bCs/>
              <w:color w:val="000000"/>
            </w:rPr>
          </w:rPrChange>
        </w:rPr>
        <w:t xml:space="preserve"> </w:t>
      </w:r>
    </w:p>
    <w:p w14:paraId="4262AD18" w14:textId="30E6FA15" w:rsidR="002547E7" w:rsidRDefault="002547E7">
      <w:pPr>
        <w:pStyle w:val="Heading1"/>
        <w:rPr>
          <w:ins w:id="1794" w:author="Ammanuel Beyene" w:date="2022-05-17T20:38:00Z"/>
        </w:rPr>
        <w:pPrChange w:id="1795" w:author="Ammanuel Beyene" w:date="2022-05-21T00:23:00Z">
          <w:pPr/>
        </w:pPrChange>
      </w:pPr>
    </w:p>
    <w:p w14:paraId="2814D631" w14:textId="4269D21E" w:rsidR="002547E7" w:rsidRDefault="002547E7" w:rsidP="002547E7">
      <w:pPr>
        <w:rPr>
          <w:ins w:id="1796" w:author="Ammanuel Beyene" w:date="2022-05-17T20:38:00Z"/>
          <w:color w:val="000000" w:themeColor="text1"/>
        </w:rPr>
      </w:pPr>
    </w:p>
    <w:p w14:paraId="70AEAB34" w14:textId="77777777" w:rsidR="002547E7" w:rsidRPr="002547E7" w:rsidRDefault="002547E7">
      <w:pPr>
        <w:rPr>
          <w:ins w:id="1797" w:author="Ammanuel Beyene" w:date="2022-05-17T20:38:00Z"/>
          <w:color w:val="000000" w:themeColor="text1"/>
          <w:rPrChange w:id="1798" w:author="Ammanuel Beyene" w:date="2022-05-17T20:38:00Z">
            <w:rPr>
              <w:ins w:id="1799" w:author="Ammanuel Beyene" w:date="2022-05-17T20:38:00Z"/>
              <w:rFonts w:ascii="Calibri" w:hAnsi="Calibri"/>
              <w:b/>
              <w:bCs/>
              <w:color w:val="000000"/>
            </w:rPr>
          </w:rPrChange>
        </w:rPr>
        <w:pPrChange w:id="1800" w:author="Ammanuel Beyene" w:date="2022-05-17T20:38:00Z">
          <w:pPr>
            <w:pStyle w:val="BodyText"/>
            <w:keepNext/>
            <w:tabs>
              <w:tab w:val="left" w:pos="540"/>
            </w:tabs>
            <w:spacing w:before="240"/>
            <w:ind w:left="547" w:hanging="547"/>
            <w:outlineLvl w:val="0"/>
          </w:pPr>
        </w:pPrChange>
      </w:pPr>
    </w:p>
    <w:p w14:paraId="4A943E87" w14:textId="7E69D805" w:rsidR="004E401F" w:rsidRPr="00F12F00" w:rsidDel="00677F0C" w:rsidRDefault="002547E7">
      <w:pPr>
        <w:pStyle w:val="Heading2"/>
        <w:rPr>
          <w:del w:id="1801" w:author="Ammanuel Beyene" w:date="2022-05-17T20:45:00Z"/>
          <w:b/>
          <w:bCs/>
          <w:color w:val="000000" w:themeColor="text1"/>
          <w:rPrChange w:id="1802" w:author="Ammanuel Beyene" w:date="2022-05-17T22:22:00Z">
            <w:rPr>
              <w:del w:id="1803" w:author="Ammanuel Beyene" w:date="2022-05-17T20:45:00Z"/>
              <w:color w:val="000000" w:themeColor="text1"/>
            </w:rPr>
          </w:rPrChange>
        </w:rPr>
        <w:pPrChange w:id="1804" w:author="Ammanuel Beyene" w:date="2022-05-17T21:28:00Z">
          <w:pPr>
            <w:ind w:firstLine="547"/>
          </w:pPr>
        </w:pPrChange>
      </w:pPr>
      <w:bookmarkStart w:id="1805" w:name="_Toc105364027"/>
      <w:ins w:id="1806" w:author="Ammanuel Beyene" w:date="2022-05-17T20:38:00Z">
        <w:r w:rsidRPr="00F12F00">
          <w:rPr>
            <w:b/>
            <w:bCs/>
            <w:color w:val="000000" w:themeColor="text1"/>
            <w:rPrChange w:id="1807" w:author="Ammanuel Beyene" w:date="2022-05-17T22:22:00Z">
              <w:rPr>
                <w:color w:val="000000" w:themeColor="text1"/>
              </w:rPr>
            </w:rPrChange>
          </w:rPr>
          <w:t xml:space="preserve">5.1 </w:t>
        </w:r>
      </w:ins>
      <w:r w:rsidR="004E401F" w:rsidRPr="00F12F00">
        <w:rPr>
          <w:b/>
          <w:bCs/>
          <w:color w:val="000000" w:themeColor="text1"/>
          <w:rPrChange w:id="1808" w:author="Ammanuel Beyene" w:date="2022-05-17T22:22:00Z">
            <w:rPr>
              <w:rFonts w:ascii="Calibri" w:hAnsi="Calibri"/>
              <w:color w:val="FFFFFF"/>
              <w:highlight w:val="darkCyan"/>
            </w:rPr>
          </w:rPrChange>
        </w:rPr>
        <w:t>Introduction</w:t>
      </w:r>
      <w:bookmarkEnd w:id="1805"/>
    </w:p>
    <w:p w14:paraId="3C5A3BAE" w14:textId="77777777" w:rsidR="00677F0C" w:rsidRPr="002547E7" w:rsidRDefault="00677F0C">
      <w:pPr>
        <w:pStyle w:val="Heading2"/>
        <w:rPr>
          <w:ins w:id="1809" w:author="Ammanuel Beyene" w:date="2022-05-17T20:45:00Z"/>
          <w:rPrChange w:id="1810" w:author="Ammanuel Beyene" w:date="2022-05-17T20:38:00Z">
            <w:rPr>
              <w:ins w:id="1811" w:author="Ammanuel Beyene" w:date="2022-05-17T20:45:00Z"/>
              <w:rFonts w:ascii="Calibri" w:hAnsi="Calibri"/>
              <w:color w:val="FFFF00"/>
              <w:sz w:val="22"/>
              <w:szCs w:val="24"/>
            </w:rPr>
          </w:rPrChange>
        </w:rPr>
        <w:pPrChange w:id="1812" w:author="Ammanuel Beyene" w:date="2022-05-17T21:28:00Z">
          <w:pPr>
            <w:pStyle w:val="BodyTextIndent"/>
            <w:keepNext/>
            <w:ind w:left="907"/>
          </w:pPr>
        </w:pPrChange>
      </w:pPr>
    </w:p>
    <w:p w14:paraId="1F6E47C7" w14:textId="2B68C5D2" w:rsidR="006E1B81" w:rsidRDefault="004E401F">
      <w:pPr>
        <w:ind w:firstLine="547"/>
        <w:rPr>
          <w:ins w:id="1813" w:author="Ammanuel Beyene" w:date="2022-05-17T20:16:00Z"/>
          <w:rFonts w:ascii="Calibri" w:hAnsi="Calibri"/>
          <w:color w:val="000000"/>
          <w:sz w:val="22"/>
        </w:rPr>
        <w:pPrChange w:id="1814" w:author="Ammanuel Beyene" w:date="2022-05-17T20:45:00Z">
          <w:pPr>
            <w:pStyle w:val="BodyTextIndent"/>
            <w:ind w:left="907"/>
          </w:pPr>
        </w:pPrChange>
      </w:pPr>
      <w:del w:id="1815" w:author="Ammanuel Beyene" w:date="2022-05-17T20:45:00Z">
        <w:r w:rsidDel="00677F0C">
          <w:rPr>
            <w:rFonts w:ascii="Calibri" w:hAnsi="Calibri"/>
            <w:color w:val="000000"/>
            <w:sz w:val="22"/>
          </w:rPr>
          <w:delText>Start with a b</w:delText>
        </w:r>
        <w:r w:rsidRPr="0034053E" w:rsidDel="00677F0C">
          <w:rPr>
            <w:rFonts w:ascii="Calibri" w:hAnsi="Calibri"/>
            <w:color w:val="000000"/>
            <w:sz w:val="22"/>
          </w:rPr>
          <w:delText>rief text overview of what the drawing and supporting documentation will show</w:delText>
        </w:r>
        <w:r w:rsidDel="00677F0C">
          <w:rPr>
            <w:rFonts w:ascii="Calibri" w:hAnsi="Calibri"/>
            <w:color w:val="000000"/>
            <w:sz w:val="22"/>
          </w:rPr>
          <w:delText xml:space="preserve">. </w:delText>
        </w:r>
        <w:r w:rsidRPr="0034053E" w:rsidDel="00677F0C">
          <w:rPr>
            <w:rFonts w:ascii="Calibri" w:hAnsi="Calibri"/>
            <w:color w:val="000000"/>
            <w:sz w:val="22"/>
          </w:rPr>
          <w:delText>Remember, some of your readers may be customer</w:delText>
        </w:r>
        <w:r w:rsidDel="00677F0C">
          <w:rPr>
            <w:rFonts w:ascii="Calibri" w:hAnsi="Calibri"/>
            <w:color w:val="000000"/>
            <w:sz w:val="22"/>
          </w:rPr>
          <w:delText>s</w:delText>
        </w:r>
        <w:r w:rsidRPr="0034053E" w:rsidDel="00677F0C">
          <w:rPr>
            <w:rFonts w:ascii="Calibri" w:hAnsi="Calibri"/>
            <w:color w:val="000000"/>
            <w:sz w:val="22"/>
          </w:rPr>
          <w:delText xml:space="preserve"> or end-user types who are </w:delText>
        </w:r>
        <w:r w:rsidDel="00677F0C">
          <w:rPr>
            <w:rFonts w:ascii="Calibri" w:hAnsi="Calibri"/>
            <w:color w:val="000000"/>
            <w:sz w:val="22"/>
          </w:rPr>
          <w:delText>un</w:delText>
        </w:r>
        <w:r w:rsidRPr="0034053E" w:rsidDel="00677F0C">
          <w:rPr>
            <w:rFonts w:ascii="Calibri" w:hAnsi="Calibri"/>
            <w:color w:val="000000"/>
            <w:sz w:val="22"/>
          </w:rPr>
          <w:delText xml:space="preserve">familiar with </w:delText>
        </w:r>
        <w:r w:rsidDel="00677F0C">
          <w:rPr>
            <w:rFonts w:ascii="Calibri" w:hAnsi="Calibri"/>
            <w:color w:val="000000"/>
            <w:sz w:val="22"/>
          </w:rPr>
          <w:delText>U</w:delText>
        </w:r>
        <w:r w:rsidRPr="0034053E" w:rsidDel="00677F0C">
          <w:rPr>
            <w:rFonts w:ascii="Calibri" w:hAnsi="Calibri"/>
            <w:color w:val="000000"/>
            <w:sz w:val="22"/>
          </w:rPr>
          <w:delText xml:space="preserve">se </w:delText>
        </w:r>
        <w:r w:rsidDel="00677F0C">
          <w:rPr>
            <w:rFonts w:ascii="Calibri" w:hAnsi="Calibri"/>
            <w:color w:val="000000"/>
            <w:sz w:val="22"/>
          </w:rPr>
          <w:delText>C</w:delText>
        </w:r>
        <w:r w:rsidRPr="0034053E" w:rsidDel="00677F0C">
          <w:rPr>
            <w:rFonts w:ascii="Calibri" w:hAnsi="Calibri"/>
            <w:color w:val="000000"/>
            <w:sz w:val="22"/>
          </w:rPr>
          <w:delText xml:space="preserve">ase </w:delText>
        </w:r>
        <w:r w:rsidDel="00677F0C">
          <w:rPr>
            <w:rFonts w:ascii="Calibri" w:hAnsi="Calibri"/>
            <w:color w:val="000000"/>
            <w:sz w:val="22"/>
          </w:rPr>
          <w:delText>D</w:delText>
        </w:r>
        <w:r w:rsidRPr="0034053E" w:rsidDel="00677F0C">
          <w:rPr>
            <w:rFonts w:ascii="Calibri" w:hAnsi="Calibri"/>
            <w:color w:val="000000"/>
            <w:sz w:val="22"/>
          </w:rPr>
          <w:delText xml:space="preserve">iagrams and </w:delText>
        </w:r>
        <w:r w:rsidDel="00677F0C">
          <w:rPr>
            <w:rFonts w:ascii="Calibri" w:hAnsi="Calibri"/>
            <w:color w:val="000000"/>
            <w:sz w:val="22"/>
          </w:rPr>
          <w:delText>descriptions, so you will probably need some graphics here. Again, avoid</w:delText>
        </w:r>
        <w:r w:rsidRPr="0034053E" w:rsidDel="00677F0C">
          <w:rPr>
            <w:rFonts w:ascii="Calibri" w:hAnsi="Calibri"/>
            <w:color w:val="000000"/>
            <w:sz w:val="22"/>
          </w:rPr>
          <w:delText xml:space="preserve"> sounding like a textbook (or class notes) via direct copying.</w:delText>
        </w:r>
      </w:del>
    </w:p>
    <w:p w14:paraId="5A5E471C" w14:textId="3E62A514" w:rsidR="006E1B81" w:rsidRDefault="006E1B81">
      <w:pPr>
        <w:rPr>
          <w:ins w:id="1816" w:author="Ammanuel Beyene" w:date="2022-05-17T20:21:00Z"/>
        </w:rPr>
        <w:pPrChange w:id="1817" w:author="Ammanuel Beyene" w:date="2022-05-17T20:45:00Z">
          <w:pPr>
            <w:pStyle w:val="BodyTextIndent"/>
            <w:ind w:left="907"/>
          </w:pPr>
        </w:pPrChange>
      </w:pPr>
      <w:ins w:id="1818" w:author="Ammanuel Beyene" w:date="2022-05-17T20:16:00Z">
        <w:r>
          <w:t xml:space="preserve">The requirements section will have a use case diagram and descriptions that show </w:t>
        </w:r>
      </w:ins>
      <w:ins w:id="1819" w:author="Ammanuel Beyene" w:date="2022-05-17T20:17:00Z">
        <w:r>
          <w:t xml:space="preserve">how the different components and players of the software work and interact together. Each main event will have its own use </w:t>
        </w:r>
      </w:ins>
      <w:ins w:id="1820" w:author="Ammanuel Beyene" w:date="2022-05-17T20:18:00Z">
        <w:r>
          <w:t xml:space="preserve">case description that will further explain what it is and what it involves. </w:t>
        </w:r>
      </w:ins>
    </w:p>
    <w:p w14:paraId="6963B606" w14:textId="314AE224" w:rsidR="00AC42AD" w:rsidRDefault="00AC42AD" w:rsidP="004E401F">
      <w:pPr>
        <w:pStyle w:val="BodyTextIndent"/>
        <w:ind w:left="907"/>
        <w:rPr>
          <w:ins w:id="1821" w:author="Ammanuel Beyene" w:date="2022-05-17T20:21:00Z"/>
          <w:rFonts w:ascii="Calibri" w:hAnsi="Calibri"/>
          <w:color w:val="000000"/>
          <w:sz w:val="22"/>
          <w:szCs w:val="24"/>
        </w:rPr>
      </w:pPr>
    </w:p>
    <w:p w14:paraId="24F2DFAD" w14:textId="64F59590" w:rsidR="00AC42AD" w:rsidRDefault="00AC42AD" w:rsidP="00677F0C">
      <w:pPr>
        <w:pStyle w:val="BodyTextIndent"/>
        <w:ind w:left="0" w:firstLine="0"/>
        <w:rPr>
          <w:ins w:id="1822" w:author="Ammanuel Beyene" w:date="2022-05-17T20:46:00Z"/>
          <w:rFonts w:ascii="Calibri" w:hAnsi="Calibri"/>
          <w:color w:val="000000"/>
          <w:sz w:val="22"/>
          <w:szCs w:val="24"/>
        </w:rPr>
      </w:pPr>
      <w:ins w:id="1823" w:author="Ammanuel Beyene" w:date="2022-05-17T20:21:00Z">
        <w:r>
          <w:rPr>
            <w:rFonts w:ascii="Calibri" w:hAnsi="Calibri"/>
            <w:color w:val="000000"/>
            <w:sz w:val="22"/>
            <w:szCs w:val="24"/>
          </w:rPr>
          <w:t xml:space="preserve">Below are the symbols used in the use case diagram and their </w:t>
        </w:r>
      </w:ins>
      <w:ins w:id="1824" w:author="Ammanuel Beyene" w:date="2022-05-17T20:38:00Z">
        <w:r w:rsidR="002547E7">
          <w:rPr>
            <w:rFonts w:ascii="Calibri" w:hAnsi="Calibri"/>
            <w:color w:val="000000"/>
            <w:sz w:val="22"/>
            <w:szCs w:val="24"/>
          </w:rPr>
          <w:t>meaning.</w:t>
        </w:r>
      </w:ins>
    </w:p>
    <w:p w14:paraId="3C77AB1A" w14:textId="2CDF6A7A" w:rsidR="00677F0C" w:rsidRDefault="00677F0C">
      <w:pPr>
        <w:pStyle w:val="BodyTextIndent"/>
        <w:ind w:left="0" w:firstLine="0"/>
        <w:rPr>
          <w:ins w:id="1825" w:author="Ammanuel Beyene" w:date="2022-05-17T20:21:00Z"/>
          <w:rFonts w:ascii="Calibri" w:hAnsi="Calibri"/>
          <w:color w:val="000000"/>
          <w:sz w:val="22"/>
          <w:szCs w:val="24"/>
        </w:rPr>
        <w:pPrChange w:id="1826" w:author="Ammanuel Beyene" w:date="2022-05-17T20:45:00Z">
          <w:pPr>
            <w:pStyle w:val="BodyTextIndent"/>
            <w:ind w:left="907"/>
          </w:pPr>
        </w:pPrChange>
      </w:pPr>
    </w:p>
    <w:tbl>
      <w:tblPr>
        <w:tblStyle w:val="TableGrid"/>
        <w:tblW w:w="9331" w:type="dxa"/>
        <w:tblInd w:w="-5" w:type="dxa"/>
        <w:tblLook w:val="04A0" w:firstRow="1" w:lastRow="0" w:firstColumn="1" w:lastColumn="0" w:noHBand="0" w:noVBand="1"/>
        <w:tblPrChange w:id="1827" w:author="Ammanuel Beyene" w:date="2022-05-17T20:47:00Z">
          <w:tblPr>
            <w:tblStyle w:val="TableGrid"/>
            <w:tblW w:w="0" w:type="auto"/>
            <w:tblInd w:w="907" w:type="dxa"/>
            <w:tblLook w:val="04A0" w:firstRow="1" w:lastRow="0" w:firstColumn="1" w:lastColumn="0" w:noHBand="0" w:noVBand="1"/>
          </w:tblPr>
        </w:tblPrChange>
      </w:tblPr>
      <w:tblGrid>
        <w:gridCol w:w="4666"/>
        <w:gridCol w:w="4665"/>
        <w:tblGridChange w:id="1828">
          <w:tblGrid>
            <w:gridCol w:w="4222"/>
            <w:gridCol w:w="4221"/>
          </w:tblGrid>
        </w:tblGridChange>
      </w:tblGrid>
      <w:tr w:rsidR="00AC42AD" w14:paraId="1F220C6F" w14:textId="77777777" w:rsidTr="000E786E">
        <w:trPr>
          <w:trHeight w:val="2780"/>
          <w:ins w:id="1829" w:author="Ammanuel Beyene" w:date="2022-05-17T20:21:00Z"/>
        </w:trPr>
        <w:tc>
          <w:tcPr>
            <w:tcW w:w="4666" w:type="dxa"/>
            <w:tcPrChange w:id="1830" w:author="Ammanuel Beyene" w:date="2022-05-17T20:47:00Z">
              <w:tcPr>
                <w:tcW w:w="4222" w:type="dxa"/>
              </w:tcPr>
            </w:tcPrChange>
          </w:tcPr>
          <w:p w14:paraId="107A45FA" w14:textId="6E3F0108" w:rsidR="00AC42AD" w:rsidRDefault="00AC42AD" w:rsidP="004E401F">
            <w:pPr>
              <w:pStyle w:val="BodyTextIndent"/>
              <w:ind w:left="0" w:firstLine="0"/>
              <w:rPr>
                <w:ins w:id="1831" w:author="Ammanuel Beyene" w:date="2022-05-17T20:26:00Z"/>
                <w:rFonts w:ascii="Calibri" w:hAnsi="Calibri"/>
                <w:color w:val="000000"/>
                <w:sz w:val="22"/>
                <w:szCs w:val="24"/>
              </w:rPr>
            </w:pPr>
            <w:ins w:id="1832" w:author="Ammanuel Beyene" w:date="2022-05-17T20:26:00Z">
              <w:r>
                <w:rPr>
                  <w:rFonts w:ascii="Calibri" w:hAnsi="Calibri"/>
                  <w:noProof/>
                  <w:color w:val="000000"/>
                  <w:sz w:val="22"/>
                  <w:szCs w:val="24"/>
                </w:rPr>
                <w:drawing>
                  <wp:inline distT="0" distB="0" distL="0" distR="0" wp14:anchorId="3A5A056A" wp14:editId="08AAE83A">
                    <wp:extent cx="758690" cy="737974"/>
                    <wp:effectExtent l="0" t="0" r="381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787925" cy="766411"/>
                            </a:xfrm>
                            <a:prstGeom prst="rect">
                              <a:avLst/>
                            </a:prstGeom>
                          </pic:spPr>
                        </pic:pic>
                      </a:graphicData>
                    </a:graphic>
                  </wp:inline>
                </w:drawing>
              </w:r>
            </w:ins>
          </w:p>
          <w:p w14:paraId="25291F28" w14:textId="22DBDE79" w:rsidR="00517F7E" w:rsidRDefault="00517F7E" w:rsidP="004E401F">
            <w:pPr>
              <w:pStyle w:val="BodyTextIndent"/>
              <w:ind w:left="0" w:firstLine="0"/>
              <w:rPr>
                <w:ins w:id="1833" w:author="Ammanuel Beyene" w:date="2022-05-17T20:28:00Z"/>
                <w:rFonts w:ascii="Calibri" w:hAnsi="Calibri"/>
                <w:color w:val="000000"/>
                <w:sz w:val="22"/>
                <w:szCs w:val="24"/>
              </w:rPr>
            </w:pPr>
            <w:ins w:id="1834" w:author="Ammanuel Beyene" w:date="2022-05-17T20:28:00Z">
              <w:r>
                <w:rPr>
                  <w:rFonts w:ascii="Calibri" w:hAnsi="Calibri"/>
                  <w:color w:val="000000"/>
                  <w:sz w:val="22"/>
                  <w:szCs w:val="24"/>
                </w:rPr>
                <w:t xml:space="preserve">        </w:t>
              </w:r>
            </w:ins>
            <w:ins w:id="1835" w:author="Ammanuel Beyene" w:date="2022-05-17T20:26:00Z">
              <w:r w:rsidR="00AC42AD">
                <w:rPr>
                  <w:rFonts w:ascii="Calibri" w:hAnsi="Calibri"/>
                  <w:color w:val="000000"/>
                  <w:sz w:val="22"/>
                  <w:szCs w:val="24"/>
                </w:rPr>
                <w:t>Actor</w:t>
              </w:r>
            </w:ins>
            <w:ins w:id="1836" w:author="Ammanuel Beyene" w:date="2022-05-17T20:27:00Z">
              <w:r>
                <w:rPr>
                  <w:rFonts w:ascii="Calibri" w:hAnsi="Calibri"/>
                  <w:color w:val="000000"/>
                  <w:sz w:val="22"/>
                  <w:szCs w:val="24"/>
                </w:rPr>
                <w:t xml:space="preserve">   </w:t>
              </w:r>
            </w:ins>
          </w:p>
          <w:p w14:paraId="5EBB02E6" w14:textId="02179150" w:rsidR="00517F7E" w:rsidRDefault="00517F7E" w:rsidP="004E401F">
            <w:pPr>
              <w:pStyle w:val="BodyTextIndent"/>
              <w:ind w:left="0" w:firstLine="0"/>
              <w:rPr>
                <w:ins w:id="1837" w:author="Ammanuel Beyene" w:date="2022-05-17T20:28:00Z"/>
                <w:rFonts w:ascii="Calibri" w:hAnsi="Calibri"/>
                <w:color w:val="000000"/>
                <w:sz w:val="22"/>
                <w:szCs w:val="24"/>
              </w:rPr>
            </w:pPr>
            <w:ins w:id="1838" w:author="Ammanuel Beyene" w:date="2022-05-17T20:27:00Z">
              <w:r>
                <w:rPr>
                  <w:rFonts w:ascii="Calibri" w:hAnsi="Calibri"/>
                  <w:noProof/>
                  <w:color w:val="000000"/>
                  <w:sz w:val="22"/>
                  <w:szCs w:val="24"/>
                </w:rPr>
                <mc:AlternateContent>
                  <mc:Choice Requires="wps">
                    <w:drawing>
                      <wp:anchor distT="0" distB="0" distL="114300" distR="114300" simplePos="0" relativeHeight="251662336" behindDoc="0" locked="0" layoutInCell="1" allowOverlap="1" wp14:anchorId="74F11DBC" wp14:editId="61DE19F2">
                        <wp:simplePos x="0" y="0"/>
                        <wp:positionH relativeFrom="column">
                          <wp:posOffset>128905</wp:posOffset>
                        </wp:positionH>
                        <wp:positionV relativeFrom="paragraph">
                          <wp:posOffset>107234</wp:posOffset>
                        </wp:positionV>
                        <wp:extent cx="1731523" cy="603115"/>
                        <wp:effectExtent l="0" t="0" r="8890" b="6985"/>
                        <wp:wrapNone/>
                        <wp:docPr id="31" name="Rectangle 31"/>
                        <wp:cNvGraphicFramePr/>
                        <a:graphic xmlns:a="http://schemas.openxmlformats.org/drawingml/2006/main">
                          <a:graphicData uri="http://schemas.microsoft.com/office/word/2010/wordprocessingShape">
                            <wps:wsp>
                              <wps:cNvSpPr/>
                              <wps:spPr>
                                <a:xfrm>
                                  <a:off x="0" y="0"/>
                                  <a:ext cx="1731523" cy="6031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1DE0F6" w14:textId="63478892" w:rsidR="00517F7E" w:rsidRDefault="00517F7E">
                                    <w:pPr>
                                      <w:jc w:val="center"/>
                                      <w:pPrChange w:id="1839" w:author="Ammanuel Beyene" w:date="2022-05-17T20:27:00Z">
                                        <w:pPr/>
                                      </w:pPrChange>
                                    </w:pPr>
                                    <w:ins w:id="1840" w:author="Ammanuel Beyene" w:date="2022-05-17T20:27:00Z">
                                      <w:r>
                                        <w:t>&lt;&lt;</w:t>
                                      </w:r>
                                    </w:ins>
                                    <w:ins w:id="1841" w:author="Ammanuel Beyene" w:date="2022-05-17T20:28:00Z">
                                      <w:r w:rsidR="005021EA">
                                        <w:t>Non-human</w:t>
                                      </w:r>
                                    </w:ins>
                                    <w:ins w:id="1842" w:author="Ammanuel Beyene" w:date="2022-05-17T20:27:00Z">
                                      <w:r>
                                        <w:t xml:space="preserve"> actor&gt;&gt;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F11DBC" id="Rectangle 31" o:spid="_x0000_s1026" style="position:absolute;margin-left:10.15pt;margin-top:8.45pt;width:136.35pt;height:4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" fillcolor="white [3201]" strokecolor="#70ad47 [3209]" strokeweight="1pt">
                        <v:textbox>
                          <w:txbxContent>
                            <w:p w14:paraId="0A1DE0F6" w14:textId="63478892" w:rsidR="00517F7E" w:rsidRDefault="00517F7E">
                              <w:pPr>
                                <w:jc w:val="center"/>
                                <w:pPrChange w:id="1845" w:author="Ammanuel Beyene" w:date="2022-05-17T20:27:00Z">
                                  <w:pPr/>
                                </w:pPrChange>
                              </w:pPr>
                              <w:ins w:id="1846" w:author="Ammanuel Beyene" w:date="2022-05-17T20:27:00Z">
                                <w:r>
                                  <w:t>&lt;&lt;</w:t>
                                </w:r>
                              </w:ins>
                              <w:ins w:id="1847" w:author="Ammanuel Beyene" w:date="2022-05-17T20:28:00Z">
                                <w:r w:rsidR="005021EA">
                                  <w:t>Non-human</w:t>
                                </w:r>
                              </w:ins>
                              <w:ins w:id="1848" w:author="Ammanuel Beyene" w:date="2022-05-17T20:27:00Z">
                                <w:r>
                                  <w:t xml:space="preserve"> actor&gt;&gt;</w:t>
                                </w:r>
                              </w:ins>
                            </w:p>
                          </w:txbxContent>
                        </v:textbox>
                      </v:rect>
                    </w:pict>
                  </mc:Fallback>
                </mc:AlternateContent>
              </w:r>
            </w:ins>
          </w:p>
          <w:p w14:paraId="28F7DA9C" w14:textId="0EFC5F22" w:rsidR="00517F7E" w:rsidRDefault="00517F7E" w:rsidP="004E401F">
            <w:pPr>
              <w:pStyle w:val="BodyTextIndent"/>
              <w:ind w:left="0" w:firstLine="0"/>
              <w:rPr>
                <w:ins w:id="1843" w:author="Ammanuel Beyene" w:date="2022-05-17T20:21:00Z"/>
                <w:rFonts w:ascii="Calibri" w:hAnsi="Calibri"/>
                <w:color w:val="000000"/>
                <w:sz w:val="22"/>
                <w:szCs w:val="24"/>
              </w:rPr>
            </w:pPr>
            <w:ins w:id="1844" w:author="Ammanuel Beyene" w:date="2022-05-17T20:27:00Z">
              <w:r>
                <w:rPr>
                  <w:rFonts w:ascii="Calibri" w:hAnsi="Calibri"/>
                  <w:color w:val="000000"/>
                  <w:sz w:val="22"/>
                  <w:szCs w:val="24"/>
                </w:rPr>
                <w:t xml:space="preserve">       </w:t>
              </w:r>
            </w:ins>
          </w:p>
        </w:tc>
        <w:tc>
          <w:tcPr>
            <w:tcW w:w="4665" w:type="dxa"/>
            <w:tcPrChange w:id="1845" w:author="Ammanuel Beyene" w:date="2022-05-17T20:47:00Z">
              <w:tcPr>
                <w:tcW w:w="4221" w:type="dxa"/>
              </w:tcPr>
            </w:tcPrChange>
          </w:tcPr>
          <w:p w14:paraId="5F8F8CD3" w14:textId="77777777" w:rsidR="00AC42AD" w:rsidRDefault="00582627" w:rsidP="004E401F">
            <w:pPr>
              <w:pStyle w:val="BodyTextIndent"/>
              <w:ind w:left="0" w:firstLine="0"/>
              <w:rPr>
                <w:ins w:id="1846" w:author="Ammanuel Beyene" w:date="2022-05-17T20:29:00Z"/>
                <w:rFonts w:ascii="Calibri" w:hAnsi="Calibri"/>
                <w:color w:val="000000"/>
                <w:sz w:val="22"/>
                <w:szCs w:val="24"/>
              </w:rPr>
            </w:pPr>
            <w:ins w:id="1847" w:author="Ammanuel Beyene" w:date="2022-05-17T20:28:00Z">
              <w:r>
                <w:rPr>
                  <w:rFonts w:ascii="Calibri" w:hAnsi="Calibri"/>
                  <w:color w:val="000000"/>
                  <w:sz w:val="22"/>
                  <w:szCs w:val="24"/>
                </w:rPr>
                <w:t>An actor is anyone that</w:t>
              </w:r>
            </w:ins>
            <w:ins w:id="1848" w:author="Ammanuel Beyene" w:date="2022-05-17T20:29:00Z">
              <w:r w:rsidR="001C76C1">
                <w:rPr>
                  <w:rFonts w:ascii="Calibri" w:hAnsi="Calibri"/>
                  <w:color w:val="000000"/>
                  <w:sz w:val="22"/>
                  <w:szCs w:val="24"/>
                </w:rPr>
                <w:t xml:space="preserve"> needs to interact with the system to exchange information</w:t>
              </w:r>
            </w:ins>
          </w:p>
          <w:p w14:paraId="34B4F090" w14:textId="77777777" w:rsidR="001C76C1" w:rsidRDefault="001C76C1" w:rsidP="004E401F">
            <w:pPr>
              <w:pStyle w:val="BodyTextIndent"/>
              <w:ind w:left="0" w:firstLine="0"/>
              <w:rPr>
                <w:ins w:id="1849" w:author="Ammanuel Beyene" w:date="2022-05-17T20:29:00Z"/>
                <w:rFonts w:ascii="Calibri" w:hAnsi="Calibri"/>
                <w:color w:val="000000"/>
                <w:sz w:val="22"/>
                <w:szCs w:val="24"/>
              </w:rPr>
            </w:pPr>
          </w:p>
          <w:p w14:paraId="478A4912" w14:textId="5C6B31FD" w:rsidR="001C76C1" w:rsidRDefault="001C76C1" w:rsidP="004E401F">
            <w:pPr>
              <w:pStyle w:val="BodyTextIndent"/>
              <w:ind w:left="0" w:firstLine="0"/>
              <w:rPr>
                <w:ins w:id="1850" w:author="Ammanuel Beyene" w:date="2022-05-17T20:21:00Z"/>
                <w:rFonts w:ascii="Calibri" w:hAnsi="Calibri"/>
                <w:color w:val="000000"/>
                <w:sz w:val="22"/>
                <w:szCs w:val="24"/>
              </w:rPr>
            </w:pPr>
            <w:ins w:id="1851" w:author="Ammanuel Beyene" w:date="2022-05-17T20:30:00Z">
              <w:r>
                <w:rPr>
                  <w:rFonts w:ascii="Calibri" w:hAnsi="Calibri"/>
                  <w:color w:val="000000"/>
                  <w:sz w:val="22"/>
                  <w:szCs w:val="24"/>
                </w:rPr>
                <w:t xml:space="preserve">A human actor is an individual </w:t>
              </w:r>
            </w:ins>
            <w:ins w:id="1852" w:author="Ammanuel Beyene" w:date="2022-05-17T20:44:00Z">
              <w:r w:rsidR="0058462A">
                <w:rPr>
                  <w:rFonts w:ascii="Calibri" w:hAnsi="Calibri"/>
                  <w:color w:val="000000"/>
                  <w:sz w:val="22"/>
                  <w:szCs w:val="24"/>
                </w:rPr>
                <w:t>representation,</w:t>
              </w:r>
            </w:ins>
            <w:ins w:id="1853" w:author="Ammanuel Beyene" w:date="2022-05-17T20:30:00Z">
              <w:r>
                <w:rPr>
                  <w:rFonts w:ascii="Calibri" w:hAnsi="Calibri"/>
                  <w:color w:val="000000"/>
                  <w:sz w:val="22"/>
                  <w:szCs w:val="24"/>
                </w:rPr>
                <w:t xml:space="preserve"> and a non-human actor is anyone that doesn’t represent a single individual</w:t>
              </w:r>
            </w:ins>
          </w:p>
        </w:tc>
      </w:tr>
      <w:tr w:rsidR="00AC42AD" w14:paraId="14B1AD31" w14:textId="77777777" w:rsidTr="000E786E">
        <w:trPr>
          <w:trHeight w:val="1169"/>
          <w:ins w:id="1854" w:author="Ammanuel Beyene" w:date="2022-05-17T20:21:00Z"/>
        </w:trPr>
        <w:tc>
          <w:tcPr>
            <w:tcW w:w="4666" w:type="dxa"/>
            <w:tcPrChange w:id="1855" w:author="Ammanuel Beyene" w:date="2022-05-17T20:47:00Z">
              <w:tcPr>
                <w:tcW w:w="4222" w:type="dxa"/>
              </w:tcPr>
            </w:tcPrChange>
          </w:tcPr>
          <w:p w14:paraId="52C592BA" w14:textId="77777777" w:rsidR="00AC42AD" w:rsidRDefault="00AC42AD" w:rsidP="004E401F">
            <w:pPr>
              <w:pStyle w:val="BodyTextIndent"/>
              <w:ind w:left="0" w:firstLine="0"/>
              <w:rPr>
                <w:ins w:id="1856" w:author="Ammanuel Beyene" w:date="2022-05-17T20:32:00Z"/>
                <w:rFonts w:ascii="Calibri" w:hAnsi="Calibri"/>
                <w:color w:val="000000"/>
                <w:sz w:val="22"/>
                <w:szCs w:val="24"/>
              </w:rPr>
            </w:pPr>
          </w:p>
          <w:p w14:paraId="4D2BB79D" w14:textId="01DCA6B8" w:rsidR="0082490F" w:rsidRDefault="0082490F" w:rsidP="004E401F">
            <w:pPr>
              <w:pStyle w:val="BodyTextIndent"/>
              <w:ind w:left="0" w:firstLine="0"/>
              <w:rPr>
                <w:ins w:id="1857" w:author="Ammanuel Beyene" w:date="2022-05-17T20:32:00Z"/>
                <w:rFonts w:ascii="Calibri" w:hAnsi="Calibri"/>
                <w:color w:val="000000"/>
                <w:sz w:val="22"/>
                <w:szCs w:val="24"/>
              </w:rPr>
            </w:pPr>
            <w:ins w:id="1858" w:author="Ammanuel Beyene" w:date="2022-05-17T20:32:00Z">
              <w:r>
                <w:rPr>
                  <w:rFonts w:ascii="Calibri" w:hAnsi="Calibri"/>
                  <w:color w:val="000000"/>
                  <w:sz w:val="22"/>
                  <w:szCs w:val="24"/>
                </w:rPr>
                <w:t xml:space="preserve">       __________________________</w:t>
              </w:r>
            </w:ins>
          </w:p>
          <w:p w14:paraId="476B8B82" w14:textId="77777777" w:rsidR="0082490F" w:rsidRDefault="0082490F" w:rsidP="004E401F">
            <w:pPr>
              <w:pStyle w:val="BodyTextIndent"/>
              <w:ind w:left="0" w:firstLine="0"/>
              <w:rPr>
                <w:ins w:id="1859" w:author="Ammanuel Beyene" w:date="2022-05-17T20:32:00Z"/>
                <w:rFonts w:ascii="Calibri" w:hAnsi="Calibri"/>
                <w:color w:val="000000"/>
                <w:sz w:val="22"/>
                <w:szCs w:val="24"/>
              </w:rPr>
            </w:pPr>
          </w:p>
          <w:p w14:paraId="7843D071" w14:textId="212FF234" w:rsidR="0082490F" w:rsidRDefault="0082490F" w:rsidP="004E401F">
            <w:pPr>
              <w:pStyle w:val="BodyTextIndent"/>
              <w:ind w:left="0" w:firstLine="0"/>
              <w:rPr>
                <w:ins w:id="1860" w:author="Ammanuel Beyene" w:date="2022-05-17T20:21:00Z"/>
                <w:rFonts w:ascii="Calibri" w:hAnsi="Calibri"/>
                <w:color w:val="000000"/>
                <w:sz w:val="22"/>
                <w:szCs w:val="24"/>
              </w:rPr>
            </w:pPr>
          </w:p>
        </w:tc>
        <w:tc>
          <w:tcPr>
            <w:tcW w:w="4665" w:type="dxa"/>
            <w:tcPrChange w:id="1861" w:author="Ammanuel Beyene" w:date="2022-05-17T20:47:00Z">
              <w:tcPr>
                <w:tcW w:w="4221" w:type="dxa"/>
              </w:tcPr>
            </w:tcPrChange>
          </w:tcPr>
          <w:p w14:paraId="6C16E32C" w14:textId="77777777" w:rsidR="00AC42AD" w:rsidRDefault="00AC42AD" w:rsidP="004E401F">
            <w:pPr>
              <w:pStyle w:val="BodyTextIndent"/>
              <w:ind w:left="0" w:firstLine="0"/>
              <w:rPr>
                <w:ins w:id="1862" w:author="Ammanuel Beyene" w:date="2022-05-17T20:32:00Z"/>
                <w:rFonts w:ascii="Calibri" w:hAnsi="Calibri"/>
                <w:color w:val="000000"/>
                <w:sz w:val="22"/>
                <w:szCs w:val="24"/>
              </w:rPr>
            </w:pPr>
          </w:p>
          <w:p w14:paraId="5CA08240" w14:textId="141DA4A3" w:rsidR="0082490F" w:rsidRDefault="0082490F" w:rsidP="004E401F">
            <w:pPr>
              <w:pStyle w:val="BodyTextIndent"/>
              <w:ind w:left="0" w:firstLine="0"/>
              <w:rPr>
                <w:ins w:id="1863" w:author="Ammanuel Beyene" w:date="2022-05-17T20:21:00Z"/>
                <w:rFonts w:ascii="Calibri" w:hAnsi="Calibri"/>
                <w:color w:val="000000"/>
                <w:sz w:val="22"/>
                <w:szCs w:val="24"/>
              </w:rPr>
            </w:pPr>
            <w:ins w:id="1864" w:author="Ammanuel Beyene" w:date="2022-05-17T20:32:00Z">
              <w:r>
                <w:rPr>
                  <w:rFonts w:ascii="Calibri" w:hAnsi="Calibri"/>
                  <w:color w:val="000000"/>
                  <w:sz w:val="22"/>
                  <w:szCs w:val="24"/>
                </w:rPr>
                <w:t xml:space="preserve">A line represents a connection, relation, or </w:t>
              </w:r>
            </w:ins>
            <w:ins w:id="1865" w:author="Ammanuel Beyene" w:date="2022-05-17T20:33:00Z">
              <w:r>
                <w:rPr>
                  <w:rFonts w:ascii="Calibri" w:hAnsi="Calibri"/>
                  <w:color w:val="000000"/>
                  <w:sz w:val="22"/>
                  <w:szCs w:val="24"/>
                </w:rPr>
                <w:t>association between a use case and an actor</w:t>
              </w:r>
            </w:ins>
          </w:p>
        </w:tc>
      </w:tr>
      <w:tr w:rsidR="00AC42AD" w14:paraId="7F9D50CC" w14:textId="77777777" w:rsidTr="000E786E">
        <w:trPr>
          <w:trHeight w:val="1520"/>
          <w:ins w:id="1866" w:author="Ammanuel Beyene" w:date="2022-05-17T20:21:00Z"/>
        </w:trPr>
        <w:tc>
          <w:tcPr>
            <w:tcW w:w="4666" w:type="dxa"/>
            <w:tcPrChange w:id="1867" w:author="Ammanuel Beyene" w:date="2022-05-17T20:47:00Z">
              <w:tcPr>
                <w:tcW w:w="4222" w:type="dxa"/>
              </w:tcPr>
            </w:tcPrChange>
          </w:tcPr>
          <w:p w14:paraId="3C138297" w14:textId="77777777" w:rsidR="00AC42AD" w:rsidRDefault="00AC42AD" w:rsidP="004E401F">
            <w:pPr>
              <w:pStyle w:val="BodyTextIndent"/>
              <w:ind w:left="0" w:firstLine="0"/>
              <w:rPr>
                <w:ins w:id="1868" w:author="Ammanuel Beyene" w:date="2022-05-17T20:33:00Z"/>
                <w:rFonts w:ascii="Calibri" w:hAnsi="Calibri"/>
                <w:color w:val="000000"/>
                <w:sz w:val="22"/>
                <w:szCs w:val="24"/>
              </w:rPr>
            </w:pPr>
          </w:p>
          <w:p w14:paraId="4B1E8616" w14:textId="77777777" w:rsidR="0082490F" w:rsidRDefault="0082490F" w:rsidP="004E401F">
            <w:pPr>
              <w:pStyle w:val="BodyTextIndent"/>
              <w:ind w:left="0" w:firstLine="0"/>
              <w:rPr>
                <w:ins w:id="1869" w:author="Ammanuel Beyene" w:date="2022-05-17T20:33:00Z"/>
                <w:rFonts w:ascii="Calibri" w:hAnsi="Calibri"/>
                <w:color w:val="000000"/>
                <w:sz w:val="22"/>
                <w:szCs w:val="24"/>
              </w:rPr>
            </w:pPr>
          </w:p>
          <w:p w14:paraId="75162A21" w14:textId="7EDB61E9" w:rsidR="0082490F" w:rsidRDefault="0082490F" w:rsidP="004E401F">
            <w:pPr>
              <w:pStyle w:val="BodyTextIndent"/>
              <w:ind w:left="0" w:firstLine="0"/>
              <w:rPr>
                <w:ins w:id="1870" w:author="Ammanuel Beyene" w:date="2022-05-17T20:33:00Z"/>
                <w:rFonts w:ascii="Calibri" w:hAnsi="Calibri"/>
                <w:color w:val="000000"/>
                <w:sz w:val="22"/>
                <w:szCs w:val="24"/>
              </w:rPr>
            </w:pPr>
            <w:ins w:id="1871" w:author="Ammanuel Beyene" w:date="2022-05-17T20:33:00Z">
              <w:r>
                <w:rPr>
                  <w:rFonts w:ascii="Calibri" w:hAnsi="Calibri"/>
                  <w:color w:val="000000"/>
                  <w:sz w:val="22"/>
                  <w:szCs w:val="24"/>
                </w:rPr>
                <w:t xml:space="preserve">    ---------</w:t>
              </w:r>
              <w:r w:rsidR="009471EA">
                <w:rPr>
                  <w:rFonts w:ascii="Calibri" w:hAnsi="Calibri"/>
                  <w:color w:val="000000"/>
                  <w:sz w:val="22"/>
                  <w:szCs w:val="24"/>
                </w:rPr>
                <w:t>&lt;&lt;includes&gt;&gt;</w:t>
              </w:r>
            </w:ins>
            <w:ins w:id="1872" w:author="Ammanuel Beyene" w:date="2022-05-17T20:34:00Z">
              <w:r w:rsidR="009471EA">
                <w:rPr>
                  <w:rFonts w:ascii="Calibri" w:hAnsi="Calibri"/>
                  <w:color w:val="000000"/>
                  <w:sz w:val="22"/>
                  <w:szCs w:val="24"/>
                </w:rPr>
                <w:t>------</w:t>
              </w:r>
              <w:r w:rsidR="009471EA" w:rsidRPr="009471EA">
                <w:rPr>
                  <w:rFonts w:ascii="Calibri" w:hAnsi="Calibri"/>
                  <w:color w:val="000000"/>
                  <w:sz w:val="22"/>
                  <w:szCs w:val="24"/>
                </w:rPr>
                <w:sym w:font="Wingdings" w:char="F0E0"/>
              </w:r>
            </w:ins>
          </w:p>
          <w:p w14:paraId="7F4DDF67" w14:textId="5A6879D1" w:rsidR="0082490F" w:rsidRDefault="0082490F" w:rsidP="004E401F">
            <w:pPr>
              <w:pStyle w:val="BodyTextIndent"/>
              <w:ind w:left="0" w:firstLine="0"/>
              <w:rPr>
                <w:ins w:id="1873" w:author="Ammanuel Beyene" w:date="2022-05-17T20:21:00Z"/>
                <w:rFonts w:ascii="Calibri" w:hAnsi="Calibri"/>
                <w:color w:val="000000"/>
                <w:sz w:val="22"/>
                <w:szCs w:val="24"/>
              </w:rPr>
            </w:pPr>
          </w:p>
        </w:tc>
        <w:tc>
          <w:tcPr>
            <w:tcW w:w="4665" w:type="dxa"/>
            <w:tcPrChange w:id="1874" w:author="Ammanuel Beyene" w:date="2022-05-17T20:47:00Z">
              <w:tcPr>
                <w:tcW w:w="4221" w:type="dxa"/>
              </w:tcPr>
            </w:tcPrChange>
          </w:tcPr>
          <w:p w14:paraId="5AD6DDC0" w14:textId="77777777" w:rsidR="00AC42AD" w:rsidRDefault="00AC42AD" w:rsidP="004E401F">
            <w:pPr>
              <w:pStyle w:val="BodyTextIndent"/>
              <w:ind w:left="0" w:firstLine="0"/>
              <w:rPr>
                <w:ins w:id="1875" w:author="Ammanuel Beyene" w:date="2022-05-17T20:34:00Z"/>
                <w:rFonts w:ascii="Calibri" w:hAnsi="Calibri"/>
                <w:color w:val="000000"/>
                <w:sz w:val="22"/>
                <w:szCs w:val="24"/>
              </w:rPr>
            </w:pPr>
          </w:p>
          <w:p w14:paraId="6994B897" w14:textId="77777777" w:rsidR="009471EA" w:rsidRDefault="009471EA" w:rsidP="004E401F">
            <w:pPr>
              <w:pStyle w:val="BodyTextIndent"/>
              <w:ind w:left="0" w:firstLine="0"/>
              <w:rPr>
                <w:ins w:id="1876" w:author="Ammanuel Beyene" w:date="2022-05-17T20:34:00Z"/>
                <w:rFonts w:ascii="Calibri" w:hAnsi="Calibri"/>
                <w:color w:val="000000"/>
                <w:sz w:val="22"/>
                <w:szCs w:val="24"/>
              </w:rPr>
            </w:pPr>
            <w:ins w:id="1877" w:author="Ammanuel Beyene" w:date="2022-05-17T20:34:00Z">
              <w:r>
                <w:rPr>
                  <w:rFonts w:ascii="Calibri" w:hAnsi="Calibri"/>
                  <w:color w:val="000000"/>
                  <w:sz w:val="22"/>
                  <w:szCs w:val="24"/>
                </w:rPr>
                <w:t xml:space="preserve">Represents the inclusion of another use case in a use case. The line is drawn from the base case to the included use case. </w:t>
              </w:r>
            </w:ins>
          </w:p>
          <w:p w14:paraId="698071DE" w14:textId="068CFB63" w:rsidR="009471EA" w:rsidRDefault="009471EA" w:rsidP="004E401F">
            <w:pPr>
              <w:pStyle w:val="BodyTextIndent"/>
              <w:ind w:left="0" w:firstLine="0"/>
              <w:rPr>
                <w:ins w:id="1878" w:author="Ammanuel Beyene" w:date="2022-05-17T20:21:00Z"/>
                <w:rFonts w:ascii="Calibri" w:hAnsi="Calibri"/>
                <w:color w:val="000000"/>
                <w:sz w:val="22"/>
                <w:szCs w:val="24"/>
              </w:rPr>
            </w:pPr>
          </w:p>
        </w:tc>
      </w:tr>
      <w:tr w:rsidR="00AC42AD" w14:paraId="3CB3C205" w14:textId="77777777" w:rsidTr="000E786E">
        <w:trPr>
          <w:trHeight w:val="1331"/>
          <w:ins w:id="1879" w:author="Ammanuel Beyene" w:date="2022-05-17T20:21:00Z"/>
        </w:trPr>
        <w:tc>
          <w:tcPr>
            <w:tcW w:w="4666" w:type="dxa"/>
            <w:tcPrChange w:id="1880" w:author="Ammanuel Beyene" w:date="2022-05-17T20:47:00Z">
              <w:tcPr>
                <w:tcW w:w="4222" w:type="dxa"/>
              </w:tcPr>
            </w:tcPrChange>
          </w:tcPr>
          <w:p w14:paraId="0095AACD" w14:textId="77777777" w:rsidR="00AC42AD" w:rsidRDefault="00AC42AD" w:rsidP="004E401F">
            <w:pPr>
              <w:pStyle w:val="BodyTextIndent"/>
              <w:ind w:left="0" w:firstLine="0"/>
              <w:rPr>
                <w:ins w:id="1881" w:author="Ammanuel Beyene" w:date="2022-05-17T20:34:00Z"/>
                <w:rFonts w:ascii="Calibri" w:hAnsi="Calibri"/>
                <w:color w:val="000000"/>
                <w:sz w:val="22"/>
                <w:szCs w:val="24"/>
              </w:rPr>
            </w:pPr>
          </w:p>
          <w:p w14:paraId="3795612A" w14:textId="481267CB" w:rsidR="009471EA" w:rsidRDefault="009471EA" w:rsidP="004E401F">
            <w:pPr>
              <w:pStyle w:val="BodyTextIndent"/>
              <w:ind w:left="0" w:firstLine="0"/>
              <w:rPr>
                <w:ins w:id="1882" w:author="Ammanuel Beyene" w:date="2022-05-17T20:34:00Z"/>
                <w:rFonts w:ascii="Calibri" w:hAnsi="Calibri"/>
                <w:color w:val="000000"/>
                <w:sz w:val="22"/>
                <w:szCs w:val="24"/>
              </w:rPr>
            </w:pPr>
            <w:ins w:id="1883" w:author="Ammanuel Beyene" w:date="2022-05-17T20:34:00Z">
              <w:r>
                <w:rPr>
                  <w:rFonts w:ascii="Calibri" w:hAnsi="Calibri"/>
                  <w:color w:val="000000"/>
                  <w:sz w:val="22"/>
                  <w:szCs w:val="24"/>
                </w:rPr>
                <w:t xml:space="preserve"> -----------&lt;&lt;extends&gt;&gt;---------</w:t>
              </w:r>
              <w:r w:rsidRPr="009471EA">
                <w:rPr>
                  <w:rFonts w:ascii="Calibri" w:hAnsi="Calibri"/>
                  <w:color w:val="000000"/>
                  <w:sz w:val="22"/>
                  <w:szCs w:val="24"/>
                </w:rPr>
                <w:sym w:font="Wingdings" w:char="F0E0"/>
              </w:r>
            </w:ins>
          </w:p>
          <w:p w14:paraId="5131ABAD" w14:textId="7F13C4D0" w:rsidR="009471EA" w:rsidRDefault="009471EA" w:rsidP="004E401F">
            <w:pPr>
              <w:pStyle w:val="BodyTextIndent"/>
              <w:ind w:left="0" w:firstLine="0"/>
              <w:rPr>
                <w:ins w:id="1884" w:author="Ammanuel Beyene" w:date="2022-05-17T20:21:00Z"/>
                <w:rFonts w:ascii="Calibri" w:hAnsi="Calibri"/>
                <w:color w:val="000000"/>
                <w:sz w:val="22"/>
                <w:szCs w:val="24"/>
              </w:rPr>
            </w:pPr>
          </w:p>
        </w:tc>
        <w:tc>
          <w:tcPr>
            <w:tcW w:w="4665" w:type="dxa"/>
            <w:tcPrChange w:id="1885" w:author="Ammanuel Beyene" w:date="2022-05-17T20:47:00Z">
              <w:tcPr>
                <w:tcW w:w="4221" w:type="dxa"/>
              </w:tcPr>
            </w:tcPrChange>
          </w:tcPr>
          <w:p w14:paraId="4F775C96" w14:textId="77777777" w:rsidR="00AC42AD" w:rsidRDefault="00AC42AD" w:rsidP="004E401F">
            <w:pPr>
              <w:pStyle w:val="BodyTextIndent"/>
              <w:ind w:left="0" w:firstLine="0"/>
              <w:rPr>
                <w:ins w:id="1886" w:author="Ammanuel Beyene" w:date="2022-05-17T20:35:00Z"/>
                <w:rFonts w:ascii="Calibri" w:hAnsi="Calibri"/>
                <w:color w:val="000000"/>
                <w:sz w:val="22"/>
                <w:szCs w:val="24"/>
              </w:rPr>
            </w:pPr>
          </w:p>
          <w:p w14:paraId="7993F891" w14:textId="76D14116" w:rsidR="009471EA" w:rsidRDefault="009471EA" w:rsidP="004E401F">
            <w:pPr>
              <w:pStyle w:val="BodyTextIndent"/>
              <w:ind w:left="0" w:firstLine="0"/>
              <w:rPr>
                <w:ins w:id="1887" w:author="Ammanuel Beyene" w:date="2022-05-17T20:21:00Z"/>
                <w:rFonts w:ascii="Calibri" w:hAnsi="Calibri"/>
                <w:color w:val="000000"/>
                <w:sz w:val="22"/>
                <w:szCs w:val="24"/>
              </w:rPr>
            </w:pPr>
            <w:ins w:id="1888" w:author="Ammanuel Beyene" w:date="2022-05-17T20:35:00Z">
              <w:r>
                <w:rPr>
                  <w:rFonts w:ascii="Calibri" w:hAnsi="Calibri"/>
                  <w:color w:val="000000"/>
                  <w:sz w:val="22"/>
                  <w:szCs w:val="24"/>
                </w:rPr>
                <w:t xml:space="preserve">Represents an extension of a use case to include optional use cases. The lien is drawn from the base case to the extended use case. </w:t>
              </w:r>
            </w:ins>
          </w:p>
        </w:tc>
      </w:tr>
      <w:tr w:rsidR="00AC42AD" w14:paraId="545D7827" w14:textId="77777777" w:rsidTr="000E786E">
        <w:trPr>
          <w:trHeight w:val="71"/>
          <w:ins w:id="1889" w:author="Ammanuel Beyene" w:date="2022-05-17T20:21:00Z"/>
        </w:trPr>
        <w:tc>
          <w:tcPr>
            <w:tcW w:w="4666" w:type="dxa"/>
            <w:tcPrChange w:id="1890" w:author="Ammanuel Beyene" w:date="2022-05-17T20:47:00Z">
              <w:tcPr>
                <w:tcW w:w="4222" w:type="dxa"/>
              </w:tcPr>
            </w:tcPrChange>
          </w:tcPr>
          <w:p w14:paraId="1089EBAF" w14:textId="2F0B1FC5" w:rsidR="00DC243C" w:rsidRDefault="009B2B90" w:rsidP="004E401F">
            <w:pPr>
              <w:pStyle w:val="BodyTextIndent"/>
              <w:ind w:left="0" w:firstLine="0"/>
              <w:rPr>
                <w:ins w:id="1891" w:author="Ammanuel Beyene" w:date="2022-05-17T20:36:00Z"/>
                <w:rFonts w:ascii="Calibri" w:hAnsi="Calibri"/>
                <w:color w:val="000000"/>
                <w:sz w:val="22"/>
                <w:szCs w:val="24"/>
              </w:rPr>
            </w:pPr>
            <w:ins w:id="1892" w:author="Ammanuel Beyene" w:date="2022-05-17T20:35:00Z">
              <w:r>
                <w:rPr>
                  <w:rFonts w:ascii="Calibri" w:hAnsi="Calibri"/>
                  <w:noProof/>
                  <w:color w:val="000000"/>
                  <w:sz w:val="22"/>
                  <w:szCs w:val="24"/>
                </w:rPr>
                <mc:AlternateContent>
                  <mc:Choice Requires="wps">
                    <w:drawing>
                      <wp:anchor distT="0" distB="0" distL="114300" distR="114300" simplePos="0" relativeHeight="251663360" behindDoc="0" locked="0" layoutInCell="1" allowOverlap="1" wp14:anchorId="0FEC8B3B" wp14:editId="5DCE0240">
                        <wp:simplePos x="0" y="0"/>
                        <wp:positionH relativeFrom="column">
                          <wp:posOffset>817880</wp:posOffset>
                        </wp:positionH>
                        <wp:positionV relativeFrom="paragraph">
                          <wp:posOffset>146685</wp:posOffset>
                        </wp:positionV>
                        <wp:extent cx="1040765" cy="379095"/>
                        <wp:effectExtent l="0" t="0" r="13335" b="14605"/>
                        <wp:wrapNone/>
                        <wp:docPr id="32" name="Oval 32"/>
                        <wp:cNvGraphicFramePr/>
                        <a:graphic xmlns:a="http://schemas.openxmlformats.org/drawingml/2006/main">
                          <a:graphicData uri="http://schemas.microsoft.com/office/word/2010/wordprocessingShape">
                            <wps:wsp>
                              <wps:cNvSpPr/>
                              <wps:spPr>
                                <a:xfrm>
                                  <a:off x="0" y="0"/>
                                  <a:ext cx="1040765" cy="37909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76C7A" w14:textId="6A585676" w:rsidR="00DC243C" w:rsidRDefault="00DC243C">
                                    <w:pPr>
                                      <w:jc w:val="center"/>
                                      <w:pPrChange w:id="1893" w:author="Ammanuel Beyene" w:date="2022-05-17T20:36:00Z">
                                        <w:pPr/>
                                      </w:pPrChange>
                                    </w:pPr>
                                    <w:ins w:id="1894" w:author="Ammanuel Beyene" w:date="2022-05-17T20:36:00Z">
                                      <w:r>
                                        <w:t>Use case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EC8B3B" id="Oval 32" o:spid="_x0000_s1027" style="position:absolute;margin-left:64.4pt;margin-top:11.55pt;width:81.95pt;height:29.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" fillcolor="white [3201]" strokecolor="black [3213]" strokeweight="1pt">
                        <v:stroke joinstyle="miter"/>
                        <v:textbox>
                          <w:txbxContent>
                            <w:p w14:paraId="75776C7A" w14:textId="6A585676" w:rsidR="00DC243C" w:rsidRDefault="00DC243C">
                              <w:pPr>
                                <w:jc w:val="center"/>
                                <w:pPrChange w:id="1901" w:author="Ammanuel Beyene" w:date="2022-05-17T20:36:00Z">
                                  <w:pPr/>
                                </w:pPrChange>
                              </w:pPr>
                              <w:ins w:id="1902" w:author="Ammanuel Beyene" w:date="2022-05-17T20:36:00Z">
                                <w:r>
                                  <w:t>Use case</w:t>
                                </w:r>
                              </w:ins>
                            </w:p>
                          </w:txbxContent>
                        </v:textbox>
                      </v:oval>
                    </w:pict>
                  </mc:Fallback>
                </mc:AlternateContent>
              </w:r>
            </w:ins>
          </w:p>
          <w:p w14:paraId="622F4BA5" w14:textId="400F2AA3" w:rsidR="00DC243C" w:rsidRDefault="00DC243C" w:rsidP="004E401F">
            <w:pPr>
              <w:pStyle w:val="BodyTextIndent"/>
              <w:ind w:left="0" w:firstLine="0"/>
              <w:rPr>
                <w:ins w:id="1895" w:author="Ammanuel Beyene" w:date="2022-05-17T20:36:00Z"/>
                <w:rFonts w:ascii="Calibri" w:hAnsi="Calibri"/>
                <w:color w:val="000000"/>
                <w:sz w:val="22"/>
                <w:szCs w:val="24"/>
              </w:rPr>
            </w:pPr>
          </w:p>
          <w:p w14:paraId="16C2921A" w14:textId="38C687DF" w:rsidR="00DC243C" w:rsidRDefault="00DC243C" w:rsidP="004E401F">
            <w:pPr>
              <w:pStyle w:val="BodyTextIndent"/>
              <w:ind w:left="0" w:firstLine="0"/>
              <w:rPr>
                <w:ins w:id="1896" w:author="Ammanuel Beyene" w:date="2022-05-17T20:36:00Z"/>
                <w:rFonts w:ascii="Calibri" w:hAnsi="Calibri"/>
                <w:color w:val="000000"/>
                <w:sz w:val="22"/>
                <w:szCs w:val="24"/>
              </w:rPr>
            </w:pPr>
          </w:p>
          <w:p w14:paraId="581417E4" w14:textId="0B509FB2" w:rsidR="00DC243C" w:rsidRDefault="00DC243C" w:rsidP="004E401F">
            <w:pPr>
              <w:pStyle w:val="BodyTextIndent"/>
              <w:ind w:left="0" w:firstLine="0"/>
              <w:rPr>
                <w:ins w:id="1897" w:author="Ammanuel Beyene" w:date="2022-05-17T20:36:00Z"/>
                <w:rFonts w:ascii="Calibri" w:hAnsi="Calibri"/>
                <w:color w:val="000000"/>
                <w:sz w:val="22"/>
                <w:szCs w:val="24"/>
              </w:rPr>
            </w:pPr>
          </w:p>
          <w:p w14:paraId="1BB0B381" w14:textId="77777777" w:rsidR="00DC243C" w:rsidRDefault="00DC243C" w:rsidP="004E401F">
            <w:pPr>
              <w:pStyle w:val="BodyTextIndent"/>
              <w:ind w:left="0" w:firstLine="0"/>
              <w:rPr>
                <w:ins w:id="1898" w:author="Ammanuel Beyene" w:date="2022-05-17T20:36:00Z"/>
                <w:rFonts w:ascii="Calibri" w:hAnsi="Calibri"/>
                <w:color w:val="000000"/>
                <w:sz w:val="22"/>
                <w:szCs w:val="24"/>
              </w:rPr>
            </w:pPr>
          </w:p>
          <w:p w14:paraId="738C73C9" w14:textId="77777777" w:rsidR="00DC243C" w:rsidRDefault="00DC243C" w:rsidP="004E401F">
            <w:pPr>
              <w:pStyle w:val="BodyTextIndent"/>
              <w:ind w:left="0" w:firstLine="0"/>
              <w:rPr>
                <w:ins w:id="1899" w:author="Ammanuel Beyene" w:date="2022-05-17T20:36:00Z"/>
                <w:rFonts w:ascii="Calibri" w:hAnsi="Calibri"/>
                <w:color w:val="000000"/>
                <w:sz w:val="22"/>
                <w:szCs w:val="24"/>
              </w:rPr>
            </w:pPr>
          </w:p>
          <w:p w14:paraId="572710A8" w14:textId="7A4D6CDC" w:rsidR="00AC42AD" w:rsidRDefault="00AC42AD" w:rsidP="004E401F">
            <w:pPr>
              <w:pStyle w:val="BodyTextIndent"/>
              <w:ind w:left="0" w:firstLine="0"/>
              <w:rPr>
                <w:ins w:id="1900" w:author="Ammanuel Beyene" w:date="2022-05-17T20:21:00Z"/>
                <w:rFonts w:ascii="Calibri" w:hAnsi="Calibri"/>
                <w:color w:val="000000"/>
                <w:sz w:val="22"/>
                <w:szCs w:val="24"/>
              </w:rPr>
            </w:pPr>
          </w:p>
        </w:tc>
        <w:tc>
          <w:tcPr>
            <w:tcW w:w="4665" w:type="dxa"/>
            <w:tcPrChange w:id="1901" w:author="Ammanuel Beyene" w:date="2022-05-17T20:47:00Z">
              <w:tcPr>
                <w:tcW w:w="4221" w:type="dxa"/>
              </w:tcPr>
            </w:tcPrChange>
          </w:tcPr>
          <w:p w14:paraId="0D9A918E" w14:textId="77777777" w:rsidR="00AC42AD" w:rsidRDefault="00AC42AD" w:rsidP="004E401F">
            <w:pPr>
              <w:pStyle w:val="BodyTextIndent"/>
              <w:ind w:left="0" w:firstLine="0"/>
              <w:rPr>
                <w:ins w:id="1902" w:author="Ammanuel Beyene" w:date="2022-05-17T20:36:00Z"/>
                <w:rFonts w:ascii="Calibri" w:hAnsi="Calibri"/>
                <w:color w:val="000000"/>
                <w:sz w:val="22"/>
                <w:szCs w:val="24"/>
              </w:rPr>
            </w:pPr>
          </w:p>
          <w:p w14:paraId="10B6EAE1" w14:textId="412A33B6" w:rsidR="00DC243C" w:rsidRDefault="00DC243C" w:rsidP="004E401F">
            <w:pPr>
              <w:pStyle w:val="BodyTextIndent"/>
              <w:ind w:left="0" w:firstLine="0"/>
              <w:rPr>
                <w:ins w:id="1903" w:author="Ammanuel Beyene" w:date="2022-05-17T20:21:00Z"/>
                <w:rFonts w:ascii="Calibri" w:hAnsi="Calibri"/>
                <w:color w:val="000000"/>
                <w:sz w:val="22"/>
                <w:szCs w:val="24"/>
              </w:rPr>
            </w:pPr>
            <w:ins w:id="1904" w:author="Ammanuel Beyene" w:date="2022-05-17T20:36:00Z">
              <w:r>
                <w:rPr>
                  <w:rFonts w:ascii="Calibri" w:hAnsi="Calibri"/>
                  <w:color w:val="000000"/>
                  <w:sz w:val="22"/>
                  <w:szCs w:val="24"/>
                </w:rPr>
                <w:t>Represents a use case with a name and a</w:t>
              </w:r>
            </w:ins>
            <w:ins w:id="1905" w:author="Ammanuel Beyene" w:date="2022-05-17T20:37:00Z">
              <w:r w:rsidR="002F5F7A">
                <w:rPr>
                  <w:rFonts w:ascii="Calibri" w:hAnsi="Calibri"/>
                  <w:color w:val="000000"/>
                  <w:sz w:val="22"/>
                  <w:szCs w:val="24"/>
                </w:rPr>
                <w:t>n</w:t>
              </w:r>
            </w:ins>
            <w:ins w:id="1906" w:author="Ammanuel Beyene" w:date="2022-05-17T20:36:00Z">
              <w:r>
                <w:rPr>
                  <w:rFonts w:ascii="Calibri" w:hAnsi="Calibri"/>
                  <w:color w:val="000000"/>
                  <w:sz w:val="22"/>
                  <w:szCs w:val="24"/>
                </w:rPr>
                <w:t xml:space="preserve"> id number</w:t>
              </w:r>
            </w:ins>
          </w:p>
        </w:tc>
      </w:tr>
    </w:tbl>
    <w:p w14:paraId="0BDE6D5A" w14:textId="43AB2C83" w:rsidR="00AC42AD" w:rsidRDefault="00AC42AD" w:rsidP="00AC42AD">
      <w:pPr>
        <w:rPr>
          <w:ins w:id="1907" w:author="Ammanuel Beyene" w:date="2022-05-17T20:23:00Z"/>
        </w:rPr>
      </w:pPr>
    </w:p>
    <w:p w14:paraId="698572AC" w14:textId="7BD01052" w:rsidR="00AC42AD" w:rsidRPr="0034053E" w:rsidDel="0058350A" w:rsidRDefault="00AC42AD" w:rsidP="004E401F">
      <w:pPr>
        <w:pStyle w:val="BodyTextIndent"/>
        <w:ind w:left="907"/>
        <w:rPr>
          <w:del w:id="1908" w:author="Ammanuel Beyene" w:date="2022-05-17T20:47:00Z"/>
          <w:rFonts w:ascii="Calibri" w:hAnsi="Calibri"/>
          <w:color w:val="000000"/>
          <w:sz w:val="22"/>
          <w:szCs w:val="24"/>
        </w:rPr>
      </w:pPr>
    </w:p>
    <w:p w14:paraId="2366CD53" w14:textId="77777777" w:rsidR="008F1A19" w:rsidRDefault="008F1A19" w:rsidP="008F1A19">
      <w:pPr>
        <w:rPr>
          <w:ins w:id="1909" w:author="Ammanuel Beyene" w:date="2022-05-17T20:39:00Z"/>
        </w:rPr>
      </w:pPr>
    </w:p>
    <w:p w14:paraId="4140CACE" w14:textId="77777777" w:rsidR="00414B57" w:rsidRDefault="00414B57" w:rsidP="008F1A19">
      <w:pPr>
        <w:rPr>
          <w:ins w:id="1910" w:author="Ammanuel Beyene" w:date="2022-05-17T21:01:00Z"/>
        </w:rPr>
      </w:pPr>
    </w:p>
    <w:p w14:paraId="7500C8B3" w14:textId="44E1AB45" w:rsidR="0063424A" w:rsidRPr="008A3FCA" w:rsidRDefault="002729DB" w:rsidP="0063424A">
      <w:pPr>
        <w:pStyle w:val="Heading2"/>
        <w:rPr>
          <w:ins w:id="1911" w:author="Ammanuel Beyene" w:date="2022-05-19T23:31:00Z"/>
          <w:b/>
          <w:bCs/>
          <w:color w:val="000000" w:themeColor="text1"/>
          <w:sz w:val="28"/>
          <w:szCs w:val="28"/>
          <w:rPrChange w:id="1912" w:author="Ammanuel Beyene" w:date="2022-05-21T00:23:00Z">
            <w:rPr>
              <w:ins w:id="1913" w:author="Ammanuel Beyene" w:date="2022-05-19T23:31:00Z"/>
              <w:b/>
              <w:bCs/>
              <w:color w:val="000000" w:themeColor="text1"/>
            </w:rPr>
          </w:rPrChange>
        </w:rPr>
      </w:pPr>
      <w:bookmarkStart w:id="1914" w:name="_Toc105364028"/>
      <w:ins w:id="1915" w:author="Ammanuel Beyene" w:date="2022-05-17T19:27:00Z">
        <w:r w:rsidRPr="008A3FCA">
          <w:rPr>
            <w:b/>
            <w:bCs/>
            <w:color w:val="000000" w:themeColor="text1"/>
            <w:sz w:val="28"/>
            <w:szCs w:val="28"/>
            <w:rPrChange w:id="1916" w:author="Ammanuel Beyene" w:date="2022-05-21T00:23:00Z">
              <w:rPr>
                <w:rFonts w:ascii="Times New Roman" w:eastAsia="Times New Roman" w:hAnsi="Times New Roman" w:cs="Times New Roman"/>
                <w:color w:val="auto"/>
                <w:sz w:val="24"/>
                <w:szCs w:val="24"/>
                <w:highlight w:val="darkCyan"/>
              </w:rPr>
            </w:rPrChange>
          </w:rPr>
          <w:t xml:space="preserve">5.2 </w:t>
        </w:r>
      </w:ins>
      <w:r w:rsidR="004E401F" w:rsidRPr="008A3FCA">
        <w:rPr>
          <w:b/>
          <w:bCs/>
          <w:color w:val="000000" w:themeColor="text1"/>
          <w:sz w:val="28"/>
          <w:szCs w:val="28"/>
          <w:rPrChange w:id="1917" w:author="Ammanuel Beyene" w:date="2022-05-21T00:23:00Z">
            <w:rPr>
              <w:rFonts w:ascii="Times New Roman" w:eastAsia="Times New Roman" w:hAnsi="Times New Roman" w:cs="Times New Roman"/>
              <w:color w:val="auto"/>
              <w:sz w:val="24"/>
              <w:szCs w:val="24"/>
              <w:highlight w:val="darkCyan"/>
            </w:rPr>
          </w:rPrChange>
        </w:rPr>
        <w:t>Use-Case Diagram</w:t>
      </w:r>
      <w:bookmarkEnd w:id="1914"/>
      <w:ins w:id="1918" w:author="Ammanuel Beyene" w:date="2022-05-19T23:23:00Z">
        <w:r w:rsidR="0063424A" w:rsidRPr="008A3FCA">
          <w:rPr>
            <w:b/>
            <w:bCs/>
            <w:color w:val="000000" w:themeColor="text1"/>
            <w:sz w:val="28"/>
            <w:szCs w:val="28"/>
            <w:rPrChange w:id="1919" w:author="Ammanuel Beyene" w:date="2022-05-21T00:23:00Z">
              <w:rPr>
                <w:b/>
                <w:bCs/>
                <w:color w:val="000000" w:themeColor="text1"/>
              </w:rPr>
            </w:rPrChange>
          </w:rPr>
          <w:t xml:space="preserve"> </w:t>
        </w:r>
      </w:ins>
    </w:p>
    <w:p w14:paraId="207451C8" w14:textId="77777777" w:rsidR="001D2BBD" w:rsidRPr="001D2BBD" w:rsidRDefault="001D2BBD">
      <w:pPr>
        <w:rPr>
          <w:ins w:id="1920" w:author="Ammanuel Beyene" w:date="2022-05-19T23:24:00Z"/>
          <w:rPrChange w:id="1921" w:author="Ammanuel Beyene" w:date="2022-05-19T23:31:00Z">
            <w:rPr>
              <w:ins w:id="1922" w:author="Ammanuel Beyene" w:date="2022-05-19T23:24:00Z"/>
              <w:b/>
              <w:bCs/>
              <w:color w:val="000000" w:themeColor="text1"/>
            </w:rPr>
          </w:rPrChange>
        </w:rPr>
        <w:pPrChange w:id="1923" w:author="Ammanuel Beyene" w:date="2022-05-19T23:31:00Z">
          <w:pPr>
            <w:pStyle w:val="Heading2"/>
          </w:pPr>
        </w:pPrChange>
      </w:pPr>
    </w:p>
    <w:p w14:paraId="1E0EBBBA" w14:textId="259C3743" w:rsidR="005B457D" w:rsidRPr="0063424A" w:rsidRDefault="004E401F">
      <w:pPr>
        <w:rPr>
          <w:ins w:id="1924" w:author="Ammanuel Beyene" w:date="2022-05-17T20:20:00Z"/>
          <w:rFonts w:asciiTheme="majorHAnsi" w:hAnsiTheme="majorHAnsi"/>
          <w:b/>
          <w:bCs/>
          <w:color w:val="000000" w:themeColor="text1"/>
          <w:rPrChange w:id="1925" w:author="Ammanuel Beyene" w:date="2022-05-19T23:23:00Z">
            <w:rPr>
              <w:ins w:id="1926" w:author="Ammanuel Beyene" w:date="2022-05-17T20:20:00Z"/>
              <w:rFonts w:ascii="Calibri" w:hAnsi="Calibri"/>
              <w:color w:val="000000"/>
            </w:rPr>
          </w:rPrChange>
        </w:rPr>
        <w:pPrChange w:id="1927" w:author="Ammanuel Beyene" w:date="2022-05-19T23:32:00Z">
          <w:pPr>
            <w:pStyle w:val="BodyTextIndent2"/>
            <w:keepNext/>
            <w:spacing w:before="120"/>
          </w:pPr>
        </w:pPrChange>
      </w:pPr>
      <w:del w:id="1928" w:author="Ammanuel Beyene" w:date="2022-05-19T23:23:00Z">
        <w:r w:rsidRPr="00F12F00" w:rsidDel="0063424A">
          <w:rPr>
            <w:rFonts w:asciiTheme="majorHAnsi" w:eastAsiaTheme="majorEastAsia" w:hAnsiTheme="majorHAnsi" w:cstheme="majorBidi"/>
            <w:b/>
            <w:bCs/>
            <w:color w:val="000000" w:themeColor="text1"/>
            <w:sz w:val="26"/>
            <w:szCs w:val="26"/>
            <w:rPrChange w:id="1929" w:author="Ammanuel Beyene" w:date="2022-05-17T22:22:00Z">
              <w:rPr>
                <w:color w:val="000000"/>
              </w:rPr>
            </w:rPrChange>
          </w:rPr>
          <w:lastRenderedPageBreak/>
          <w:delText xml:space="preserve"> </w:delText>
        </w:r>
      </w:del>
      <w:ins w:id="1930" w:author="Ammanuel Beyene" w:date="2022-05-19T23:23:00Z">
        <w:r w:rsidR="0063424A">
          <w:rPr>
            <w:noProof/>
          </w:rPr>
          <w:drawing>
            <wp:inline distT="0" distB="0" distL="0" distR="0" wp14:anchorId="45E66EFC" wp14:editId="3C5DF891">
              <wp:extent cx="5983395" cy="662453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13222" cy="6657559"/>
                      </a:xfrm>
                      <a:prstGeom prst="rect">
                        <a:avLst/>
                      </a:prstGeom>
                    </pic:spPr>
                  </pic:pic>
                </a:graphicData>
              </a:graphic>
            </wp:inline>
          </w:drawing>
        </w:r>
      </w:ins>
    </w:p>
    <w:p w14:paraId="3CB3F4F7" w14:textId="2179E189" w:rsidR="00F43552" w:rsidRDefault="00F43552">
      <w:pPr>
        <w:pStyle w:val="BodyTextIndent2"/>
        <w:spacing w:line="240" w:lineRule="auto"/>
        <w:ind w:left="907"/>
        <w:rPr>
          <w:ins w:id="1931" w:author="Ammanuel Beyene" w:date="2022-05-17T20:20:00Z"/>
          <w:rFonts w:ascii="Calibri" w:hAnsi="Calibri"/>
          <w:color w:val="000000"/>
        </w:rPr>
        <w:pPrChange w:id="1932" w:author="Ammanuel Beyene" w:date="2022-05-17T20:20:00Z">
          <w:pPr>
            <w:pStyle w:val="BodyTextIndent2"/>
            <w:ind w:left="907"/>
          </w:pPr>
        </w:pPrChange>
      </w:pPr>
      <w:ins w:id="1933" w:author="Ammanuel Beyene" w:date="2022-05-17T20:20:00Z">
        <w:r>
          <w:rPr>
            <w:rFonts w:ascii="Calibri" w:hAnsi="Calibri"/>
            <w:color w:val="000000"/>
          </w:rPr>
          <w:t>Created using Lucid Chart</w:t>
        </w:r>
      </w:ins>
    </w:p>
    <w:p w14:paraId="12AAFA29" w14:textId="1611D589" w:rsidR="00094EF7" w:rsidRPr="000E3193" w:rsidRDefault="00F43552">
      <w:pPr>
        <w:pStyle w:val="BodyTextIndent2"/>
        <w:spacing w:line="240" w:lineRule="auto"/>
        <w:ind w:left="907"/>
        <w:rPr>
          <w:ins w:id="1934" w:author="Ammanuel Beyene" w:date="2022-05-19T23:24:00Z"/>
          <w:rFonts w:ascii="Calibri" w:hAnsi="Calibri"/>
          <w:color w:val="000000"/>
          <w:rPrChange w:id="1935" w:author="Ammanuel Beyene" w:date="2022-05-19T23:41:00Z">
            <w:rPr>
              <w:ins w:id="1936" w:author="Ammanuel Beyene" w:date="2022-05-19T23:24:00Z"/>
              <w:b/>
              <w:bCs/>
              <w:color w:val="000000" w:themeColor="text1"/>
            </w:rPr>
          </w:rPrChange>
        </w:rPr>
        <w:pPrChange w:id="1937" w:author="Ammanuel Beyene" w:date="2022-05-19T23:41:00Z">
          <w:pPr>
            <w:pStyle w:val="Heading2"/>
          </w:pPr>
        </w:pPrChange>
      </w:pPr>
      <w:ins w:id="1938" w:author="Ammanuel Beyene" w:date="2022-05-17T20:20:00Z">
        <w:r>
          <w:rPr>
            <w:rFonts w:ascii="Calibri" w:hAnsi="Calibri"/>
            <w:color w:val="000000"/>
          </w:rPr>
          <w:t xml:space="preserve">Link: </w:t>
        </w:r>
      </w:ins>
      <w:ins w:id="1939" w:author="Ammanuel Beyene" w:date="2022-05-19T18:25:00Z">
        <w:r w:rsidR="00157DF0">
          <w:rPr>
            <w:rFonts w:ascii="Calibri" w:hAnsi="Calibri"/>
            <w:color w:val="000000"/>
          </w:rPr>
          <w:fldChar w:fldCharType="begin"/>
        </w:r>
        <w:r w:rsidR="00157DF0">
          <w:rPr>
            <w:rFonts w:ascii="Calibri" w:hAnsi="Calibri"/>
            <w:color w:val="000000"/>
          </w:rPr>
          <w:instrText xml:space="preserve"> HYPERLINK "</w:instrText>
        </w:r>
        <w:r w:rsidR="00157DF0" w:rsidRPr="006465EA">
          <w:rPr>
            <w:rFonts w:ascii="Calibri" w:hAnsi="Calibri"/>
            <w:color w:val="000000"/>
          </w:rPr>
          <w:instrText>https://lucid.app/lucidchart/6dfbcd8e-62f1-4986-95df-90f58b25e0ad/edit?invitationId=inv_f2f38ae9-9554-48ed-aaee-031c10cb9c51&amp;page=0_0#</w:instrText>
        </w:r>
        <w:r w:rsidR="00157DF0">
          <w:rPr>
            <w:rFonts w:ascii="Calibri" w:hAnsi="Calibri"/>
            <w:color w:val="000000"/>
          </w:rPr>
          <w:instrText xml:space="preserve">" </w:instrText>
        </w:r>
        <w:r w:rsidR="00157DF0">
          <w:rPr>
            <w:rFonts w:ascii="Calibri" w:hAnsi="Calibri"/>
            <w:color w:val="000000"/>
          </w:rPr>
        </w:r>
        <w:r w:rsidR="00157DF0">
          <w:rPr>
            <w:rFonts w:ascii="Calibri" w:hAnsi="Calibri"/>
            <w:color w:val="000000"/>
          </w:rPr>
          <w:fldChar w:fldCharType="separate"/>
        </w:r>
        <w:r w:rsidR="00157DF0" w:rsidRPr="003B4126">
          <w:rPr>
            <w:rStyle w:val="Hyperlink"/>
            <w:rFonts w:ascii="Calibri" w:hAnsi="Calibri"/>
          </w:rPr>
          <w:t>https://lucid.app/lucidchart/6dfbcd8e-62f1-4986-95df-90f58b25e0ad/edit?invitationId=inv_f2f38ae9-9554-48ed-aaee-031c10cb9c51&amp;page=0_0#</w:t>
        </w:r>
        <w:r w:rsidR="00157DF0">
          <w:rPr>
            <w:rFonts w:ascii="Calibri" w:hAnsi="Calibri"/>
            <w:color w:val="000000"/>
          </w:rPr>
          <w:fldChar w:fldCharType="end"/>
        </w:r>
      </w:ins>
    </w:p>
    <w:p w14:paraId="63E54130" w14:textId="017222BA" w:rsidR="002729DB" w:rsidRDefault="002729DB" w:rsidP="0066359A">
      <w:pPr>
        <w:pStyle w:val="Heading2"/>
        <w:rPr>
          <w:ins w:id="1940" w:author="Ammanuel Beyene" w:date="2022-05-19T20:21:00Z"/>
          <w:b/>
          <w:bCs/>
          <w:color w:val="000000" w:themeColor="text1"/>
          <w:sz w:val="28"/>
          <w:szCs w:val="28"/>
        </w:rPr>
      </w:pPr>
      <w:bookmarkStart w:id="1941" w:name="_Toc105364029"/>
      <w:ins w:id="1942" w:author="Ammanuel Beyene" w:date="2022-05-17T19:27:00Z">
        <w:r w:rsidRPr="0019340C">
          <w:rPr>
            <w:b/>
            <w:bCs/>
            <w:color w:val="000000" w:themeColor="text1"/>
            <w:sz w:val="28"/>
            <w:szCs w:val="28"/>
            <w:rPrChange w:id="1943" w:author="Ammanuel Beyene" w:date="2022-05-19T20:21:00Z">
              <w:rPr/>
            </w:rPrChange>
          </w:rPr>
          <w:t>5.3 Use-case descriptions</w:t>
        </w:r>
      </w:ins>
      <w:bookmarkEnd w:id="1941"/>
    </w:p>
    <w:p w14:paraId="25C9110C" w14:textId="77777777" w:rsidR="009750E1" w:rsidRPr="009750E1" w:rsidRDefault="009750E1">
      <w:pPr>
        <w:rPr>
          <w:ins w:id="1944" w:author="Ammanuel Beyene" w:date="2022-05-17T22:22:00Z"/>
          <w:rPrChange w:id="1945" w:author="Ammanuel Beyene" w:date="2022-05-19T20:21:00Z">
            <w:rPr>
              <w:ins w:id="1946" w:author="Ammanuel Beyene" w:date="2022-05-17T22:22:00Z"/>
              <w:b/>
              <w:bCs/>
              <w:color w:val="000000" w:themeColor="text1"/>
            </w:rPr>
          </w:rPrChange>
        </w:rPr>
        <w:pPrChange w:id="1947" w:author="Ammanuel Beyene" w:date="2022-05-19T20:21:00Z">
          <w:pPr>
            <w:pStyle w:val="Heading2"/>
          </w:pPr>
        </w:pPrChange>
      </w:pPr>
    </w:p>
    <w:p w14:paraId="3C38BA5A" w14:textId="77777777" w:rsidR="00D73852" w:rsidRPr="00D73852" w:rsidRDefault="00D73852" w:rsidP="00D73852">
      <w:pPr>
        <w:rPr>
          <w:ins w:id="1948" w:author="Ammanuel Beyene" w:date="2022-05-17T19:27:00Z"/>
          <w:rPrChange w:id="1949" w:author="Ammanuel Beyene" w:date="2022-05-17T22:22:00Z">
            <w:rPr>
              <w:ins w:id="1950" w:author="Ammanuel Beyene" w:date="2022-05-17T19:27:00Z"/>
              <w:rFonts w:ascii="Arial" w:hAnsi="Arial" w:cs="Arial"/>
            </w:rPr>
          </w:rPrChange>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38"/>
        <w:gridCol w:w="1124"/>
        <w:gridCol w:w="884"/>
        <w:gridCol w:w="2668"/>
      </w:tblGrid>
      <w:tr w:rsidR="002729DB" w:rsidRPr="007769BC" w14:paraId="28C7ED65" w14:textId="77777777" w:rsidTr="007B3270">
        <w:trPr>
          <w:ins w:id="1951" w:author="Ammanuel Beyene" w:date="2022-05-17T19:27:00Z"/>
        </w:trPr>
        <w:tc>
          <w:tcPr>
            <w:tcW w:w="5958" w:type="dxa"/>
            <w:gridSpan w:val="2"/>
            <w:shd w:val="clear" w:color="auto" w:fill="auto"/>
          </w:tcPr>
          <w:p w14:paraId="6D02BA42" w14:textId="77777777" w:rsidR="002729DB" w:rsidRPr="007769BC" w:rsidRDefault="002729DB" w:rsidP="007B3270">
            <w:pPr>
              <w:rPr>
                <w:ins w:id="1952" w:author="Ammanuel Beyene" w:date="2022-05-17T19:27:00Z"/>
                <w:rFonts w:ascii="Arial" w:hAnsi="Arial" w:cs="Arial"/>
                <w:sz w:val="22"/>
                <w:szCs w:val="22"/>
              </w:rPr>
            </w:pPr>
            <w:ins w:id="1953" w:author="Ammanuel Beyene" w:date="2022-05-17T19:27: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Creating an account</w:t>
              </w:r>
            </w:ins>
          </w:p>
        </w:tc>
        <w:tc>
          <w:tcPr>
            <w:tcW w:w="900" w:type="dxa"/>
            <w:shd w:val="clear" w:color="auto" w:fill="auto"/>
          </w:tcPr>
          <w:p w14:paraId="1CB05E6E" w14:textId="77777777" w:rsidR="002729DB" w:rsidRPr="007769BC" w:rsidRDefault="002729DB" w:rsidP="007B3270">
            <w:pPr>
              <w:rPr>
                <w:ins w:id="1954" w:author="Ammanuel Beyene" w:date="2022-05-17T19:27:00Z"/>
                <w:rFonts w:ascii="Arial" w:hAnsi="Arial" w:cs="Arial"/>
                <w:sz w:val="22"/>
                <w:szCs w:val="22"/>
              </w:rPr>
            </w:pPr>
            <w:ins w:id="1955" w:author="Ammanuel Beyene" w:date="2022-05-17T19:27:00Z">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1</w:t>
              </w:r>
            </w:ins>
          </w:p>
        </w:tc>
        <w:tc>
          <w:tcPr>
            <w:tcW w:w="2718" w:type="dxa"/>
            <w:shd w:val="clear" w:color="auto" w:fill="auto"/>
          </w:tcPr>
          <w:p w14:paraId="35235D88" w14:textId="33B8C043" w:rsidR="002729DB" w:rsidRPr="007769BC" w:rsidRDefault="002729DB" w:rsidP="007B3270">
            <w:pPr>
              <w:rPr>
                <w:ins w:id="1956" w:author="Ammanuel Beyene" w:date="2022-05-17T19:27:00Z"/>
                <w:rFonts w:ascii="Arial" w:hAnsi="Arial" w:cs="Arial"/>
                <w:sz w:val="22"/>
                <w:szCs w:val="22"/>
              </w:rPr>
            </w:pPr>
            <w:ins w:id="1957" w:author="Ammanuel Beyene" w:date="2022-05-17T19:27:00Z">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Ve</w:t>
              </w:r>
            </w:ins>
            <w:ins w:id="1958" w:author="Ammanuel Beyene" w:date="2022-05-19T18:25:00Z">
              <w:r w:rsidR="001E0FC9">
                <w:rPr>
                  <w:rFonts w:ascii="Arial" w:hAnsi="Arial" w:cs="Arial"/>
                  <w:sz w:val="22"/>
                  <w:szCs w:val="22"/>
                </w:rPr>
                <w:t>r</w:t>
              </w:r>
            </w:ins>
            <w:ins w:id="1959" w:author="Ammanuel Beyene" w:date="2022-05-17T19:27:00Z">
              <w:r>
                <w:rPr>
                  <w:rFonts w:ascii="Arial" w:hAnsi="Arial" w:cs="Arial"/>
                  <w:sz w:val="22"/>
                  <w:szCs w:val="22"/>
                </w:rPr>
                <w:t>y important</w:t>
              </w:r>
            </w:ins>
          </w:p>
        </w:tc>
      </w:tr>
      <w:tr w:rsidR="002729DB" w:rsidRPr="007769BC" w14:paraId="6B67FAFC" w14:textId="77777777" w:rsidTr="007B3270">
        <w:trPr>
          <w:ins w:id="1960" w:author="Ammanuel Beyene" w:date="2022-05-17T19:27:00Z"/>
        </w:trPr>
        <w:tc>
          <w:tcPr>
            <w:tcW w:w="4788" w:type="dxa"/>
            <w:shd w:val="clear" w:color="auto" w:fill="auto"/>
          </w:tcPr>
          <w:p w14:paraId="18EAFE01" w14:textId="77777777" w:rsidR="002729DB" w:rsidRPr="007769BC" w:rsidRDefault="002729DB" w:rsidP="007B3270">
            <w:pPr>
              <w:rPr>
                <w:ins w:id="1961" w:author="Ammanuel Beyene" w:date="2022-05-17T19:27:00Z"/>
                <w:rFonts w:ascii="Arial" w:hAnsi="Arial" w:cs="Arial"/>
                <w:sz w:val="22"/>
                <w:szCs w:val="22"/>
              </w:rPr>
            </w:pPr>
            <w:ins w:id="1962" w:author="Ammanuel Beyene" w:date="2022-05-17T19:27: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Users</w:t>
              </w:r>
            </w:ins>
          </w:p>
        </w:tc>
        <w:tc>
          <w:tcPr>
            <w:tcW w:w="4788" w:type="dxa"/>
            <w:gridSpan w:val="3"/>
            <w:shd w:val="clear" w:color="auto" w:fill="auto"/>
          </w:tcPr>
          <w:p w14:paraId="0A1F3CB1" w14:textId="07EF78BD" w:rsidR="002729DB" w:rsidRPr="007769BC" w:rsidRDefault="002729DB" w:rsidP="007B3270">
            <w:pPr>
              <w:rPr>
                <w:ins w:id="1963" w:author="Ammanuel Beyene" w:date="2022-05-17T19:27:00Z"/>
                <w:rFonts w:ascii="Arial" w:hAnsi="Arial" w:cs="Arial"/>
                <w:sz w:val="22"/>
                <w:szCs w:val="22"/>
              </w:rPr>
            </w:pPr>
            <w:ins w:id="1964" w:author="Ammanuel Beyene" w:date="2022-05-17T19:27: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1965" w:author="Ammanuel Beyene" w:date="2022-05-19T18:09:00Z">
              <w:r w:rsidR="003132EA">
                <w:rPr>
                  <w:rFonts w:ascii="Arial" w:hAnsi="Arial" w:cs="Arial"/>
                  <w:sz w:val="22"/>
                  <w:szCs w:val="22"/>
                </w:rPr>
                <w:t>Detail Essential</w:t>
              </w:r>
            </w:ins>
          </w:p>
        </w:tc>
      </w:tr>
      <w:tr w:rsidR="002729DB" w:rsidRPr="007769BC" w14:paraId="1FB9DC34" w14:textId="77777777" w:rsidTr="007B3270">
        <w:trPr>
          <w:ins w:id="1966" w:author="Ammanuel Beyene" w:date="2022-05-17T19:27:00Z"/>
        </w:trPr>
        <w:tc>
          <w:tcPr>
            <w:tcW w:w="9576" w:type="dxa"/>
            <w:gridSpan w:val="4"/>
            <w:shd w:val="clear" w:color="auto" w:fill="auto"/>
          </w:tcPr>
          <w:p w14:paraId="0F148797" w14:textId="77777777" w:rsidR="002729DB" w:rsidRDefault="002729DB" w:rsidP="007B3270">
            <w:pPr>
              <w:rPr>
                <w:ins w:id="1967" w:author="Ammanuel Beyene" w:date="2022-05-17T19:27:00Z"/>
                <w:rFonts w:ascii="Arial" w:hAnsi="Arial" w:cs="Arial"/>
                <w:b/>
                <w:sz w:val="22"/>
                <w:szCs w:val="22"/>
              </w:rPr>
            </w:pPr>
            <w:ins w:id="1968" w:author="Ammanuel Beyene" w:date="2022-05-17T19:27:00Z">
              <w:r>
                <w:rPr>
                  <w:rFonts w:ascii="Arial" w:hAnsi="Arial" w:cs="Arial"/>
                  <w:b/>
                  <w:sz w:val="22"/>
                  <w:szCs w:val="22"/>
                </w:rPr>
                <w:t>Supporting Actors:</w:t>
              </w:r>
            </w:ins>
          </w:p>
          <w:p w14:paraId="21A27104" w14:textId="77777777" w:rsidR="002729DB" w:rsidRPr="003C3148" w:rsidRDefault="002729DB" w:rsidP="002729DB">
            <w:pPr>
              <w:numPr>
                <w:ilvl w:val="0"/>
                <w:numId w:val="15"/>
              </w:numPr>
              <w:rPr>
                <w:ins w:id="1969" w:author="Ammanuel Beyene" w:date="2022-05-17T19:27:00Z"/>
                <w:rFonts w:ascii="Arial" w:hAnsi="Arial" w:cs="Arial"/>
                <w:b/>
                <w:sz w:val="22"/>
                <w:szCs w:val="22"/>
              </w:rPr>
            </w:pPr>
            <w:ins w:id="1970" w:author="Ammanuel Beyene" w:date="2022-05-17T19:27:00Z">
              <w:r>
                <w:rPr>
                  <w:rFonts w:ascii="Arial" w:hAnsi="Arial" w:cs="Arial"/>
                  <w:b/>
                  <w:sz w:val="22"/>
                  <w:szCs w:val="22"/>
                </w:rPr>
                <w:t>User account manager</w:t>
              </w:r>
            </w:ins>
          </w:p>
          <w:p w14:paraId="6FD67307" w14:textId="77777777" w:rsidR="002729DB" w:rsidRDefault="002729DB" w:rsidP="002729DB">
            <w:pPr>
              <w:numPr>
                <w:ilvl w:val="0"/>
                <w:numId w:val="15"/>
              </w:numPr>
              <w:rPr>
                <w:ins w:id="1971" w:author="Ammanuel Beyene" w:date="2022-05-17T19:27:00Z"/>
                <w:rFonts w:ascii="Arial" w:hAnsi="Arial" w:cs="Arial"/>
                <w:b/>
                <w:sz w:val="22"/>
                <w:szCs w:val="22"/>
              </w:rPr>
            </w:pPr>
            <w:ins w:id="1972" w:author="Ammanuel Beyene" w:date="2022-05-17T19:27:00Z">
              <w:r>
                <w:rPr>
                  <w:rFonts w:ascii="Arial" w:hAnsi="Arial" w:cs="Arial"/>
                  <w:b/>
                  <w:sz w:val="22"/>
                  <w:szCs w:val="22"/>
                </w:rPr>
                <w:t>Security and customer support manager</w:t>
              </w:r>
            </w:ins>
          </w:p>
          <w:p w14:paraId="1107C5D0" w14:textId="77777777" w:rsidR="002729DB" w:rsidRDefault="002729DB" w:rsidP="002729DB">
            <w:pPr>
              <w:numPr>
                <w:ilvl w:val="0"/>
                <w:numId w:val="15"/>
              </w:numPr>
              <w:rPr>
                <w:ins w:id="1973" w:author="Ammanuel Beyene" w:date="2022-05-17T19:27:00Z"/>
                <w:rFonts w:ascii="Arial" w:hAnsi="Arial" w:cs="Arial"/>
                <w:b/>
                <w:sz w:val="22"/>
                <w:szCs w:val="22"/>
              </w:rPr>
            </w:pPr>
            <w:ins w:id="1974" w:author="Ammanuel Beyene" w:date="2022-05-17T19:27:00Z">
              <w:r>
                <w:rPr>
                  <w:rFonts w:ascii="Arial" w:hAnsi="Arial" w:cs="Arial"/>
                  <w:b/>
                  <w:sz w:val="22"/>
                  <w:szCs w:val="22"/>
                </w:rPr>
                <w:t>News sources</w:t>
              </w:r>
            </w:ins>
          </w:p>
          <w:p w14:paraId="723C702F" w14:textId="77777777" w:rsidR="002729DB" w:rsidRDefault="002729DB" w:rsidP="002729DB">
            <w:pPr>
              <w:numPr>
                <w:ilvl w:val="0"/>
                <w:numId w:val="15"/>
              </w:numPr>
              <w:rPr>
                <w:ins w:id="1975" w:author="Ammanuel Beyene" w:date="2022-05-17T19:27:00Z"/>
                <w:rFonts w:ascii="Arial" w:hAnsi="Arial" w:cs="Arial"/>
                <w:b/>
                <w:sz w:val="22"/>
                <w:szCs w:val="22"/>
              </w:rPr>
            </w:pPr>
            <w:ins w:id="1976" w:author="Ammanuel Beyene" w:date="2022-05-17T19:27:00Z">
              <w:r>
                <w:rPr>
                  <w:rFonts w:ascii="Arial" w:hAnsi="Arial" w:cs="Arial"/>
                  <w:b/>
                  <w:sz w:val="22"/>
                  <w:szCs w:val="22"/>
                </w:rPr>
                <w:t xml:space="preserve">Local government </w:t>
              </w:r>
            </w:ins>
          </w:p>
          <w:p w14:paraId="13A8C10D" w14:textId="33F1341D" w:rsidR="002729DB" w:rsidRDefault="002D4185" w:rsidP="002729DB">
            <w:pPr>
              <w:numPr>
                <w:ilvl w:val="0"/>
                <w:numId w:val="15"/>
              </w:numPr>
              <w:rPr>
                <w:ins w:id="1977" w:author="Ammanuel Beyene" w:date="2022-05-17T19:27:00Z"/>
                <w:rFonts w:ascii="Arial" w:hAnsi="Arial" w:cs="Arial"/>
                <w:b/>
                <w:sz w:val="22"/>
                <w:szCs w:val="22"/>
              </w:rPr>
            </w:pPr>
            <w:ins w:id="1978" w:author="Ammanuel Beyene" w:date="2022-05-17T20:39:00Z">
              <w:r>
                <w:rPr>
                  <w:rFonts w:ascii="Arial" w:hAnsi="Arial" w:cs="Arial"/>
                  <w:b/>
                  <w:sz w:val="22"/>
                  <w:szCs w:val="22"/>
                </w:rPr>
                <w:t xml:space="preserve">Content and </w:t>
              </w:r>
              <w:r w:rsidR="005B01C9">
                <w:rPr>
                  <w:rFonts w:ascii="Arial" w:hAnsi="Arial" w:cs="Arial"/>
                  <w:b/>
                  <w:sz w:val="22"/>
                  <w:szCs w:val="22"/>
                </w:rPr>
                <w:t xml:space="preserve">post </w:t>
              </w:r>
            </w:ins>
            <w:ins w:id="1979" w:author="Ammanuel Beyene" w:date="2022-05-17T19:27:00Z">
              <w:r w:rsidR="002729DB">
                <w:rPr>
                  <w:rFonts w:ascii="Arial" w:hAnsi="Arial" w:cs="Arial"/>
                  <w:b/>
                  <w:sz w:val="22"/>
                  <w:szCs w:val="22"/>
                </w:rPr>
                <w:t>manager</w:t>
              </w:r>
            </w:ins>
          </w:p>
          <w:p w14:paraId="4C02BA82" w14:textId="77777777" w:rsidR="002729DB" w:rsidRPr="007769BC" w:rsidRDefault="002729DB" w:rsidP="002729DB">
            <w:pPr>
              <w:numPr>
                <w:ilvl w:val="0"/>
                <w:numId w:val="15"/>
              </w:numPr>
              <w:rPr>
                <w:ins w:id="1980" w:author="Ammanuel Beyene" w:date="2022-05-17T19:27:00Z"/>
                <w:rFonts w:ascii="Arial" w:hAnsi="Arial" w:cs="Arial"/>
                <w:b/>
                <w:sz w:val="22"/>
                <w:szCs w:val="22"/>
              </w:rPr>
            </w:pPr>
            <w:ins w:id="1981" w:author="Ammanuel Beyene" w:date="2022-05-17T19:27:00Z">
              <w:r>
                <w:rPr>
                  <w:rFonts w:ascii="Arial" w:hAnsi="Arial" w:cs="Arial"/>
                  <w:b/>
                  <w:sz w:val="22"/>
                  <w:szCs w:val="22"/>
                </w:rPr>
                <w:t>Owner</w:t>
              </w:r>
            </w:ins>
          </w:p>
        </w:tc>
      </w:tr>
      <w:tr w:rsidR="002729DB" w:rsidRPr="007769BC" w14:paraId="41126F0B" w14:textId="77777777" w:rsidTr="007B3270">
        <w:trPr>
          <w:ins w:id="1982" w:author="Ammanuel Beyene" w:date="2022-05-17T19:27:00Z"/>
        </w:trPr>
        <w:tc>
          <w:tcPr>
            <w:tcW w:w="9576" w:type="dxa"/>
            <w:gridSpan w:val="4"/>
            <w:shd w:val="clear" w:color="auto" w:fill="auto"/>
          </w:tcPr>
          <w:p w14:paraId="38417B9A" w14:textId="77777777" w:rsidR="002729DB" w:rsidRDefault="002729DB" w:rsidP="007B3270">
            <w:pPr>
              <w:rPr>
                <w:ins w:id="1983" w:author="Ammanuel Beyene" w:date="2022-05-17T19:27:00Z"/>
                <w:rFonts w:ascii="Arial" w:hAnsi="Arial" w:cs="Arial"/>
                <w:sz w:val="22"/>
                <w:szCs w:val="22"/>
              </w:rPr>
            </w:pPr>
            <w:ins w:id="1984" w:author="Ammanuel Beyene" w:date="2022-05-17T19:27: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432F8C13" w14:textId="77777777" w:rsidR="002729DB" w:rsidRDefault="002729DB" w:rsidP="007B3270">
            <w:pPr>
              <w:rPr>
                <w:ins w:id="1985" w:author="Ammanuel Beyene" w:date="2022-05-17T19:27:00Z"/>
                <w:rFonts w:ascii="Arial" w:hAnsi="Arial" w:cs="Arial"/>
                <w:sz w:val="22"/>
                <w:szCs w:val="22"/>
              </w:rPr>
            </w:pPr>
            <w:ins w:id="1986" w:author="Ammanuel Beyene" w:date="2022-05-17T19:27:00Z">
              <w:r>
                <w:rPr>
                  <w:rFonts w:ascii="Arial" w:hAnsi="Arial" w:cs="Arial"/>
                  <w:sz w:val="22"/>
                  <w:szCs w:val="22"/>
                </w:rPr>
                <w:t xml:space="preserve">            Owner – wants more users to sign up </w:t>
              </w:r>
            </w:ins>
          </w:p>
          <w:p w14:paraId="121D9989" w14:textId="77777777" w:rsidR="002729DB" w:rsidRDefault="002729DB" w:rsidP="007B3270">
            <w:pPr>
              <w:ind w:left="720"/>
              <w:rPr>
                <w:ins w:id="1987" w:author="Ammanuel Beyene" w:date="2022-05-17T19:27:00Z"/>
                <w:rFonts w:ascii="Arial" w:hAnsi="Arial" w:cs="Arial"/>
                <w:sz w:val="22"/>
                <w:szCs w:val="22"/>
              </w:rPr>
            </w:pPr>
            <w:ins w:id="1988" w:author="Ammanuel Beyene" w:date="2022-05-17T19:27:00Z">
              <w:r>
                <w:rPr>
                  <w:rFonts w:ascii="Arial" w:hAnsi="Arial" w:cs="Arial"/>
                  <w:sz w:val="22"/>
                  <w:szCs w:val="22"/>
                </w:rPr>
                <w:t>Business partners – want the software to be successful and more users to sign up</w:t>
              </w:r>
            </w:ins>
          </w:p>
          <w:p w14:paraId="1497CE13" w14:textId="22359EB5" w:rsidR="002729DB" w:rsidRDefault="00850A49" w:rsidP="007B3270">
            <w:pPr>
              <w:ind w:left="720"/>
              <w:rPr>
                <w:ins w:id="1989" w:author="Ammanuel Beyene" w:date="2022-05-17T19:27:00Z"/>
                <w:rFonts w:ascii="Arial" w:hAnsi="Arial" w:cs="Arial"/>
                <w:sz w:val="22"/>
                <w:szCs w:val="22"/>
              </w:rPr>
            </w:pPr>
            <w:ins w:id="1990" w:author="Ammanuel Beyene" w:date="2022-05-17T20:39:00Z">
              <w:r>
                <w:rPr>
                  <w:rFonts w:ascii="Arial" w:hAnsi="Arial" w:cs="Arial"/>
                  <w:sz w:val="22"/>
                  <w:szCs w:val="22"/>
                </w:rPr>
                <w:t>Sponsors</w:t>
              </w:r>
            </w:ins>
            <w:ins w:id="1991" w:author="Ammanuel Beyene" w:date="2022-05-17T19:27:00Z">
              <w:r w:rsidR="002729DB">
                <w:rPr>
                  <w:rFonts w:ascii="Arial" w:hAnsi="Arial" w:cs="Arial"/>
                  <w:sz w:val="22"/>
                  <w:szCs w:val="22"/>
                </w:rPr>
                <w:t xml:space="preserve"> – want the software to be successful</w:t>
              </w:r>
            </w:ins>
          </w:p>
          <w:p w14:paraId="1EC97650" w14:textId="77777777" w:rsidR="002729DB" w:rsidRDefault="002729DB" w:rsidP="007B3270">
            <w:pPr>
              <w:ind w:left="720"/>
              <w:rPr>
                <w:ins w:id="1992" w:author="Ammanuel Beyene" w:date="2022-05-17T19:27:00Z"/>
                <w:rFonts w:ascii="Arial" w:hAnsi="Arial" w:cs="Arial"/>
                <w:sz w:val="22"/>
                <w:szCs w:val="22"/>
              </w:rPr>
            </w:pPr>
          </w:p>
          <w:p w14:paraId="31CC9283" w14:textId="77777777" w:rsidR="002729DB" w:rsidRPr="007769BC" w:rsidRDefault="002729DB" w:rsidP="007B3270">
            <w:pPr>
              <w:ind w:left="720"/>
              <w:rPr>
                <w:ins w:id="1993" w:author="Ammanuel Beyene" w:date="2022-05-17T19:27:00Z"/>
                <w:rFonts w:ascii="Arial" w:hAnsi="Arial" w:cs="Arial"/>
                <w:sz w:val="22"/>
                <w:szCs w:val="22"/>
              </w:rPr>
            </w:pPr>
          </w:p>
          <w:p w14:paraId="101D6EF4" w14:textId="77777777" w:rsidR="002729DB" w:rsidRPr="007769BC" w:rsidRDefault="002729DB" w:rsidP="007B3270">
            <w:pPr>
              <w:rPr>
                <w:ins w:id="1994" w:author="Ammanuel Beyene" w:date="2022-05-17T19:27:00Z"/>
                <w:rFonts w:ascii="Arial" w:hAnsi="Arial" w:cs="Arial"/>
                <w:sz w:val="22"/>
                <w:szCs w:val="22"/>
              </w:rPr>
            </w:pPr>
          </w:p>
          <w:p w14:paraId="5436456E" w14:textId="77777777" w:rsidR="002729DB" w:rsidRPr="007769BC" w:rsidRDefault="002729DB" w:rsidP="007B3270">
            <w:pPr>
              <w:rPr>
                <w:ins w:id="1995" w:author="Ammanuel Beyene" w:date="2022-05-17T19:27:00Z"/>
                <w:rFonts w:ascii="Arial" w:hAnsi="Arial" w:cs="Arial"/>
                <w:sz w:val="22"/>
                <w:szCs w:val="22"/>
              </w:rPr>
            </w:pPr>
          </w:p>
        </w:tc>
      </w:tr>
      <w:tr w:rsidR="002729DB" w:rsidRPr="007769BC" w14:paraId="1570D664" w14:textId="77777777" w:rsidTr="007B3270">
        <w:trPr>
          <w:ins w:id="1996" w:author="Ammanuel Beyene" w:date="2022-05-17T19:27:00Z"/>
        </w:trPr>
        <w:tc>
          <w:tcPr>
            <w:tcW w:w="9576" w:type="dxa"/>
            <w:gridSpan w:val="4"/>
            <w:shd w:val="clear" w:color="auto" w:fill="auto"/>
          </w:tcPr>
          <w:p w14:paraId="7B3AC9EA" w14:textId="77777777" w:rsidR="002729DB" w:rsidRPr="007769BC" w:rsidRDefault="002729DB" w:rsidP="007B3270">
            <w:pPr>
              <w:rPr>
                <w:ins w:id="1997" w:author="Ammanuel Beyene" w:date="2022-05-17T19:27:00Z"/>
                <w:rFonts w:ascii="Arial" w:hAnsi="Arial" w:cs="Arial"/>
                <w:sz w:val="22"/>
                <w:szCs w:val="22"/>
              </w:rPr>
            </w:pPr>
            <w:ins w:id="1998" w:author="Ammanuel Beyene" w:date="2022-05-17T19:27: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19611CCE" w14:textId="77777777" w:rsidR="002729DB" w:rsidRPr="007769BC" w:rsidRDefault="002729DB" w:rsidP="007B3270">
            <w:pPr>
              <w:rPr>
                <w:ins w:id="1999" w:author="Ammanuel Beyene" w:date="2022-05-17T19:27:00Z"/>
                <w:rFonts w:ascii="Arial" w:hAnsi="Arial" w:cs="Arial"/>
                <w:sz w:val="22"/>
                <w:szCs w:val="22"/>
              </w:rPr>
            </w:pPr>
          </w:p>
          <w:p w14:paraId="3D9ADBFC" w14:textId="259AB3FA" w:rsidR="002729DB" w:rsidRPr="007769BC" w:rsidRDefault="002729DB" w:rsidP="007B3270">
            <w:pPr>
              <w:rPr>
                <w:ins w:id="2000" w:author="Ammanuel Beyene" w:date="2022-05-17T19:27:00Z"/>
                <w:rFonts w:ascii="Arial" w:hAnsi="Arial" w:cs="Arial"/>
                <w:sz w:val="22"/>
                <w:szCs w:val="22"/>
              </w:rPr>
            </w:pPr>
            <w:ins w:id="2001" w:author="Ammanuel Beyene" w:date="2022-05-17T19:27:00Z">
              <w:r>
                <w:rPr>
                  <w:rFonts w:ascii="Arial" w:hAnsi="Arial" w:cs="Arial"/>
                  <w:sz w:val="22"/>
                  <w:szCs w:val="22"/>
                </w:rPr>
                <w:t xml:space="preserve">A regular user or poster hears about the software from various sources and wants to create an account. </w:t>
              </w:r>
            </w:ins>
            <w:ins w:id="2002" w:author="Ammanuel Beyene" w:date="2022-05-17T20:40:00Z">
              <w:r w:rsidR="00FA0894">
                <w:rPr>
                  <w:rFonts w:ascii="Arial" w:hAnsi="Arial" w:cs="Arial"/>
                  <w:sz w:val="22"/>
                  <w:szCs w:val="22"/>
                </w:rPr>
                <w:t>So,</w:t>
              </w:r>
            </w:ins>
            <w:ins w:id="2003" w:author="Ammanuel Beyene" w:date="2022-05-17T19:27:00Z">
              <w:r>
                <w:rPr>
                  <w:rFonts w:ascii="Arial" w:hAnsi="Arial" w:cs="Arial"/>
                  <w:sz w:val="22"/>
                  <w:szCs w:val="22"/>
                </w:rPr>
                <w:t xml:space="preserve"> they come to the website and enter their information. They submit </w:t>
              </w:r>
            </w:ins>
            <w:ins w:id="2004" w:author="Ammanuel Beyene" w:date="2022-05-19T22:38:00Z">
              <w:r w:rsidR="002938B2">
                <w:rPr>
                  <w:rFonts w:ascii="Arial" w:hAnsi="Arial" w:cs="Arial"/>
                  <w:sz w:val="22"/>
                  <w:szCs w:val="22"/>
                </w:rPr>
                <w:t xml:space="preserve">a </w:t>
              </w:r>
            </w:ins>
            <w:ins w:id="2005" w:author="Ammanuel Beyene" w:date="2022-05-17T19:27:00Z">
              <w:r>
                <w:rPr>
                  <w:rFonts w:ascii="Arial" w:hAnsi="Arial" w:cs="Arial"/>
                  <w:sz w:val="22"/>
                  <w:szCs w:val="22"/>
                </w:rPr>
                <w:t>request to create an account.</w:t>
              </w:r>
            </w:ins>
          </w:p>
          <w:p w14:paraId="78F62185" w14:textId="77777777" w:rsidR="002729DB" w:rsidRPr="007769BC" w:rsidRDefault="002729DB" w:rsidP="007B3270">
            <w:pPr>
              <w:rPr>
                <w:ins w:id="2006" w:author="Ammanuel Beyene" w:date="2022-05-17T19:27:00Z"/>
                <w:rFonts w:ascii="Arial" w:hAnsi="Arial" w:cs="Arial"/>
                <w:sz w:val="22"/>
                <w:szCs w:val="22"/>
              </w:rPr>
            </w:pPr>
          </w:p>
        </w:tc>
      </w:tr>
      <w:tr w:rsidR="002729DB" w:rsidRPr="007769BC" w14:paraId="71862B6C" w14:textId="77777777" w:rsidTr="007B3270">
        <w:trPr>
          <w:ins w:id="2007" w:author="Ammanuel Beyene" w:date="2022-05-17T19:27:00Z"/>
        </w:trPr>
        <w:tc>
          <w:tcPr>
            <w:tcW w:w="9576" w:type="dxa"/>
            <w:gridSpan w:val="4"/>
            <w:shd w:val="clear" w:color="auto" w:fill="auto"/>
          </w:tcPr>
          <w:p w14:paraId="24DD8389" w14:textId="77777777" w:rsidR="002729DB" w:rsidRPr="007769BC" w:rsidRDefault="002729DB" w:rsidP="007B3270">
            <w:pPr>
              <w:rPr>
                <w:ins w:id="2008" w:author="Ammanuel Beyene" w:date="2022-05-17T19:27:00Z"/>
                <w:rFonts w:ascii="Arial" w:hAnsi="Arial" w:cs="Arial"/>
                <w:sz w:val="22"/>
                <w:szCs w:val="22"/>
              </w:rPr>
            </w:pPr>
            <w:ins w:id="2009" w:author="Ammanuel Beyene" w:date="2022-05-17T19:27:00Z">
              <w:r w:rsidRPr="007769BC">
                <w:rPr>
                  <w:rFonts w:ascii="Arial" w:hAnsi="Arial" w:cs="Arial"/>
                  <w:b/>
                  <w:sz w:val="22"/>
                  <w:szCs w:val="22"/>
                </w:rPr>
                <w:t>Trigger</w:t>
              </w:r>
              <w:r w:rsidRPr="007769BC">
                <w:rPr>
                  <w:rFonts w:ascii="Arial" w:hAnsi="Arial" w:cs="Arial"/>
                  <w:sz w:val="22"/>
                  <w:szCs w:val="22"/>
                </w:rPr>
                <w:t xml:space="preserve">: </w:t>
              </w:r>
              <w:r>
                <w:rPr>
                  <w:rFonts w:ascii="Arial" w:hAnsi="Arial" w:cs="Arial"/>
                  <w:sz w:val="22"/>
                  <w:szCs w:val="22"/>
                </w:rPr>
                <w:t>User wants to create an account and enter their information</w:t>
              </w:r>
            </w:ins>
          </w:p>
          <w:p w14:paraId="610BE400" w14:textId="77777777" w:rsidR="002729DB" w:rsidRPr="007769BC" w:rsidRDefault="002729DB" w:rsidP="007B3270">
            <w:pPr>
              <w:rPr>
                <w:ins w:id="2010" w:author="Ammanuel Beyene" w:date="2022-05-17T19:27:00Z"/>
                <w:rFonts w:ascii="Arial" w:hAnsi="Arial" w:cs="Arial"/>
                <w:sz w:val="22"/>
                <w:szCs w:val="22"/>
              </w:rPr>
            </w:pPr>
          </w:p>
          <w:p w14:paraId="2036CDE9" w14:textId="77777777" w:rsidR="002729DB" w:rsidRPr="007769BC" w:rsidRDefault="002729DB" w:rsidP="007B3270">
            <w:pPr>
              <w:tabs>
                <w:tab w:val="left" w:pos="1980"/>
                <w:tab w:val="left" w:pos="3240"/>
              </w:tabs>
              <w:rPr>
                <w:ins w:id="2011" w:author="Ammanuel Beyene" w:date="2022-05-17T19:27:00Z"/>
                <w:rFonts w:ascii="Arial" w:hAnsi="Arial" w:cs="Arial"/>
                <w:sz w:val="22"/>
                <w:szCs w:val="22"/>
              </w:rPr>
            </w:pPr>
            <w:ins w:id="2012" w:author="Ammanuel Beyene" w:date="2022-05-17T19:27: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 xml:space="preserve">_x__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2729DB" w:rsidRPr="007769BC" w14:paraId="3D67BB80" w14:textId="77777777" w:rsidTr="007B3270">
        <w:trPr>
          <w:ins w:id="2013" w:author="Ammanuel Beyene" w:date="2022-05-17T19:27:00Z"/>
        </w:trPr>
        <w:tc>
          <w:tcPr>
            <w:tcW w:w="9576" w:type="dxa"/>
            <w:gridSpan w:val="4"/>
            <w:shd w:val="clear" w:color="auto" w:fill="auto"/>
          </w:tcPr>
          <w:p w14:paraId="433CCEE3" w14:textId="77777777" w:rsidR="002729DB" w:rsidRPr="007769BC" w:rsidRDefault="002729DB" w:rsidP="007B3270">
            <w:pPr>
              <w:rPr>
                <w:ins w:id="2014" w:author="Ammanuel Beyene" w:date="2022-05-17T19:27:00Z"/>
                <w:rFonts w:ascii="Arial" w:hAnsi="Arial" w:cs="Arial"/>
                <w:sz w:val="22"/>
                <w:szCs w:val="22"/>
              </w:rPr>
            </w:pPr>
            <w:ins w:id="2015" w:author="Ammanuel Beyene" w:date="2022-05-17T19:27:00Z">
              <w:r w:rsidRPr="007769BC">
                <w:rPr>
                  <w:rFonts w:ascii="Arial" w:hAnsi="Arial" w:cs="Arial"/>
                  <w:b/>
                  <w:sz w:val="22"/>
                  <w:szCs w:val="22"/>
                </w:rPr>
                <w:t>Relationships</w:t>
              </w:r>
              <w:r w:rsidRPr="007769BC">
                <w:rPr>
                  <w:rFonts w:ascii="Arial" w:hAnsi="Arial" w:cs="Arial"/>
                  <w:sz w:val="22"/>
                  <w:szCs w:val="22"/>
                </w:rPr>
                <w:t xml:space="preserve">: </w:t>
              </w:r>
            </w:ins>
          </w:p>
          <w:p w14:paraId="0ED9AFA9" w14:textId="0D62781A" w:rsidR="002729DB" w:rsidRPr="007769BC" w:rsidRDefault="002729DB" w:rsidP="007B3270">
            <w:pPr>
              <w:tabs>
                <w:tab w:val="left" w:pos="720"/>
              </w:tabs>
              <w:rPr>
                <w:ins w:id="2016" w:author="Ammanuel Beyene" w:date="2022-05-17T19:27:00Z"/>
                <w:rFonts w:ascii="Arial" w:hAnsi="Arial" w:cs="Arial"/>
                <w:sz w:val="22"/>
                <w:szCs w:val="22"/>
              </w:rPr>
            </w:pPr>
            <w:ins w:id="2017" w:author="Ammanuel Beyene" w:date="2022-05-17T19:27: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 xml:space="preserve">Users, user account manager, </w:t>
              </w:r>
            </w:ins>
            <w:ins w:id="2018" w:author="Ammanuel Beyene" w:date="2022-05-17T20:40:00Z">
              <w:r w:rsidR="00236118">
                <w:rPr>
                  <w:rFonts w:ascii="Arial" w:hAnsi="Arial" w:cs="Arial"/>
                  <w:sz w:val="22"/>
                  <w:szCs w:val="22"/>
                </w:rPr>
                <w:t>security,</w:t>
              </w:r>
            </w:ins>
            <w:ins w:id="2019" w:author="Ammanuel Beyene" w:date="2022-05-17T19:27:00Z">
              <w:r>
                <w:rPr>
                  <w:rFonts w:ascii="Arial" w:hAnsi="Arial" w:cs="Arial"/>
                  <w:sz w:val="22"/>
                  <w:szCs w:val="22"/>
                </w:rPr>
                <w:t xml:space="preserve"> and customer support manager</w:t>
              </w:r>
            </w:ins>
          </w:p>
          <w:p w14:paraId="5034AE06" w14:textId="77777777" w:rsidR="002729DB" w:rsidRPr="007769BC" w:rsidRDefault="002729DB" w:rsidP="007B3270">
            <w:pPr>
              <w:tabs>
                <w:tab w:val="left" w:pos="720"/>
              </w:tabs>
              <w:rPr>
                <w:ins w:id="2020" w:author="Ammanuel Beyene" w:date="2022-05-17T19:27:00Z"/>
                <w:rFonts w:ascii="Arial" w:hAnsi="Arial" w:cs="Arial"/>
                <w:sz w:val="22"/>
                <w:szCs w:val="22"/>
              </w:rPr>
            </w:pPr>
            <w:ins w:id="2021" w:author="Ammanuel Beyene" w:date="2022-05-17T19:27: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Pr>
                  <w:rFonts w:ascii="Arial" w:hAnsi="Arial" w:cs="Arial"/>
                  <w:sz w:val="22"/>
                  <w:szCs w:val="22"/>
                </w:rPr>
                <w:t>Background check</w:t>
              </w:r>
            </w:ins>
          </w:p>
          <w:p w14:paraId="10050EE6" w14:textId="77777777" w:rsidR="002729DB" w:rsidRPr="007769BC" w:rsidRDefault="002729DB" w:rsidP="007B3270">
            <w:pPr>
              <w:tabs>
                <w:tab w:val="left" w:pos="720"/>
              </w:tabs>
              <w:rPr>
                <w:ins w:id="2022" w:author="Ammanuel Beyene" w:date="2022-05-17T19:27:00Z"/>
                <w:rFonts w:ascii="Arial" w:hAnsi="Arial" w:cs="Arial"/>
                <w:sz w:val="22"/>
                <w:szCs w:val="22"/>
              </w:rPr>
            </w:pPr>
            <w:ins w:id="2023" w:author="Ammanuel Beyene" w:date="2022-05-17T19:27: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None</w:t>
              </w:r>
            </w:ins>
          </w:p>
          <w:p w14:paraId="2D19448E" w14:textId="77777777" w:rsidR="002729DB" w:rsidRPr="007769BC" w:rsidRDefault="002729DB" w:rsidP="007B3270">
            <w:pPr>
              <w:tabs>
                <w:tab w:val="left" w:pos="720"/>
              </w:tabs>
              <w:rPr>
                <w:ins w:id="2024" w:author="Ammanuel Beyene" w:date="2022-05-17T19:27:00Z"/>
                <w:rFonts w:ascii="Arial" w:hAnsi="Arial" w:cs="Arial"/>
                <w:sz w:val="22"/>
                <w:szCs w:val="22"/>
              </w:rPr>
            </w:pPr>
            <w:ins w:id="2025" w:author="Ammanuel Beyene" w:date="2022-05-17T19:27: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sz w:val="22"/>
                  <w:szCs w:val="22"/>
                </w:rPr>
                <w:t>None</w:t>
              </w:r>
            </w:ins>
          </w:p>
        </w:tc>
      </w:tr>
      <w:tr w:rsidR="002729DB" w:rsidRPr="007769BC" w14:paraId="253FADD4" w14:textId="77777777" w:rsidTr="007B3270">
        <w:trPr>
          <w:ins w:id="2026" w:author="Ammanuel Beyene" w:date="2022-05-17T19:27:00Z"/>
        </w:trPr>
        <w:tc>
          <w:tcPr>
            <w:tcW w:w="9576" w:type="dxa"/>
            <w:gridSpan w:val="4"/>
            <w:shd w:val="clear" w:color="auto" w:fill="auto"/>
          </w:tcPr>
          <w:p w14:paraId="4527A28A" w14:textId="77777777" w:rsidR="006F6BAC" w:rsidRDefault="006F6BAC" w:rsidP="007B3270">
            <w:pPr>
              <w:rPr>
                <w:ins w:id="2027" w:author="Ammanuel Beyene" w:date="2022-05-19T18:26:00Z"/>
                <w:rFonts w:ascii="Arial" w:hAnsi="Arial" w:cs="Arial"/>
                <w:b/>
                <w:sz w:val="22"/>
                <w:szCs w:val="22"/>
              </w:rPr>
            </w:pPr>
          </w:p>
          <w:p w14:paraId="4F90F504" w14:textId="7DEB40F3" w:rsidR="002729DB" w:rsidRPr="007769BC" w:rsidRDefault="002729DB" w:rsidP="007B3270">
            <w:pPr>
              <w:rPr>
                <w:ins w:id="2028" w:author="Ammanuel Beyene" w:date="2022-05-17T19:27:00Z"/>
                <w:rFonts w:ascii="Arial" w:hAnsi="Arial" w:cs="Arial"/>
                <w:sz w:val="22"/>
                <w:szCs w:val="22"/>
              </w:rPr>
            </w:pPr>
            <w:ins w:id="2029" w:author="Ammanuel Beyene" w:date="2022-05-17T19:27: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07147A4A" w14:textId="4275EF21" w:rsidR="002729DB" w:rsidRDefault="002729DB" w:rsidP="002729DB">
            <w:pPr>
              <w:numPr>
                <w:ilvl w:val="0"/>
                <w:numId w:val="16"/>
              </w:numPr>
              <w:rPr>
                <w:ins w:id="2030" w:author="Ammanuel Beyene" w:date="2022-05-17T19:27:00Z"/>
                <w:rFonts w:ascii="Arial" w:hAnsi="Arial" w:cs="Arial"/>
                <w:sz w:val="22"/>
                <w:szCs w:val="22"/>
              </w:rPr>
            </w:pPr>
            <w:ins w:id="2031" w:author="Ammanuel Beyene" w:date="2022-05-17T19:27:00Z">
              <w:r>
                <w:rPr>
                  <w:rFonts w:ascii="Arial" w:hAnsi="Arial" w:cs="Arial"/>
                  <w:sz w:val="22"/>
                  <w:szCs w:val="22"/>
                </w:rPr>
                <w:t xml:space="preserve">New regular user or poster visits </w:t>
              </w:r>
            </w:ins>
            <w:ins w:id="2032" w:author="Ammanuel Beyene" w:date="2022-05-19T22:39:00Z">
              <w:r w:rsidR="00A90F13">
                <w:rPr>
                  <w:rFonts w:ascii="Arial" w:hAnsi="Arial" w:cs="Arial"/>
                  <w:sz w:val="22"/>
                  <w:szCs w:val="22"/>
                </w:rPr>
                <w:t>the software</w:t>
              </w:r>
            </w:ins>
          </w:p>
          <w:p w14:paraId="37A42893" w14:textId="70ACD6AA" w:rsidR="002729DB" w:rsidRDefault="004F04B2" w:rsidP="002729DB">
            <w:pPr>
              <w:numPr>
                <w:ilvl w:val="0"/>
                <w:numId w:val="16"/>
              </w:numPr>
              <w:rPr>
                <w:ins w:id="2033" w:author="Ammanuel Beyene" w:date="2022-05-17T19:27:00Z"/>
                <w:rFonts w:ascii="Arial" w:hAnsi="Arial" w:cs="Arial"/>
                <w:sz w:val="22"/>
                <w:szCs w:val="22"/>
              </w:rPr>
            </w:pPr>
            <w:ins w:id="2034" w:author="Ammanuel Beyene" w:date="2022-05-19T22:42:00Z">
              <w:r>
                <w:rPr>
                  <w:rFonts w:ascii="Arial" w:hAnsi="Arial" w:cs="Arial"/>
                  <w:sz w:val="22"/>
                  <w:szCs w:val="22"/>
                </w:rPr>
                <w:t>The user</w:t>
              </w:r>
            </w:ins>
            <w:ins w:id="2035" w:author="Ammanuel Beyene" w:date="2022-05-17T19:27:00Z">
              <w:r w:rsidR="002729DB">
                <w:rPr>
                  <w:rFonts w:ascii="Arial" w:hAnsi="Arial" w:cs="Arial"/>
                  <w:sz w:val="22"/>
                  <w:szCs w:val="22"/>
                </w:rPr>
                <w:t xml:space="preserve"> chooses to create </w:t>
              </w:r>
            </w:ins>
            <w:ins w:id="2036" w:author="Ammanuel Beyene" w:date="2022-05-19T22:40:00Z">
              <w:r>
                <w:rPr>
                  <w:rFonts w:ascii="Arial" w:hAnsi="Arial" w:cs="Arial"/>
                  <w:sz w:val="22"/>
                  <w:szCs w:val="22"/>
                </w:rPr>
                <w:t xml:space="preserve">an </w:t>
              </w:r>
            </w:ins>
            <w:ins w:id="2037" w:author="Ammanuel Beyene" w:date="2022-05-17T19:27:00Z">
              <w:r w:rsidR="002729DB">
                <w:rPr>
                  <w:rFonts w:ascii="Arial" w:hAnsi="Arial" w:cs="Arial"/>
                  <w:sz w:val="22"/>
                  <w:szCs w:val="22"/>
                </w:rPr>
                <w:t>account</w:t>
              </w:r>
            </w:ins>
          </w:p>
          <w:p w14:paraId="2FB55204" w14:textId="77777777" w:rsidR="002729DB" w:rsidRDefault="002729DB" w:rsidP="002729DB">
            <w:pPr>
              <w:numPr>
                <w:ilvl w:val="0"/>
                <w:numId w:val="16"/>
              </w:numPr>
              <w:rPr>
                <w:ins w:id="2038" w:author="Ammanuel Beyene" w:date="2022-05-17T19:27:00Z"/>
                <w:rFonts w:ascii="Arial" w:hAnsi="Arial" w:cs="Arial"/>
                <w:sz w:val="22"/>
                <w:szCs w:val="22"/>
              </w:rPr>
            </w:pPr>
            <w:ins w:id="2039" w:author="Ammanuel Beyene" w:date="2022-05-17T19:27:00Z">
              <w:r>
                <w:rPr>
                  <w:rFonts w:ascii="Arial" w:hAnsi="Arial" w:cs="Arial"/>
                  <w:sz w:val="22"/>
                  <w:szCs w:val="22"/>
                </w:rPr>
                <w:t>User enters information</w:t>
              </w:r>
            </w:ins>
          </w:p>
          <w:p w14:paraId="5BECA625" w14:textId="36A5C649" w:rsidR="002729DB" w:rsidRDefault="002729DB">
            <w:pPr>
              <w:numPr>
                <w:ilvl w:val="0"/>
                <w:numId w:val="16"/>
              </w:numPr>
              <w:rPr>
                <w:ins w:id="2040" w:author="Ammanuel Beyene" w:date="2022-06-01T20:51:00Z"/>
                <w:rFonts w:ascii="Arial" w:hAnsi="Arial" w:cs="Arial"/>
                <w:sz w:val="22"/>
                <w:szCs w:val="22"/>
              </w:rPr>
            </w:pPr>
            <w:ins w:id="2041" w:author="Ammanuel Beyene" w:date="2022-05-17T19:27:00Z">
              <w:r>
                <w:rPr>
                  <w:rFonts w:ascii="Arial" w:hAnsi="Arial" w:cs="Arial"/>
                  <w:sz w:val="22"/>
                  <w:szCs w:val="22"/>
                </w:rPr>
                <w:t>User submits request</w:t>
              </w:r>
            </w:ins>
          </w:p>
          <w:p w14:paraId="20AED334" w14:textId="0A824A62" w:rsidR="002729DB" w:rsidRDefault="006613B2" w:rsidP="00F2052B">
            <w:pPr>
              <w:numPr>
                <w:ilvl w:val="0"/>
                <w:numId w:val="16"/>
              </w:numPr>
              <w:rPr>
                <w:ins w:id="2042" w:author="Ammanuel Beyene" w:date="2022-06-01T20:52:00Z"/>
                <w:rFonts w:ascii="Arial" w:hAnsi="Arial" w:cs="Arial"/>
                <w:sz w:val="22"/>
                <w:szCs w:val="22"/>
              </w:rPr>
            </w:pPr>
            <w:ins w:id="2043" w:author="Ammanuel Beyene" w:date="2022-06-01T20:51:00Z">
              <w:r>
                <w:rPr>
                  <w:rFonts w:ascii="Arial" w:hAnsi="Arial" w:cs="Arial"/>
                  <w:sz w:val="22"/>
                  <w:szCs w:val="22"/>
                </w:rPr>
                <w:t>If User passes the test, they can have an account</w:t>
              </w:r>
            </w:ins>
          </w:p>
          <w:p w14:paraId="436C52A4" w14:textId="6C476F86" w:rsidR="00F2052B" w:rsidRPr="007769BC" w:rsidRDefault="00F2052B">
            <w:pPr>
              <w:numPr>
                <w:ilvl w:val="0"/>
                <w:numId w:val="16"/>
              </w:numPr>
              <w:rPr>
                <w:ins w:id="2044" w:author="Ammanuel Beyene" w:date="2022-05-17T19:27:00Z"/>
                <w:rFonts w:ascii="Arial" w:hAnsi="Arial" w:cs="Arial"/>
                <w:sz w:val="22"/>
                <w:szCs w:val="22"/>
              </w:rPr>
              <w:pPrChange w:id="2045" w:author="Ammanuel Beyene" w:date="2022-06-01T20:52:00Z">
                <w:pPr/>
              </w:pPrChange>
            </w:pPr>
            <w:ins w:id="2046" w:author="Ammanuel Beyene" w:date="2022-06-01T20:52:00Z">
              <w:r>
                <w:rPr>
                  <w:rFonts w:ascii="Arial" w:hAnsi="Arial" w:cs="Arial"/>
                  <w:sz w:val="22"/>
                  <w:szCs w:val="22"/>
                </w:rPr>
                <w:t xml:space="preserve">User can update their data </w:t>
              </w:r>
            </w:ins>
          </w:p>
          <w:p w14:paraId="6DE92BBC" w14:textId="77777777" w:rsidR="002729DB" w:rsidRPr="007769BC" w:rsidRDefault="002729DB" w:rsidP="007B3270">
            <w:pPr>
              <w:rPr>
                <w:ins w:id="2047" w:author="Ammanuel Beyene" w:date="2022-05-17T19:27:00Z"/>
                <w:rFonts w:ascii="Arial" w:hAnsi="Arial" w:cs="Arial"/>
                <w:sz w:val="22"/>
                <w:szCs w:val="22"/>
              </w:rPr>
            </w:pPr>
          </w:p>
        </w:tc>
      </w:tr>
      <w:tr w:rsidR="002729DB" w:rsidRPr="007769BC" w14:paraId="49E16371" w14:textId="77777777" w:rsidTr="007B3270">
        <w:trPr>
          <w:trHeight w:val="498"/>
          <w:ins w:id="2048" w:author="Ammanuel Beyene" w:date="2022-05-17T19:27:00Z"/>
        </w:trPr>
        <w:tc>
          <w:tcPr>
            <w:tcW w:w="9576" w:type="dxa"/>
            <w:gridSpan w:val="4"/>
            <w:shd w:val="clear" w:color="auto" w:fill="auto"/>
          </w:tcPr>
          <w:p w14:paraId="16FC7276" w14:textId="77777777" w:rsidR="002729DB" w:rsidRDefault="002729DB" w:rsidP="007B3270">
            <w:pPr>
              <w:rPr>
                <w:ins w:id="2049" w:author="Ammanuel Beyene" w:date="2022-05-17T19:27:00Z"/>
                <w:rFonts w:ascii="Arial" w:hAnsi="Arial" w:cs="Arial"/>
                <w:sz w:val="22"/>
                <w:szCs w:val="22"/>
              </w:rPr>
            </w:pPr>
            <w:ins w:id="2050" w:author="Ammanuel Beyene" w:date="2022-05-17T19:27: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ins>
          </w:p>
          <w:p w14:paraId="6DBFE78A" w14:textId="77777777" w:rsidR="002729DB" w:rsidRDefault="002729DB" w:rsidP="007B3270">
            <w:pPr>
              <w:rPr>
                <w:ins w:id="2051" w:author="Ammanuel Beyene" w:date="2022-05-17T19:27:00Z"/>
                <w:rFonts w:ascii="Arial" w:hAnsi="Arial" w:cs="Arial"/>
                <w:sz w:val="22"/>
                <w:szCs w:val="22"/>
              </w:rPr>
            </w:pPr>
          </w:p>
          <w:p w14:paraId="76228EB1" w14:textId="6757FDBE" w:rsidR="002729DB" w:rsidRDefault="002729DB" w:rsidP="007B3270">
            <w:pPr>
              <w:rPr>
                <w:ins w:id="2052" w:author="Ammanuel Beyene" w:date="2022-05-17T19:27:00Z"/>
                <w:rFonts w:ascii="Arial" w:hAnsi="Arial" w:cs="Arial"/>
                <w:sz w:val="22"/>
                <w:szCs w:val="22"/>
              </w:rPr>
            </w:pPr>
            <w:ins w:id="2053" w:author="Ammanuel Beyene" w:date="2022-05-17T19:27:00Z">
              <w:r>
                <w:rPr>
                  <w:rFonts w:ascii="Arial" w:hAnsi="Arial" w:cs="Arial"/>
                  <w:sz w:val="22"/>
                  <w:szCs w:val="22"/>
                </w:rPr>
                <w:t>(</w:t>
              </w:r>
            </w:ins>
            <w:ins w:id="2054" w:author="Ammanuel Beyene" w:date="2022-05-19T18:26:00Z">
              <w:r w:rsidR="00DB639C">
                <w:rPr>
                  <w:rFonts w:ascii="Arial" w:hAnsi="Arial" w:cs="Arial"/>
                  <w:sz w:val="22"/>
                  <w:szCs w:val="22"/>
                </w:rPr>
                <w:t>Step</w:t>
              </w:r>
            </w:ins>
            <w:ins w:id="2055" w:author="Ammanuel Beyene" w:date="2022-05-17T19:27:00Z">
              <w:r>
                <w:rPr>
                  <w:rFonts w:ascii="Arial" w:hAnsi="Arial" w:cs="Arial"/>
                  <w:sz w:val="22"/>
                  <w:szCs w:val="22"/>
                </w:rPr>
                <w:t xml:space="preserve"> 2-3)</w:t>
              </w:r>
            </w:ins>
          </w:p>
          <w:p w14:paraId="26C91C5B" w14:textId="316FE0B2" w:rsidR="002729DB" w:rsidRDefault="004F04B2" w:rsidP="002729DB">
            <w:pPr>
              <w:numPr>
                <w:ilvl w:val="0"/>
                <w:numId w:val="17"/>
              </w:numPr>
              <w:rPr>
                <w:ins w:id="2056" w:author="Ammanuel Beyene" w:date="2022-06-01T20:52:00Z"/>
                <w:rFonts w:ascii="Arial" w:hAnsi="Arial" w:cs="Arial"/>
                <w:sz w:val="22"/>
                <w:szCs w:val="22"/>
              </w:rPr>
            </w:pPr>
            <w:ins w:id="2057" w:author="Ammanuel Beyene" w:date="2022-05-19T22:41:00Z">
              <w:r>
                <w:rPr>
                  <w:rFonts w:ascii="Arial" w:hAnsi="Arial" w:cs="Arial"/>
                  <w:sz w:val="22"/>
                  <w:szCs w:val="22"/>
                </w:rPr>
                <w:t>The user</w:t>
              </w:r>
            </w:ins>
            <w:ins w:id="2058" w:author="Ammanuel Beyene" w:date="2022-05-17T19:27:00Z">
              <w:r w:rsidR="002729DB">
                <w:rPr>
                  <w:rFonts w:ascii="Arial" w:hAnsi="Arial" w:cs="Arial"/>
                  <w:sz w:val="22"/>
                  <w:szCs w:val="22"/>
                </w:rPr>
                <w:t xml:space="preserve"> chooses to create a regular account or </w:t>
              </w:r>
            </w:ins>
            <w:ins w:id="2059" w:author="Ammanuel Beyene" w:date="2022-05-19T22:41:00Z">
              <w:r>
                <w:rPr>
                  <w:rFonts w:ascii="Arial" w:hAnsi="Arial" w:cs="Arial"/>
                  <w:sz w:val="22"/>
                  <w:szCs w:val="22"/>
                </w:rPr>
                <w:t>a poster's account</w:t>
              </w:r>
            </w:ins>
          </w:p>
          <w:p w14:paraId="2C0BD798" w14:textId="7126EE90" w:rsidR="006613B2" w:rsidRDefault="006613B2" w:rsidP="006613B2">
            <w:pPr>
              <w:rPr>
                <w:ins w:id="2060" w:author="Ammanuel Beyene" w:date="2022-06-01T20:52:00Z"/>
                <w:rFonts w:ascii="Arial" w:hAnsi="Arial" w:cs="Arial"/>
                <w:sz w:val="22"/>
                <w:szCs w:val="22"/>
              </w:rPr>
            </w:pPr>
          </w:p>
          <w:p w14:paraId="7D9B1095" w14:textId="42D7156C" w:rsidR="006613B2" w:rsidRDefault="006613B2" w:rsidP="006613B2">
            <w:pPr>
              <w:rPr>
                <w:ins w:id="2061" w:author="Ammanuel Beyene" w:date="2022-06-01T20:52:00Z"/>
                <w:rFonts w:ascii="Arial" w:hAnsi="Arial" w:cs="Arial"/>
                <w:sz w:val="22"/>
                <w:szCs w:val="22"/>
              </w:rPr>
            </w:pPr>
            <w:ins w:id="2062" w:author="Ammanuel Beyene" w:date="2022-06-01T20:52:00Z">
              <w:r>
                <w:rPr>
                  <w:rFonts w:ascii="Arial" w:hAnsi="Arial" w:cs="Arial"/>
                  <w:sz w:val="22"/>
                  <w:szCs w:val="22"/>
                </w:rPr>
                <w:t>(Step 6)</w:t>
              </w:r>
            </w:ins>
          </w:p>
          <w:p w14:paraId="505DBA7B" w14:textId="6C2A2E8F" w:rsidR="006613B2" w:rsidRPr="006613B2" w:rsidRDefault="006613B2">
            <w:pPr>
              <w:pStyle w:val="ListParagraph"/>
              <w:numPr>
                <w:ilvl w:val="0"/>
                <w:numId w:val="20"/>
              </w:numPr>
              <w:rPr>
                <w:ins w:id="2063" w:author="Ammanuel Beyene" w:date="2022-05-17T19:27:00Z"/>
                <w:rFonts w:ascii="Arial" w:hAnsi="Arial" w:cs="Arial"/>
                <w:sz w:val="22"/>
                <w:szCs w:val="22"/>
                <w:rPrChange w:id="2064" w:author="Ammanuel Beyene" w:date="2022-06-01T20:52:00Z">
                  <w:rPr>
                    <w:ins w:id="2065" w:author="Ammanuel Beyene" w:date="2022-05-17T19:27:00Z"/>
                  </w:rPr>
                </w:rPrChange>
              </w:rPr>
              <w:pPrChange w:id="2066" w:author="Ammanuel Beyene" w:date="2022-06-01T20:52:00Z">
                <w:pPr>
                  <w:numPr>
                    <w:numId w:val="17"/>
                  </w:numPr>
                  <w:ind w:left="1080" w:hanging="360"/>
                </w:pPr>
              </w:pPrChange>
            </w:pPr>
            <w:ins w:id="2067" w:author="Ammanuel Beyene" w:date="2022-06-01T20:52:00Z">
              <w:r>
                <w:rPr>
                  <w:rFonts w:ascii="Arial" w:hAnsi="Arial" w:cs="Arial"/>
                  <w:sz w:val="22"/>
                  <w:szCs w:val="22"/>
                </w:rPr>
                <w:t>If user updates their data, their request will be intrinsically checked</w:t>
              </w:r>
              <w:r w:rsidR="00F2052B">
                <w:rPr>
                  <w:rFonts w:ascii="Arial" w:hAnsi="Arial" w:cs="Arial"/>
                  <w:sz w:val="22"/>
                  <w:szCs w:val="22"/>
                </w:rPr>
                <w:t xml:space="preserve">, when the system </w:t>
              </w:r>
            </w:ins>
            <w:ins w:id="2068" w:author="Ammanuel Beyene" w:date="2022-06-01T20:53:00Z">
              <w:r w:rsidR="00F2052B">
                <w:rPr>
                  <w:rFonts w:ascii="Arial" w:hAnsi="Arial" w:cs="Arial"/>
                  <w:sz w:val="22"/>
                  <w:szCs w:val="22"/>
                </w:rPr>
                <w:t xml:space="preserve">does timely </w:t>
              </w:r>
              <w:r w:rsidR="00255588">
                <w:rPr>
                  <w:rFonts w:ascii="Arial" w:hAnsi="Arial" w:cs="Arial"/>
                  <w:sz w:val="22"/>
                  <w:szCs w:val="22"/>
                </w:rPr>
                <w:t>checks</w:t>
              </w:r>
              <w:r w:rsidR="00F2052B">
                <w:rPr>
                  <w:rFonts w:ascii="Arial" w:hAnsi="Arial" w:cs="Arial"/>
                  <w:sz w:val="22"/>
                  <w:szCs w:val="22"/>
                </w:rPr>
                <w:t xml:space="preserve"> to check user’s update</w:t>
              </w:r>
              <w:r w:rsidR="00255588">
                <w:rPr>
                  <w:rFonts w:ascii="Arial" w:hAnsi="Arial" w:cs="Arial"/>
                  <w:sz w:val="22"/>
                  <w:szCs w:val="22"/>
                </w:rPr>
                <w:t>s and data</w:t>
              </w:r>
            </w:ins>
          </w:p>
          <w:p w14:paraId="0C5192DF" w14:textId="77777777" w:rsidR="002729DB" w:rsidRDefault="002729DB" w:rsidP="007B3270">
            <w:pPr>
              <w:rPr>
                <w:ins w:id="2069" w:author="Ammanuel Beyene" w:date="2022-05-17T19:27:00Z"/>
                <w:rFonts w:ascii="Arial" w:hAnsi="Arial" w:cs="Arial"/>
                <w:sz w:val="22"/>
                <w:szCs w:val="22"/>
              </w:rPr>
            </w:pPr>
          </w:p>
          <w:p w14:paraId="307C3740" w14:textId="77777777" w:rsidR="002729DB" w:rsidRDefault="002729DB" w:rsidP="007B3270">
            <w:pPr>
              <w:rPr>
                <w:ins w:id="2070" w:author="Ammanuel Beyene" w:date="2022-05-17T19:27:00Z"/>
                <w:rFonts w:ascii="Arial" w:hAnsi="Arial" w:cs="Arial"/>
                <w:sz w:val="22"/>
                <w:szCs w:val="22"/>
              </w:rPr>
            </w:pPr>
          </w:p>
          <w:p w14:paraId="28605B9B" w14:textId="77777777" w:rsidR="002729DB" w:rsidRPr="007769BC" w:rsidRDefault="002729DB" w:rsidP="007B3270">
            <w:pPr>
              <w:rPr>
                <w:ins w:id="2071" w:author="Ammanuel Beyene" w:date="2022-05-17T19:27:00Z"/>
                <w:rFonts w:ascii="Arial" w:hAnsi="Arial" w:cs="Arial"/>
                <w:sz w:val="22"/>
                <w:szCs w:val="22"/>
              </w:rPr>
            </w:pPr>
          </w:p>
          <w:p w14:paraId="13A71C7B" w14:textId="77777777" w:rsidR="002729DB" w:rsidRPr="007769BC" w:rsidRDefault="002729DB" w:rsidP="007B3270">
            <w:pPr>
              <w:rPr>
                <w:ins w:id="2072" w:author="Ammanuel Beyene" w:date="2022-05-17T19:27:00Z"/>
                <w:rFonts w:ascii="Arial" w:hAnsi="Arial" w:cs="Arial"/>
                <w:sz w:val="22"/>
                <w:szCs w:val="22"/>
              </w:rPr>
            </w:pPr>
          </w:p>
          <w:p w14:paraId="0CFC65FD" w14:textId="77777777" w:rsidR="002729DB" w:rsidRPr="007769BC" w:rsidRDefault="002729DB" w:rsidP="007B3270">
            <w:pPr>
              <w:rPr>
                <w:ins w:id="2073" w:author="Ammanuel Beyene" w:date="2022-05-17T19:27:00Z"/>
                <w:rFonts w:ascii="Arial" w:hAnsi="Arial" w:cs="Arial"/>
                <w:sz w:val="22"/>
                <w:szCs w:val="22"/>
              </w:rPr>
            </w:pPr>
          </w:p>
        </w:tc>
      </w:tr>
      <w:tr w:rsidR="002729DB" w:rsidRPr="007769BC" w14:paraId="6150F7EB" w14:textId="77777777" w:rsidTr="007B3270">
        <w:trPr>
          <w:ins w:id="2074" w:author="Ammanuel Beyene" w:date="2022-05-17T19:27:00Z"/>
        </w:trPr>
        <w:tc>
          <w:tcPr>
            <w:tcW w:w="9576" w:type="dxa"/>
            <w:gridSpan w:val="4"/>
            <w:shd w:val="clear" w:color="auto" w:fill="auto"/>
          </w:tcPr>
          <w:p w14:paraId="66B0B94B" w14:textId="77777777" w:rsidR="002729DB" w:rsidRDefault="002729DB" w:rsidP="007B3270">
            <w:pPr>
              <w:rPr>
                <w:ins w:id="2075" w:author="Ammanuel Beyene" w:date="2022-05-17T19:27:00Z"/>
                <w:rFonts w:ascii="Arial" w:hAnsi="Arial" w:cs="Arial"/>
                <w:sz w:val="22"/>
                <w:szCs w:val="22"/>
              </w:rPr>
            </w:pPr>
            <w:ins w:id="2076" w:author="Ammanuel Beyene" w:date="2022-05-17T19:27:00Z">
              <w:r w:rsidRPr="007769BC">
                <w:rPr>
                  <w:rFonts w:ascii="Arial" w:hAnsi="Arial" w:cs="Arial"/>
                  <w:b/>
                  <w:sz w:val="22"/>
                  <w:szCs w:val="22"/>
                </w:rPr>
                <w:lastRenderedPageBreak/>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24C16AE2" w14:textId="1CBCBA40" w:rsidR="002729DB" w:rsidRDefault="002729DB" w:rsidP="007B3270">
            <w:pPr>
              <w:rPr>
                <w:ins w:id="2077" w:author="Ammanuel Beyene" w:date="2022-05-17T19:27:00Z"/>
                <w:rFonts w:ascii="Arial" w:hAnsi="Arial" w:cs="Arial"/>
                <w:sz w:val="22"/>
                <w:szCs w:val="22"/>
              </w:rPr>
            </w:pPr>
            <w:ins w:id="2078" w:author="Ammanuel Beyene" w:date="2022-05-17T19:27:00Z">
              <w:r>
                <w:rPr>
                  <w:rFonts w:ascii="Arial" w:hAnsi="Arial" w:cs="Arial"/>
                  <w:sz w:val="22"/>
                  <w:szCs w:val="22"/>
                </w:rPr>
                <w:t>2</w:t>
              </w:r>
            </w:ins>
            <w:ins w:id="2079" w:author="Ammanuel Beyene" w:date="2022-05-19T18:26:00Z">
              <w:r w:rsidR="00374137">
                <w:rPr>
                  <w:rFonts w:ascii="Arial" w:hAnsi="Arial" w:cs="Arial"/>
                  <w:sz w:val="22"/>
                  <w:szCs w:val="22"/>
                </w:rPr>
                <w:t>a</w:t>
              </w:r>
            </w:ins>
            <w:ins w:id="2080" w:author="Ammanuel Beyene" w:date="2022-05-17T19:27:00Z">
              <w:r>
                <w:rPr>
                  <w:rFonts w:ascii="Arial" w:hAnsi="Arial" w:cs="Arial"/>
                  <w:sz w:val="22"/>
                  <w:szCs w:val="22"/>
                </w:rPr>
                <w:t xml:space="preserve">. If </w:t>
              </w:r>
            </w:ins>
            <w:ins w:id="2081" w:author="Ammanuel Beyene" w:date="2022-05-19T22:42:00Z">
              <w:r w:rsidR="004F04B2">
                <w:rPr>
                  <w:rFonts w:ascii="Arial" w:hAnsi="Arial" w:cs="Arial"/>
                  <w:sz w:val="22"/>
                  <w:szCs w:val="22"/>
                </w:rPr>
                <w:t xml:space="preserve">a </w:t>
              </w:r>
            </w:ins>
            <w:ins w:id="2082" w:author="Ammanuel Beyene" w:date="2022-05-17T19:27:00Z">
              <w:r>
                <w:rPr>
                  <w:rFonts w:ascii="Arial" w:hAnsi="Arial" w:cs="Arial"/>
                  <w:sz w:val="22"/>
                  <w:szCs w:val="22"/>
                </w:rPr>
                <w:t xml:space="preserve">user is not above 18, </w:t>
              </w:r>
            </w:ins>
            <w:ins w:id="2083" w:author="Ammanuel Beyene" w:date="2022-05-19T22:42:00Z">
              <w:r w:rsidR="004F04B2">
                <w:rPr>
                  <w:rFonts w:ascii="Arial" w:hAnsi="Arial" w:cs="Arial"/>
                  <w:sz w:val="22"/>
                  <w:szCs w:val="22"/>
                </w:rPr>
                <w:t xml:space="preserve">the </w:t>
              </w:r>
            </w:ins>
            <w:ins w:id="2084" w:author="Ammanuel Beyene" w:date="2022-05-17T19:27:00Z">
              <w:r>
                <w:rPr>
                  <w:rFonts w:ascii="Arial" w:hAnsi="Arial" w:cs="Arial"/>
                  <w:sz w:val="22"/>
                  <w:szCs w:val="22"/>
                </w:rPr>
                <w:t xml:space="preserve">user cannot create an </w:t>
              </w:r>
            </w:ins>
            <w:ins w:id="2085" w:author="Ammanuel Beyene" w:date="2022-05-17T20:40:00Z">
              <w:r w:rsidR="00116AED">
                <w:rPr>
                  <w:rFonts w:ascii="Arial" w:hAnsi="Arial" w:cs="Arial"/>
                  <w:sz w:val="22"/>
                  <w:szCs w:val="22"/>
                </w:rPr>
                <w:t>account</w:t>
              </w:r>
            </w:ins>
          </w:p>
          <w:p w14:paraId="2B2E2483" w14:textId="77777777" w:rsidR="002729DB" w:rsidRDefault="002729DB" w:rsidP="007B3270">
            <w:pPr>
              <w:rPr>
                <w:ins w:id="2086" w:author="Ammanuel Beyene" w:date="2022-05-17T19:27:00Z"/>
                <w:rFonts w:ascii="Arial" w:hAnsi="Arial" w:cs="Arial"/>
                <w:sz w:val="22"/>
                <w:szCs w:val="22"/>
              </w:rPr>
            </w:pPr>
          </w:p>
          <w:p w14:paraId="243B8936" w14:textId="77777777" w:rsidR="002729DB" w:rsidRDefault="002729DB" w:rsidP="007B3270">
            <w:pPr>
              <w:rPr>
                <w:ins w:id="2087" w:author="Ammanuel Beyene" w:date="2022-05-17T19:27:00Z"/>
                <w:rFonts w:ascii="Arial" w:hAnsi="Arial" w:cs="Arial"/>
                <w:sz w:val="22"/>
                <w:szCs w:val="22"/>
              </w:rPr>
            </w:pPr>
          </w:p>
          <w:p w14:paraId="1B0BAB5F" w14:textId="77777777" w:rsidR="002729DB" w:rsidRDefault="002729DB" w:rsidP="007B3270">
            <w:pPr>
              <w:rPr>
                <w:ins w:id="2088" w:author="Ammanuel Beyene" w:date="2022-05-17T19:27:00Z"/>
                <w:rFonts w:ascii="Arial" w:hAnsi="Arial" w:cs="Arial"/>
                <w:sz w:val="22"/>
                <w:szCs w:val="22"/>
              </w:rPr>
            </w:pPr>
          </w:p>
          <w:p w14:paraId="29BA0B51" w14:textId="77777777" w:rsidR="002729DB" w:rsidRPr="007769BC" w:rsidRDefault="002729DB" w:rsidP="007B3270">
            <w:pPr>
              <w:rPr>
                <w:ins w:id="2089" w:author="Ammanuel Beyene" w:date="2022-05-17T19:27:00Z"/>
                <w:rFonts w:ascii="Arial" w:hAnsi="Arial" w:cs="Arial"/>
                <w:sz w:val="22"/>
                <w:szCs w:val="22"/>
              </w:rPr>
            </w:pPr>
          </w:p>
        </w:tc>
      </w:tr>
      <w:tr w:rsidR="002729DB" w:rsidRPr="007769BC" w14:paraId="741CD14B" w14:textId="77777777" w:rsidTr="007B3270">
        <w:trPr>
          <w:ins w:id="2090" w:author="Ammanuel Beyene" w:date="2022-05-17T19:27:00Z"/>
        </w:trPr>
        <w:tc>
          <w:tcPr>
            <w:tcW w:w="9576" w:type="dxa"/>
            <w:gridSpan w:val="4"/>
            <w:shd w:val="clear" w:color="auto" w:fill="auto"/>
          </w:tcPr>
          <w:p w14:paraId="7A43D5DF" w14:textId="77777777" w:rsidR="002729DB" w:rsidRDefault="002729DB" w:rsidP="007B3270">
            <w:pPr>
              <w:rPr>
                <w:ins w:id="2091" w:author="Ammanuel Beyene" w:date="2022-05-17T19:27:00Z"/>
                <w:rFonts w:ascii="Arial" w:hAnsi="Arial" w:cs="Arial"/>
                <w:b/>
                <w:sz w:val="22"/>
                <w:szCs w:val="22"/>
              </w:rPr>
            </w:pPr>
            <w:ins w:id="2092" w:author="Ammanuel Beyene" w:date="2022-05-17T19:27:00Z">
              <w:r w:rsidRPr="004D69D3">
                <w:rPr>
                  <w:rFonts w:ascii="Arial" w:hAnsi="Arial" w:cs="Arial"/>
                  <w:b/>
                  <w:sz w:val="22"/>
                  <w:szCs w:val="22"/>
                </w:rPr>
                <w:t>Special Requirements:</w:t>
              </w:r>
              <w:r w:rsidRPr="009D6144">
                <w:rPr>
                  <w:rFonts w:ascii="Arial" w:hAnsi="Arial" w:cs="Arial"/>
                  <w:b/>
                  <w:sz w:val="22"/>
                  <w:szCs w:val="22"/>
                </w:rPr>
                <w:t xml:space="preserve"> </w:t>
              </w:r>
            </w:ins>
          </w:p>
          <w:p w14:paraId="1770D49C" w14:textId="77777777" w:rsidR="002729DB" w:rsidRDefault="002729DB" w:rsidP="007B3270">
            <w:pPr>
              <w:pStyle w:val="Hints"/>
              <w:ind w:firstLine="180"/>
              <w:rPr>
                <w:ins w:id="2093" w:author="Ammanuel Beyene" w:date="2022-05-17T19:27:00Z"/>
              </w:rPr>
            </w:pPr>
            <w:ins w:id="2094" w:author="Ammanuel Beyene" w:date="2022-05-17T19:27:00Z">
              <w:r>
                <w:t xml:space="preserve">Performance </w:t>
              </w:r>
            </w:ins>
          </w:p>
          <w:p w14:paraId="5E991D3E" w14:textId="3F5F4EE1" w:rsidR="002729DB" w:rsidRDefault="002729DB" w:rsidP="007B3270">
            <w:pPr>
              <w:pStyle w:val="Hints"/>
              <w:ind w:left="450"/>
              <w:rPr>
                <w:ins w:id="2095" w:author="Ammanuel Beyene" w:date="2022-05-17T19:27:00Z"/>
              </w:rPr>
            </w:pPr>
            <w:ins w:id="2096" w:author="Ammanuel Beyene" w:date="2022-05-17T19:27:00Z">
              <w:r>
                <w:t xml:space="preserve">1. The website should be rendered within less than 1 </w:t>
              </w:r>
            </w:ins>
            <w:ins w:id="2097" w:author="Ammanuel Beyene" w:date="2022-05-19T22:42:00Z">
              <w:r w:rsidR="004F04B2">
                <w:t>second</w:t>
              </w:r>
            </w:ins>
            <w:ins w:id="2098" w:author="Ammanuel Beyene" w:date="2022-05-17T19:27:00Z">
              <w:r>
                <w:t xml:space="preserve"> when opened</w:t>
              </w:r>
            </w:ins>
          </w:p>
          <w:p w14:paraId="3303B2AF" w14:textId="77777777" w:rsidR="002729DB" w:rsidRDefault="002729DB" w:rsidP="007B3270">
            <w:pPr>
              <w:pStyle w:val="Hints"/>
              <w:ind w:firstLine="180"/>
              <w:rPr>
                <w:ins w:id="2099" w:author="Ammanuel Beyene" w:date="2022-05-17T19:27:00Z"/>
              </w:rPr>
            </w:pPr>
            <w:ins w:id="2100" w:author="Ammanuel Beyene" w:date="2022-05-17T19:27:00Z">
              <w:r>
                <w:t xml:space="preserve">User Interface </w:t>
              </w:r>
            </w:ins>
          </w:p>
          <w:p w14:paraId="2FEAB147" w14:textId="77777777" w:rsidR="002729DB" w:rsidRDefault="002729DB" w:rsidP="007B3270">
            <w:pPr>
              <w:pStyle w:val="Hints"/>
              <w:ind w:left="450"/>
              <w:rPr>
                <w:ins w:id="2101" w:author="Ammanuel Beyene" w:date="2022-05-17T19:27:00Z"/>
              </w:rPr>
            </w:pPr>
            <w:ins w:id="2102" w:author="Ammanuel Beyene" w:date="2022-05-17T19:27:00Z">
              <w:r>
                <w:t xml:space="preserve">1. Users will have options to small introduction video and slides to see what the website looks like without being able to change anything </w:t>
              </w:r>
            </w:ins>
          </w:p>
          <w:p w14:paraId="599FB221" w14:textId="77777777" w:rsidR="002729DB" w:rsidRDefault="002729DB" w:rsidP="007B3270">
            <w:pPr>
              <w:pStyle w:val="Hints"/>
              <w:ind w:firstLine="180"/>
              <w:rPr>
                <w:ins w:id="2103" w:author="Ammanuel Beyene" w:date="2022-05-17T19:27:00Z"/>
              </w:rPr>
            </w:pPr>
            <w:ins w:id="2104" w:author="Ammanuel Beyene" w:date="2022-05-17T19:27:00Z">
              <w:r>
                <w:t xml:space="preserve">Security </w:t>
              </w:r>
            </w:ins>
          </w:p>
          <w:p w14:paraId="5E8184D0" w14:textId="2A62BF87" w:rsidR="002729DB" w:rsidRDefault="002729DB" w:rsidP="007B3270">
            <w:pPr>
              <w:pStyle w:val="Hints"/>
              <w:ind w:left="720" w:hanging="270"/>
              <w:rPr>
                <w:ins w:id="2105" w:author="Ammanuel Beyene" w:date="2022-05-17T19:27:00Z"/>
              </w:rPr>
            </w:pPr>
            <w:ins w:id="2106" w:author="Ammanuel Beyene" w:date="2022-05-17T19:27:00Z">
              <w:r>
                <w:t xml:space="preserve">1. If a user is not 18 years old, they </w:t>
              </w:r>
            </w:ins>
            <w:ins w:id="2107" w:author="Ammanuel Beyene" w:date="2022-05-17T20:40:00Z">
              <w:r w:rsidR="003508AD">
                <w:t>cannot</w:t>
              </w:r>
            </w:ins>
            <w:ins w:id="2108" w:author="Ammanuel Beyene" w:date="2022-05-17T19:27:00Z">
              <w:r>
                <w:t xml:space="preserve"> create an account</w:t>
              </w:r>
            </w:ins>
          </w:p>
          <w:p w14:paraId="29D0FDD3" w14:textId="77777777" w:rsidR="002729DB" w:rsidRDefault="002729DB" w:rsidP="007B3270">
            <w:pPr>
              <w:rPr>
                <w:ins w:id="2109" w:author="Ammanuel Beyene" w:date="2022-05-17T19:27:00Z"/>
                <w:rFonts w:ascii="Arial" w:hAnsi="Arial" w:cs="Arial"/>
                <w:b/>
                <w:sz w:val="22"/>
                <w:szCs w:val="22"/>
              </w:rPr>
            </w:pPr>
          </w:p>
          <w:p w14:paraId="51A64E75" w14:textId="77777777" w:rsidR="002729DB" w:rsidRPr="007769BC" w:rsidRDefault="002729DB" w:rsidP="007B3270">
            <w:pPr>
              <w:rPr>
                <w:ins w:id="2110" w:author="Ammanuel Beyene" w:date="2022-05-17T19:27:00Z"/>
                <w:rFonts w:ascii="Arial" w:hAnsi="Arial" w:cs="Arial"/>
                <w:b/>
                <w:sz w:val="22"/>
                <w:szCs w:val="22"/>
              </w:rPr>
            </w:pPr>
          </w:p>
        </w:tc>
      </w:tr>
      <w:tr w:rsidR="002729DB" w:rsidRPr="007769BC" w14:paraId="6590C8B5" w14:textId="77777777" w:rsidTr="007B3270">
        <w:trPr>
          <w:ins w:id="2111" w:author="Ammanuel Beyene" w:date="2022-05-17T19:27:00Z"/>
        </w:trPr>
        <w:tc>
          <w:tcPr>
            <w:tcW w:w="9576" w:type="dxa"/>
            <w:gridSpan w:val="4"/>
            <w:shd w:val="clear" w:color="auto" w:fill="auto"/>
          </w:tcPr>
          <w:p w14:paraId="10960E94" w14:textId="3907200D" w:rsidR="002729DB" w:rsidRPr="00A03E4F" w:rsidRDefault="002729DB" w:rsidP="007B3270">
            <w:pPr>
              <w:rPr>
                <w:ins w:id="2112" w:author="Ammanuel Beyene" w:date="2022-05-17T19:27:00Z"/>
                <w:rFonts w:ascii="Arial" w:hAnsi="Arial" w:cs="Arial"/>
                <w:bCs/>
                <w:sz w:val="22"/>
                <w:szCs w:val="22"/>
              </w:rPr>
            </w:pPr>
            <w:ins w:id="2113" w:author="Ammanuel Beyene" w:date="2022-05-17T19:27:00Z">
              <w:r w:rsidRPr="00CC2AD7">
                <w:rPr>
                  <w:rFonts w:ascii="Arial" w:hAnsi="Arial" w:cs="Arial"/>
                  <w:b/>
                  <w:sz w:val="22"/>
                  <w:szCs w:val="22"/>
                </w:rPr>
                <w:t xml:space="preserve">To do/Issues: </w:t>
              </w:r>
            </w:ins>
            <w:ins w:id="2114" w:author="Ammanuel Beyene" w:date="2022-05-19T18:10:00Z">
              <w:r w:rsidR="0051753F">
                <w:rPr>
                  <w:rFonts w:ascii="Arial" w:hAnsi="Arial" w:cs="Arial"/>
                  <w:b/>
                  <w:sz w:val="22"/>
                  <w:szCs w:val="22"/>
                </w:rPr>
                <w:t xml:space="preserve">Users will be able to post but under limited functionality. </w:t>
              </w:r>
            </w:ins>
            <w:ins w:id="2115" w:author="Ammanuel Beyene" w:date="2022-05-19T18:26:00Z">
              <w:r w:rsidR="00D97821">
                <w:rPr>
                  <w:rFonts w:ascii="Arial" w:hAnsi="Arial" w:cs="Arial"/>
                  <w:b/>
                  <w:sz w:val="22"/>
                  <w:szCs w:val="22"/>
                </w:rPr>
                <w:t xml:space="preserve">But still working on deciding </w:t>
              </w:r>
              <w:proofErr w:type="gramStart"/>
              <w:r w:rsidR="00D97821">
                <w:rPr>
                  <w:rFonts w:ascii="Arial" w:hAnsi="Arial" w:cs="Arial"/>
                  <w:b/>
                  <w:sz w:val="22"/>
                  <w:szCs w:val="22"/>
                </w:rPr>
                <w:t>whether or not</w:t>
              </w:r>
            </w:ins>
            <w:proofErr w:type="gramEnd"/>
            <w:ins w:id="2116" w:author="Ammanuel Beyene" w:date="2022-05-19T18:10:00Z">
              <w:r w:rsidR="0051753F">
                <w:rPr>
                  <w:rFonts w:ascii="Arial" w:hAnsi="Arial" w:cs="Arial"/>
                  <w:b/>
                  <w:sz w:val="22"/>
                  <w:szCs w:val="22"/>
                </w:rPr>
                <w:t xml:space="preserve"> a separate </w:t>
              </w:r>
            </w:ins>
            <w:ins w:id="2117" w:author="Ammanuel Beyene" w:date="2022-05-19T18:26:00Z">
              <w:r w:rsidR="009F0F3C">
                <w:rPr>
                  <w:rFonts w:ascii="Arial" w:hAnsi="Arial" w:cs="Arial"/>
                  <w:b/>
                  <w:sz w:val="22"/>
                  <w:szCs w:val="22"/>
                </w:rPr>
                <w:t>account</w:t>
              </w:r>
            </w:ins>
            <w:ins w:id="2118" w:author="Ammanuel Beyene" w:date="2022-05-19T18:10:00Z">
              <w:r w:rsidR="0051753F">
                <w:rPr>
                  <w:rFonts w:ascii="Arial" w:hAnsi="Arial" w:cs="Arial"/>
                  <w:b/>
                  <w:sz w:val="22"/>
                  <w:szCs w:val="22"/>
                </w:rPr>
                <w:t xml:space="preserve"> </w:t>
              </w:r>
            </w:ins>
            <w:ins w:id="2119" w:author="Ammanuel Beyene" w:date="2022-05-19T18:26:00Z">
              <w:r w:rsidR="00CF6ADC">
                <w:rPr>
                  <w:rFonts w:ascii="Arial" w:hAnsi="Arial" w:cs="Arial"/>
                  <w:b/>
                  <w:sz w:val="22"/>
                  <w:szCs w:val="22"/>
                </w:rPr>
                <w:t xml:space="preserve">is </w:t>
              </w:r>
            </w:ins>
            <w:ins w:id="2120" w:author="Ammanuel Beyene" w:date="2022-05-19T18:10:00Z">
              <w:r w:rsidR="0051753F">
                <w:rPr>
                  <w:rFonts w:ascii="Arial" w:hAnsi="Arial" w:cs="Arial"/>
                  <w:b/>
                  <w:sz w:val="22"/>
                  <w:szCs w:val="22"/>
                </w:rPr>
                <w:t>really needed?</w:t>
              </w:r>
            </w:ins>
          </w:p>
          <w:p w14:paraId="67B9FFA2" w14:textId="77777777" w:rsidR="002729DB" w:rsidRPr="004D69D3" w:rsidRDefault="002729DB" w:rsidP="007B3270">
            <w:pPr>
              <w:rPr>
                <w:ins w:id="2121" w:author="Ammanuel Beyene" w:date="2022-05-17T19:27:00Z"/>
                <w:rFonts w:ascii="Arial" w:hAnsi="Arial" w:cs="Arial"/>
                <w:b/>
                <w:sz w:val="22"/>
                <w:szCs w:val="22"/>
              </w:rPr>
            </w:pPr>
          </w:p>
        </w:tc>
      </w:tr>
    </w:tbl>
    <w:p w14:paraId="7E70C64E" w14:textId="77777777" w:rsidR="002729DB" w:rsidRDefault="002729DB" w:rsidP="002729DB">
      <w:pPr>
        <w:rPr>
          <w:ins w:id="2122" w:author="Ammanuel Beyene" w:date="2022-05-17T19:27:00Z"/>
          <w:rFonts w:ascii="Arial" w:hAnsi="Arial" w:cs="Arial"/>
        </w:rPr>
      </w:pPr>
    </w:p>
    <w:p w14:paraId="47749685" w14:textId="77777777" w:rsidR="002729DB" w:rsidRDefault="002729DB" w:rsidP="002729DB">
      <w:pPr>
        <w:rPr>
          <w:ins w:id="2123" w:author="Ammanuel Beyene" w:date="2022-05-17T19:27:00Z"/>
          <w:rFonts w:ascii="Arial" w:hAnsi="Arial" w:cs="Arial"/>
        </w:rPr>
      </w:pPr>
    </w:p>
    <w:p w14:paraId="5EBF53A4" w14:textId="77777777" w:rsidR="002729DB" w:rsidRDefault="002729DB" w:rsidP="002729DB">
      <w:pPr>
        <w:rPr>
          <w:ins w:id="2124" w:author="Ammanuel Beyene" w:date="2022-05-17T19:27:00Z"/>
          <w:rFonts w:ascii="Arial" w:hAnsi="Arial" w:cs="Arial"/>
        </w:rPr>
      </w:pPr>
    </w:p>
    <w:p w14:paraId="6CF8A6EC" w14:textId="49C50F6C" w:rsidR="002729DB" w:rsidRDefault="002729DB" w:rsidP="002729DB">
      <w:pPr>
        <w:rPr>
          <w:ins w:id="2125" w:author="Ammanuel Beyene" w:date="2022-05-17T20:18:00Z"/>
          <w:rFonts w:ascii="Arial" w:hAnsi="Arial" w:cs="Arial"/>
        </w:rPr>
      </w:pPr>
    </w:p>
    <w:p w14:paraId="27ED884A" w14:textId="55EDCD00" w:rsidR="00F43552" w:rsidRDefault="00F43552" w:rsidP="002729DB">
      <w:pPr>
        <w:rPr>
          <w:ins w:id="2126" w:author="Ammanuel Beyene" w:date="2022-05-17T20:18:00Z"/>
          <w:rFonts w:ascii="Arial" w:hAnsi="Arial" w:cs="Arial"/>
        </w:rPr>
      </w:pPr>
    </w:p>
    <w:p w14:paraId="1EDE55C3" w14:textId="528CEEBC" w:rsidR="00F43552" w:rsidRDefault="00F43552" w:rsidP="002729DB">
      <w:pPr>
        <w:rPr>
          <w:ins w:id="2127" w:author="Ammanuel Beyene" w:date="2022-05-17T20:18:00Z"/>
          <w:rFonts w:ascii="Arial" w:hAnsi="Arial" w:cs="Arial"/>
        </w:rPr>
      </w:pPr>
    </w:p>
    <w:p w14:paraId="03AF746C" w14:textId="63D132FA" w:rsidR="00F43552" w:rsidRDefault="00F43552" w:rsidP="002729DB">
      <w:pPr>
        <w:rPr>
          <w:ins w:id="2128" w:author="Ammanuel Beyene" w:date="2022-05-17T20:18:00Z"/>
          <w:rFonts w:ascii="Arial" w:hAnsi="Arial" w:cs="Arial"/>
        </w:rPr>
      </w:pPr>
    </w:p>
    <w:p w14:paraId="6B9D8393" w14:textId="14CD87AE" w:rsidR="00F43552" w:rsidRDefault="00F43552" w:rsidP="002729DB">
      <w:pPr>
        <w:rPr>
          <w:ins w:id="2129" w:author="Ammanuel Beyene" w:date="2022-05-17T20:18:00Z"/>
          <w:rFonts w:ascii="Arial" w:hAnsi="Arial" w:cs="Arial"/>
        </w:rPr>
      </w:pPr>
    </w:p>
    <w:p w14:paraId="2BDAD9A1" w14:textId="51073E1E" w:rsidR="00F43552" w:rsidRDefault="00F43552" w:rsidP="002729DB">
      <w:pPr>
        <w:rPr>
          <w:ins w:id="2130" w:author="Ammanuel Beyene" w:date="2022-05-17T20:18:00Z"/>
          <w:rFonts w:ascii="Arial" w:hAnsi="Arial" w:cs="Arial"/>
        </w:rPr>
      </w:pPr>
    </w:p>
    <w:p w14:paraId="1DE6F3B8" w14:textId="1B83221F" w:rsidR="00F43552" w:rsidRDefault="00F43552" w:rsidP="002729DB">
      <w:pPr>
        <w:rPr>
          <w:ins w:id="2131" w:author="Ammanuel Beyene" w:date="2022-05-17T20:18:00Z"/>
          <w:rFonts w:ascii="Arial" w:hAnsi="Arial" w:cs="Arial"/>
        </w:rPr>
      </w:pPr>
    </w:p>
    <w:p w14:paraId="10C0C253" w14:textId="4DEBB36F" w:rsidR="00F43552" w:rsidRDefault="00F43552" w:rsidP="002729DB">
      <w:pPr>
        <w:rPr>
          <w:ins w:id="2132" w:author="Ammanuel Beyene" w:date="2022-05-17T20:18:00Z"/>
          <w:rFonts w:ascii="Arial" w:hAnsi="Arial" w:cs="Arial"/>
        </w:rPr>
      </w:pPr>
    </w:p>
    <w:p w14:paraId="664F7586" w14:textId="4AE0DE10" w:rsidR="00F43552" w:rsidRDefault="00F43552" w:rsidP="002729DB">
      <w:pPr>
        <w:rPr>
          <w:ins w:id="2133" w:author="Ammanuel Beyene" w:date="2022-05-17T20:18:00Z"/>
          <w:rFonts w:ascii="Arial" w:hAnsi="Arial" w:cs="Arial"/>
        </w:rPr>
      </w:pPr>
    </w:p>
    <w:p w14:paraId="2FB3E0A2" w14:textId="22BD7202" w:rsidR="00F43552" w:rsidRDefault="00F43552" w:rsidP="002729DB">
      <w:pPr>
        <w:rPr>
          <w:ins w:id="2134" w:author="Ammanuel Beyene" w:date="2022-05-17T20:18:00Z"/>
          <w:rFonts w:ascii="Arial" w:hAnsi="Arial" w:cs="Arial"/>
        </w:rPr>
      </w:pPr>
    </w:p>
    <w:p w14:paraId="58CB7152" w14:textId="785198FB" w:rsidR="00F43552" w:rsidRDefault="00F43552" w:rsidP="002729DB">
      <w:pPr>
        <w:rPr>
          <w:ins w:id="2135" w:author="Ammanuel Beyene" w:date="2022-05-17T20:18:00Z"/>
          <w:rFonts w:ascii="Arial" w:hAnsi="Arial" w:cs="Arial"/>
        </w:rPr>
      </w:pPr>
    </w:p>
    <w:p w14:paraId="6D66C5E0" w14:textId="1AC20369" w:rsidR="00F43552" w:rsidRDefault="00F43552" w:rsidP="002729DB">
      <w:pPr>
        <w:rPr>
          <w:ins w:id="2136" w:author="Ammanuel Beyene" w:date="2022-05-17T20:18:00Z"/>
          <w:rFonts w:ascii="Arial" w:hAnsi="Arial" w:cs="Arial"/>
        </w:rPr>
      </w:pPr>
    </w:p>
    <w:p w14:paraId="20098F50" w14:textId="0A1EAFE9" w:rsidR="00F43552" w:rsidRDefault="00F43552" w:rsidP="002729DB">
      <w:pPr>
        <w:rPr>
          <w:ins w:id="2137" w:author="Ammanuel Beyene" w:date="2022-05-17T20:18:00Z"/>
          <w:rFonts w:ascii="Arial" w:hAnsi="Arial" w:cs="Arial"/>
        </w:rPr>
      </w:pPr>
    </w:p>
    <w:p w14:paraId="564F4307" w14:textId="39CB4506" w:rsidR="00F43552" w:rsidRDefault="00F43552" w:rsidP="002729DB">
      <w:pPr>
        <w:rPr>
          <w:ins w:id="2138" w:author="Ammanuel Beyene" w:date="2022-05-17T20:18:00Z"/>
          <w:rFonts w:ascii="Arial" w:hAnsi="Arial" w:cs="Arial"/>
        </w:rPr>
      </w:pPr>
    </w:p>
    <w:p w14:paraId="4623DD15" w14:textId="153FF1BB" w:rsidR="00F43552" w:rsidRDefault="00F43552" w:rsidP="002729DB">
      <w:pPr>
        <w:rPr>
          <w:ins w:id="2139" w:author="Ammanuel Beyene" w:date="2022-05-17T20:18:00Z"/>
          <w:rFonts w:ascii="Arial" w:hAnsi="Arial" w:cs="Arial"/>
        </w:rPr>
      </w:pPr>
    </w:p>
    <w:p w14:paraId="51294669" w14:textId="377EFBD1" w:rsidR="00F43552" w:rsidRDefault="00F43552" w:rsidP="002729DB">
      <w:pPr>
        <w:rPr>
          <w:ins w:id="2140" w:author="Ammanuel Beyene" w:date="2022-05-17T20:18:00Z"/>
          <w:rFonts w:ascii="Arial" w:hAnsi="Arial" w:cs="Arial"/>
        </w:rPr>
      </w:pPr>
    </w:p>
    <w:p w14:paraId="1D8F5A51" w14:textId="1F88A3A7" w:rsidR="00F43552" w:rsidRDefault="00F43552" w:rsidP="002729DB">
      <w:pPr>
        <w:rPr>
          <w:ins w:id="2141" w:author="Ammanuel Beyene" w:date="2022-05-17T20:18:00Z"/>
          <w:rFonts w:ascii="Arial" w:hAnsi="Arial" w:cs="Arial"/>
        </w:rPr>
      </w:pPr>
    </w:p>
    <w:p w14:paraId="57FB096B" w14:textId="21B65C73" w:rsidR="00F43552" w:rsidRDefault="00F43552" w:rsidP="002729DB">
      <w:pPr>
        <w:rPr>
          <w:ins w:id="2142" w:author="Ammanuel Beyene" w:date="2022-05-17T20:18:00Z"/>
          <w:rFonts w:ascii="Arial" w:hAnsi="Arial" w:cs="Arial"/>
        </w:rPr>
      </w:pPr>
    </w:p>
    <w:p w14:paraId="6C057C38" w14:textId="297B6562" w:rsidR="00F43552" w:rsidRDefault="00F43552" w:rsidP="002729DB">
      <w:pPr>
        <w:rPr>
          <w:ins w:id="2143" w:author="Ammanuel Beyene" w:date="2022-05-17T20:18:00Z"/>
          <w:rFonts w:ascii="Arial" w:hAnsi="Arial" w:cs="Arial"/>
        </w:rPr>
      </w:pPr>
    </w:p>
    <w:p w14:paraId="7DED2FF2" w14:textId="38F33B50" w:rsidR="00F43552" w:rsidRDefault="00F43552" w:rsidP="002729DB">
      <w:pPr>
        <w:rPr>
          <w:ins w:id="2144" w:author="Ammanuel Beyene" w:date="2022-05-17T20:18:00Z"/>
          <w:rFonts w:ascii="Arial" w:hAnsi="Arial" w:cs="Arial"/>
        </w:rPr>
      </w:pPr>
    </w:p>
    <w:p w14:paraId="66373F29" w14:textId="77777777" w:rsidR="00F43552" w:rsidRDefault="00F43552" w:rsidP="002729DB">
      <w:pPr>
        <w:rPr>
          <w:ins w:id="2145" w:author="Ammanuel Beyene" w:date="2022-05-17T19:27:00Z"/>
          <w:rFonts w:ascii="Arial" w:hAnsi="Arial" w:cs="Arial"/>
        </w:rPr>
      </w:pPr>
    </w:p>
    <w:p w14:paraId="1A289E9A" w14:textId="77777777" w:rsidR="002729DB" w:rsidRDefault="002729DB" w:rsidP="002729DB">
      <w:pPr>
        <w:rPr>
          <w:ins w:id="2146" w:author="Ammanuel Beyene" w:date="2022-05-17T19:27: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4"/>
        <w:gridCol w:w="1122"/>
        <w:gridCol w:w="883"/>
        <w:gridCol w:w="2665"/>
      </w:tblGrid>
      <w:tr w:rsidR="002729DB" w:rsidRPr="007769BC" w14:paraId="362CCE28" w14:textId="77777777" w:rsidTr="007B3270">
        <w:trPr>
          <w:ins w:id="2147" w:author="Ammanuel Beyene" w:date="2022-05-17T19:27:00Z"/>
        </w:trPr>
        <w:tc>
          <w:tcPr>
            <w:tcW w:w="5958" w:type="dxa"/>
            <w:gridSpan w:val="2"/>
            <w:shd w:val="clear" w:color="auto" w:fill="auto"/>
          </w:tcPr>
          <w:p w14:paraId="23593EF5" w14:textId="529B1E2F" w:rsidR="002729DB" w:rsidRPr="007769BC" w:rsidRDefault="002729DB" w:rsidP="007B3270">
            <w:pPr>
              <w:rPr>
                <w:ins w:id="2148" w:author="Ammanuel Beyene" w:date="2022-05-17T19:27:00Z"/>
                <w:rFonts w:ascii="Arial" w:hAnsi="Arial" w:cs="Arial"/>
                <w:sz w:val="22"/>
                <w:szCs w:val="22"/>
              </w:rPr>
            </w:pPr>
            <w:ins w:id="2149" w:author="Ammanuel Beyene" w:date="2022-05-17T19:27: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 xml:space="preserve">Pass </w:t>
              </w:r>
            </w:ins>
            <w:ins w:id="2150" w:author="Ammanuel Beyene" w:date="2022-05-19T22:44:00Z">
              <w:r w:rsidR="004F04B2">
                <w:rPr>
                  <w:rFonts w:ascii="Arial" w:hAnsi="Arial" w:cs="Arial"/>
                  <w:sz w:val="22"/>
                  <w:szCs w:val="22"/>
                </w:rPr>
                <w:t xml:space="preserve">a </w:t>
              </w:r>
            </w:ins>
            <w:ins w:id="2151" w:author="Ammanuel Beyene" w:date="2022-05-17T19:27:00Z">
              <w:r>
                <w:rPr>
                  <w:rFonts w:ascii="Arial" w:hAnsi="Arial" w:cs="Arial"/>
                  <w:sz w:val="22"/>
                  <w:szCs w:val="22"/>
                </w:rPr>
                <w:t>Background check</w:t>
              </w:r>
            </w:ins>
          </w:p>
        </w:tc>
        <w:tc>
          <w:tcPr>
            <w:tcW w:w="900" w:type="dxa"/>
            <w:shd w:val="clear" w:color="auto" w:fill="auto"/>
          </w:tcPr>
          <w:p w14:paraId="31D0FBA5" w14:textId="77777777" w:rsidR="002729DB" w:rsidRPr="007769BC" w:rsidRDefault="002729DB" w:rsidP="007B3270">
            <w:pPr>
              <w:rPr>
                <w:ins w:id="2152" w:author="Ammanuel Beyene" w:date="2022-05-17T19:27:00Z"/>
                <w:rFonts w:ascii="Arial" w:hAnsi="Arial" w:cs="Arial"/>
                <w:sz w:val="22"/>
                <w:szCs w:val="22"/>
              </w:rPr>
            </w:pPr>
            <w:ins w:id="2153" w:author="Ammanuel Beyene" w:date="2022-05-17T19:27:00Z">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2</w:t>
              </w:r>
            </w:ins>
          </w:p>
        </w:tc>
        <w:tc>
          <w:tcPr>
            <w:tcW w:w="2718" w:type="dxa"/>
            <w:shd w:val="clear" w:color="auto" w:fill="auto"/>
          </w:tcPr>
          <w:p w14:paraId="3952BD16" w14:textId="2E2EC6A3" w:rsidR="002729DB" w:rsidRPr="007769BC" w:rsidRDefault="002729DB" w:rsidP="007B3270">
            <w:pPr>
              <w:rPr>
                <w:ins w:id="2154" w:author="Ammanuel Beyene" w:date="2022-05-17T19:27:00Z"/>
                <w:rFonts w:ascii="Arial" w:hAnsi="Arial" w:cs="Arial"/>
                <w:sz w:val="22"/>
                <w:szCs w:val="22"/>
              </w:rPr>
            </w:pPr>
            <w:ins w:id="2155" w:author="Ammanuel Beyene" w:date="2022-05-17T19:27:00Z">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Ve</w:t>
              </w:r>
            </w:ins>
            <w:ins w:id="2156" w:author="Ammanuel Beyene" w:date="2022-05-19T18:11:00Z">
              <w:r w:rsidR="007E3B48">
                <w:rPr>
                  <w:rFonts w:ascii="Arial" w:hAnsi="Arial" w:cs="Arial"/>
                  <w:sz w:val="22"/>
                  <w:szCs w:val="22"/>
                </w:rPr>
                <w:t>r</w:t>
              </w:r>
            </w:ins>
            <w:ins w:id="2157" w:author="Ammanuel Beyene" w:date="2022-05-17T19:27:00Z">
              <w:r>
                <w:rPr>
                  <w:rFonts w:ascii="Arial" w:hAnsi="Arial" w:cs="Arial"/>
                  <w:sz w:val="22"/>
                  <w:szCs w:val="22"/>
                </w:rPr>
                <w:t>y important</w:t>
              </w:r>
            </w:ins>
          </w:p>
        </w:tc>
      </w:tr>
      <w:tr w:rsidR="002729DB" w:rsidRPr="007769BC" w14:paraId="3E83DBF0" w14:textId="77777777" w:rsidTr="007B3270">
        <w:trPr>
          <w:ins w:id="2158" w:author="Ammanuel Beyene" w:date="2022-05-17T19:27:00Z"/>
        </w:trPr>
        <w:tc>
          <w:tcPr>
            <w:tcW w:w="4788" w:type="dxa"/>
            <w:shd w:val="clear" w:color="auto" w:fill="auto"/>
          </w:tcPr>
          <w:p w14:paraId="6FEDB436" w14:textId="77777777" w:rsidR="002729DB" w:rsidRPr="007769BC" w:rsidRDefault="002729DB" w:rsidP="007B3270">
            <w:pPr>
              <w:rPr>
                <w:ins w:id="2159" w:author="Ammanuel Beyene" w:date="2022-05-17T19:27:00Z"/>
                <w:rFonts w:ascii="Arial" w:hAnsi="Arial" w:cs="Arial"/>
                <w:sz w:val="22"/>
                <w:szCs w:val="22"/>
              </w:rPr>
            </w:pPr>
            <w:ins w:id="2160" w:author="Ammanuel Beyene" w:date="2022-05-17T19:27: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User</w:t>
              </w:r>
            </w:ins>
          </w:p>
        </w:tc>
        <w:tc>
          <w:tcPr>
            <w:tcW w:w="4788" w:type="dxa"/>
            <w:gridSpan w:val="3"/>
            <w:shd w:val="clear" w:color="auto" w:fill="auto"/>
          </w:tcPr>
          <w:p w14:paraId="0D277A19" w14:textId="1AB5DC2B" w:rsidR="002729DB" w:rsidRPr="007769BC" w:rsidRDefault="002729DB" w:rsidP="007B3270">
            <w:pPr>
              <w:rPr>
                <w:ins w:id="2161" w:author="Ammanuel Beyene" w:date="2022-05-17T19:27:00Z"/>
                <w:rFonts w:ascii="Arial" w:hAnsi="Arial" w:cs="Arial"/>
                <w:sz w:val="22"/>
                <w:szCs w:val="22"/>
              </w:rPr>
            </w:pPr>
            <w:ins w:id="2162" w:author="Ammanuel Beyene" w:date="2022-05-17T19:27: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2163" w:author="Ammanuel Beyene" w:date="2022-05-19T18:10:00Z">
              <w:r w:rsidR="007E3B48">
                <w:rPr>
                  <w:rFonts w:ascii="Arial" w:hAnsi="Arial" w:cs="Arial"/>
                  <w:sz w:val="22"/>
                  <w:szCs w:val="22"/>
                </w:rPr>
                <w:t>Detail Essential</w:t>
              </w:r>
            </w:ins>
          </w:p>
        </w:tc>
      </w:tr>
      <w:tr w:rsidR="002729DB" w:rsidRPr="007769BC" w14:paraId="26857C34" w14:textId="77777777" w:rsidTr="007B3270">
        <w:trPr>
          <w:ins w:id="2164" w:author="Ammanuel Beyene" w:date="2022-05-17T19:27:00Z"/>
        </w:trPr>
        <w:tc>
          <w:tcPr>
            <w:tcW w:w="9576" w:type="dxa"/>
            <w:gridSpan w:val="4"/>
            <w:shd w:val="clear" w:color="auto" w:fill="auto"/>
          </w:tcPr>
          <w:p w14:paraId="63994B45" w14:textId="77777777" w:rsidR="002729DB" w:rsidRDefault="002729DB" w:rsidP="007B3270">
            <w:pPr>
              <w:rPr>
                <w:ins w:id="2165" w:author="Ammanuel Beyene" w:date="2022-05-17T19:27:00Z"/>
                <w:rFonts w:ascii="Arial" w:hAnsi="Arial" w:cs="Arial"/>
                <w:b/>
                <w:sz w:val="22"/>
                <w:szCs w:val="22"/>
              </w:rPr>
            </w:pPr>
            <w:ins w:id="2166" w:author="Ammanuel Beyene" w:date="2022-05-17T19:27:00Z">
              <w:r>
                <w:rPr>
                  <w:rFonts w:ascii="Arial" w:hAnsi="Arial" w:cs="Arial"/>
                  <w:b/>
                  <w:sz w:val="22"/>
                  <w:szCs w:val="22"/>
                </w:rPr>
                <w:t>Supporting Actors:</w:t>
              </w:r>
            </w:ins>
          </w:p>
          <w:p w14:paraId="0AE9820B" w14:textId="77777777" w:rsidR="002729DB" w:rsidRPr="003C3148" w:rsidRDefault="002729DB" w:rsidP="002729DB">
            <w:pPr>
              <w:numPr>
                <w:ilvl w:val="0"/>
                <w:numId w:val="15"/>
              </w:numPr>
              <w:rPr>
                <w:ins w:id="2167" w:author="Ammanuel Beyene" w:date="2022-05-17T19:27:00Z"/>
                <w:rFonts w:ascii="Arial" w:hAnsi="Arial" w:cs="Arial"/>
                <w:b/>
                <w:sz w:val="22"/>
                <w:szCs w:val="22"/>
              </w:rPr>
            </w:pPr>
            <w:ins w:id="2168" w:author="Ammanuel Beyene" w:date="2022-05-17T19:27:00Z">
              <w:r>
                <w:rPr>
                  <w:rFonts w:ascii="Arial" w:hAnsi="Arial" w:cs="Arial"/>
                  <w:b/>
                  <w:sz w:val="22"/>
                  <w:szCs w:val="22"/>
                </w:rPr>
                <w:t>User account manager</w:t>
              </w:r>
            </w:ins>
          </w:p>
          <w:p w14:paraId="3B2E89A8" w14:textId="77777777" w:rsidR="002729DB" w:rsidRDefault="002729DB" w:rsidP="002729DB">
            <w:pPr>
              <w:numPr>
                <w:ilvl w:val="0"/>
                <w:numId w:val="15"/>
              </w:numPr>
              <w:rPr>
                <w:ins w:id="2169" w:author="Ammanuel Beyene" w:date="2022-05-17T19:27:00Z"/>
                <w:rFonts w:ascii="Arial" w:hAnsi="Arial" w:cs="Arial"/>
                <w:b/>
                <w:sz w:val="22"/>
                <w:szCs w:val="22"/>
              </w:rPr>
            </w:pPr>
            <w:ins w:id="2170" w:author="Ammanuel Beyene" w:date="2022-05-17T19:27:00Z">
              <w:r>
                <w:rPr>
                  <w:rFonts w:ascii="Arial" w:hAnsi="Arial" w:cs="Arial"/>
                  <w:b/>
                  <w:sz w:val="22"/>
                  <w:szCs w:val="22"/>
                </w:rPr>
                <w:t>Security and customer support manager</w:t>
              </w:r>
            </w:ins>
          </w:p>
          <w:p w14:paraId="0363CB93" w14:textId="77777777" w:rsidR="002729DB" w:rsidRPr="007769BC" w:rsidRDefault="002729DB" w:rsidP="002729DB">
            <w:pPr>
              <w:numPr>
                <w:ilvl w:val="0"/>
                <w:numId w:val="15"/>
              </w:numPr>
              <w:rPr>
                <w:ins w:id="2171" w:author="Ammanuel Beyene" w:date="2022-05-17T19:27:00Z"/>
                <w:rFonts w:ascii="Arial" w:hAnsi="Arial" w:cs="Arial"/>
                <w:b/>
                <w:sz w:val="22"/>
                <w:szCs w:val="22"/>
              </w:rPr>
            </w:pPr>
            <w:ins w:id="2172" w:author="Ammanuel Beyene" w:date="2022-05-17T19:27:00Z">
              <w:r>
                <w:rPr>
                  <w:rFonts w:ascii="Arial" w:hAnsi="Arial" w:cs="Arial"/>
                  <w:b/>
                  <w:sz w:val="22"/>
                  <w:szCs w:val="22"/>
                </w:rPr>
                <w:t>Owner</w:t>
              </w:r>
            </w:ins>
          </w:p>
        </w:tc>
      </w:tr>
      <w:tr w:rsidR="002729DB" w:rsidRPr="007769BC" w14:paraId="4479ACB5" w14:textId="77777777" w:rsidTr="007B3270">
        <w:trPr>
          <w:ins w:id="2173" w:author="Ammanuel Beyene" w:date="2022-05-17T19:27:00Z"/>
        </w:trPr>
        <w:tc>
          <w:tcPr>
            <w:tcW w:w="9576" w:type="dxa"/>
            <w:gridSpan w:val="4"/>
            <w:shd w:val="clear" w:color="auto" w:fill="auto"/>
          </w:tcPr>
          <w:p w14:paraId="69FA9A66" w14:textId="77777777" w:rsidR="002729DB" w:rsidRDefault="002729DB" w:rsidP="007B3270">
            <w:pPr>
              <w:rPr>
                <w:ins w:id="2174" w:author="Ammanuel Beyene" w:date="2022-05-17T19:27:00Z"/>
                <w:rFonts w:ascii="Arial" w:hAnsi="Arial" w:cs="Arial"/>
                <w:sz w:val="22"/>
                <w:szCs w:val="22"/>
              </w:rPr>
            </w:pPr>
            <w:ins w:id="2175" w:author="Ammanuel Beyene" w:date="2022-05-17T19:27: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4E022E25" w14:textId="77777777" w:rsidR="002729DB" w:rsidRDefault="002729DB" w:rsidP="007B3270">
            <w:pPr>
              <w:rPr>
                <w:ins w:id="2176" w:author="Ammanuel Beyene" w:date="2022-05-17T19:27:00Z"/>
                <w:rFonts w:ascii="Arial" w:hAnsi="Arial" w:cs="Arial"/>
                <w:sz w:val="22"/>
                <w:szCs w:val="22"/>
              </w:rPr>
            </w:pPr>
          </w:p>
          <w:p w14:paraId="44B11B48" w14:textId="16FD4F38" w:rsidR="002729DB" w:rsidRDefault="002729DB" w:rsidP="002729DB">
            <w:pPr>
              <w:numPr>
                <w:ilvl w:val="0"/>
                <w:numId w:val="15"/>
              </w:numPr>
              <w:rPr>
                <w:ins w:id="2177" w:author="Ammanuel Beyene" w:date="2022-05-17T19:27:00Z"/>
                <w:rFonts w:ascii="Arial" w:hAnsi="Arial" w:cs="Arial"/>
                <w:sz w:val="22"/>
                <w:szCs w:val="22"/>
              </w:rPr>
            </w:pPr>
            <w:ins w:id="2178" w:author="Ammanuel Beyene" w:date="2022-05-17T19:27:00Z">
              <w:r>
                <w:rPr>
                  <w:rFonts w:ascii="Arial" w:hAnsi="Arial" w:cs="Arial"/>
                  <w:sz w:val="22"/>
                  <w:szCs w:val="22"/>
                </w:rPr>
                <w:t xml:space="preserve">Other users – who want a safe </w:t>
              </w:r>
            </w:ins>
            <w:ins w:id="2179" w:author="Ammanuel Beyene" w:date="2022-05-17T22:22:00Z">
              <w:r w:rsidR="00D73852">
                <w:rPr>
                  <w:rFonts w:ascii="Arial" w:hAnsi="Arial" w:cs="Arial"/>
                  <w:sz w:val="22"/>
                  <w:szCs w:val="22"/>
                </w:rPr>
                <w:t>environment</w:t>
              </w:r>
            </w:ins>
            <w:ins w:id="2180" w:author="Ammanuel Beyene" w:date="2022-05-17T19:27:00Z">
              <w:r>
                <w:rPr>
                  <w:rFonts w:ascii="Arial" w:hAnsi="Arial" w:cs="Arial"/>
                  <w:sz w:val="22"/>
                  <w:szCs w:val="22"/>
                </w:rPr>
                <w:t xml:space="preserve"> to do their tasks</w:t>
              </w:r>
            </w:ins>
          </w:p>
          <w:p w14:paraId="59706AD4" w14:textId="3FC6A0B5" w:rsidR="002729DB" w:rsidRDefault="002729DB" w:rsidP="002729DB">
            <w:pPr>
              <w:numPr>
                <w:ilvl w:val="0"/>
                <w:numId w:val="15"/>
              </w:numPr>
              <w:rPr>
                <w:ins w:id="2181" w:author="Ammanuel Beyene" w:date="2022-05-17T19:27:00Z"/>
                <w:rFonts w:ascii="Arial" w:hAnsi="Arial" w:cs="Arial"/>
                <w:sz w:val="22"/>
                <w:szCs w:val="22"/>
              </w:rPr>
            </w:pPr>
            <w:ins w:id="2182" w:author="Ammanuel Beyene" w:date="2022-05-17T19:27:00Z">
              <w:r>
                <w:rPr>
                  <w:rFonts w:ascii="Arial" w:hAnsi="Arial" w:cs="Arial"/>
                  <w:sz w:val="22"/>
                  <w:szCs w:val="22"/>
                </w:rPr>
                <w:t>Owner – wants credible and secure software users can use and more users to sign up as a result</w:t>
              </w:r>
            </w:ins>
          </w:p>
          <w:p w14:paraId="48BF2068" w14:textId="77777777" w:rsidR="002729DB" w:rsidRDefault="002729DB" w:rsidP="002729DB">
            <w:pPr>
              <w:numPr>
                <w:ilvl w:val="0"/>
                <w:numId w:val="15"/>
              </w:numPr>
              <w:rPr>
                <w:ins w:id="2183" w:author="Ammanuel Beyene" w:date="2022-05-17T19:27:00Z"/>
                <w:rFonts w:ascii="Arial" w:hAnsi="Arial" w:cs="Arial"/>
                <w:sz w:val="22"/>
                <w:szCs w:val="22"/>
              </w:rPr>
            </w:pPr>
            <w:ins w:id="2184" w:author="Ammanuel Beyene" w:date="2022-05-17T19:27:00Z">
              <w:r>
                <w:rPr>
                  <w:rFonts w:ascii="Arial" w:hAnsi="Arial" w:cs="Arial"/>
                  <w:sz w:val="22"/>
                  <w:szCs w:val="22"/>
                </w:rPr>
                <w:t>Business partners – want the software to be successful and have credibility, as well as - more users to sign up</w:t>
              </w:r>
            </w:ins>
          </w:p>
          <w:p w14:paraId="674B0401" w14:textId="7231ADA4" w:rsidR="002729DB" w:rsidRDefault="00D73852" w:rsidP="002729DB">
            <w:pPr>
              <w:numPr>
                <w:ilvl w:val="0"/>
                <w:numId w:val="15"/>
              </w:numPr>
              <w:rPr>
                <w:ins w:id="2185" w:author="Ammanuel Beyene" w:date="2022-05-17T19:27:00Z"/>
                <w:rFonts w:ascii="Arial" w:hAnsi="Arial" w:cs="Arial"/>
                <w:sz w:val="22"/>
                <w:szCs w:val="22"/>
              </w:rPr>
            </w:pPr>
            <w:ins w:id="2186" w:author="Ammanuel Beyene" w:date="2022-05-17T22:22:00Z">
              <w:r>
                <w:rPr>
                  <w:rFonts w:ascii="Arial" w:hAnsi="Arial" w:cs="Arial"/>
                  <w:sz w:val="22"/>
                  <w:szCs w:val="22"/>
                </w:rPr>
                <w:t>Sponsors</w:t>
              </w:r>
            </w:ins>
            <w:ins w:id="2187" w:author="Ammanuel Beyene" w:date="2022-05-17T19:27:00Z">
              <w:r w:rsidR="002729DB">
                <w:rPr>
                  <w:rFonts w:ascii="Arial" w:hAnsi="Arial" w:cs="Arial"/>
                  <w:sz w:val="22"/>
                  <w:szCs w:val="22"/>
                </w:rPr>
                <w:t xml:space="preserve"> – want the software to be credible and successful</w:t>
              </w:r>
            </w:ins>
          </w:p>
          <w:p w14:paraId="43E58C7B" w14:textId="77777777" w:rsidR="002729DB" w:rsidRDefault="002729DB" w:rsidP="007B3270">
            <w:pPr>
              <w:ind w:left="720"/>
              <w:rPr>
                <w:ins w:id="2188" w:author="Ammanuel Beyene" w:date="2022-05-17T19:27:00Z"/>
                <w:rFonts w:ascii="Arial" w:hAnsi="Arial" w:cs="Arial"/>
                <w:sz w:val="22"/>
                <w:szCs w:val="22"/>
              </w:rPr>
            </w:pPr>
          </w:p>
          <w:p w14:paraId="584B16A9" w14:textId="77777777" w:rsidR="002729DB" w:rsidRPr="007769BC" w:rsidRDefault="002729DB" w:rsidP="007B3270">
            <w:pPr>
              <w:ind w:left="720"/>
              <w:rPr>
                <w:ins w:id="2189" w:author="Ammanuel Beyene" w:date="2022-05-17T19:27:00Z"/>
                <w:rFonts w:ascii="Arial" w:hAnsi="Arial" w:cs="Arial"/>
                <w:sz w:val="22"/>
                <w:szCs w:val="22"/>
              </w:rPr>
            </w:pPr>
          </w:p>
          <w:p w14:paraId="53B13247" w14:textId="77777777" w:rsidR="002729DB" w:rsidRPr="007769BC" w:rsidRDefault="002729DB" w:rsidP="007B3270">
            <w:pPr>
              <w:rPr>
                <w:ins w:id="2190" w:author="Ammanuel Beyene" w:date="2022-05-17T19:27:00Z"/>
                <w:rFonts w:ascii="Arial" w:hAnsi="Arial" w:cs="Arial"/>
                <w:sz w:val="22"/>
                <w:szCs w:val="22"/>
              </w:rPr>
            </w:pPr>
          </w:p>
          <w:p w14:paraId="4FE2A250" w14:textId="77777777" w:rsidR="002729DB" w:rsidRPr="007769BC" w:rsidRDefault="002729DB" w:rsidP="007B3270">
            <w:pPr>
              <w:rPr>
                <w:ins w:id="2191" w:author="Ammanuel Beyene" w:date="2022-05-17T19:27:00Z"/>
                <w:rFonts w:ascii="Arial" w:hAnsi="Arial" w:cs="Arial"/>
                <w:sz w:val="22"/>
                <w:szCs w:val="22"/>
              </w:rPr>
            </w:pPr>
          </w:p>
        </w:tc>
      </w:tr>
      <w:tr w:rsidR="002729DB" w:rsidRPr="007769BC" w14:paraId="2D91BC1A" w14:textId="77777777" w:rsidTr="007B3270">
        <w:trPr>
          <w:ins w:id="2192" w:author="Ammanuel Beyene" w:date="2022-05-17T19:27:00Z"/>
        </w:trPr>
        <w:tc>
          <w:tcPr>
            <w:tcW w:w="9576" w:type="dxa"/>
            <w:gridSpan w:val="4"/>
            <w:shd w:val="clear" w:color="auto" w:fill="auto"/>
          </w:tcPr>
          <w:p w14:paraId="0AE366D6" w14:textId="77777777" w:rsidR="002729DB" w:rsidRPr="007769BC" w:rsidRDefault="002729DB" w:rsidP="007B3270">
            <w:pPr>
              <w:rPr>
                <w:ins w:id="2193" w:author="Ammanuel Beyene" w:date="2022-05-17T19:27:00Z"/>
                <w:rFonts w:ascii="Arial" w:hAnsi="Arial" w:cs="Arial"/>
                <w:sz w:val="22"/>
                <w:szCs w:val="22"/>
              </w:rPr>
            </w:pPr>
            <w:ins w:id="2194" w:author="Ammanuel Beyene" w:date="2022-05-17T19:27: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50ECD35E" w14:textId="77777777" w:rsidR="002729DB" w:rsidRPr="007769BC" w:rsidRDefault="002729DB" w:rsidP="007B3270">
            <w:pPr>
              <w:rPr>
                <w:ins w:id="2195" w:author="Ammanuel Beyene" w:date="2022-05-17T19:27:00Z"/>
                <w:rFonts w:ascii="Arial" w:hAnsi="Arial" w:cs="Arial"/>
                <w:sz w:val="22"/>
                <w:szCs w:val="22"/>
              </w:rPr>
            </w:pPr>
          </w:p>
          <w:p w14:paraId="28759CC2" w14:textId="06AA7394" w:rsidR="002729DB" w:rsidRPr="007769BC" w:rsidRDefault="002729DB" w:rsidP="007B3270">
            <w:pPr>
              <w:rPr>
                <w:ins w:id="2196" w:author="Ammanuel Beyene" w:date="2022-05-17T19:27:00Z"/>
                <w:rFonts w:ascii="Arial" w:hAnsi="Arial" w:cs="Arial"/>
                <w:sz w:val="22"/>
                <w:szCs w:val="22"/>
              </w:rPr>
            </w:pPr>
            <w:ins w:id="2197" w:author="Ammanuel Beyene" w:date="2022-05-17T19:27:00Z">
              <w:r>
                <w:rPr>
                  <w:rFonts w:ascii="Arial" w:hAnsi="Arial" w:cs="Arial"/>
                  <w:sz w:val="22"/>
                  <w:szCs w:val="22"/>
                </w:rPr>
                <w:t xml:space="preserve">After users enter and submit their information to create an account, they </w:t>
              </w:r>
              <w:proofErr w:type="gramStart"/>
              <w:r>
                <w:rPr>
                  <w:rFonts w:ascii="Arial" w:hAnsi="Arial" w:cs="Arial"/>
                  <w:sz w:val="22"/>
                  <w:szCs w:val="22"/>
                </w:rPr>
                <w:t>have to</w:t>
              </w:r>
              <w:proofErr w:type="gramEnd"/>
              <w:r>
                <w:rPr>
                  <w:rFonts w:ascii="Arial" w:hAnsi="Arial" w:cs="Arial"/>
                  <w:sz w:val="22"/>
                  <w:szCs w:val="22"/>
                </w:rPr>
                <w:t xml:space="preserve"> wait three days for the background check process. A background check is done on users</w:t>
              </w:r>
            </w:ins>
            <w:ins w:id="2198" w:author="Ammanuel Beyene" w:date="2022-05-19T22:44:00Z">
              <w:r w:rsidR="004F04B2">
                <w:rPr>
                  <w:rFonts w:ascii="Arial" w:hAnsi="Arial" w:cs="Arial"/>
                  <w:sz w:val="22"/>
                  <w:szCs w:val="22"/>
                </w:rPr>
                <w:t>,</w:t>
              </w:r>
            </w:ins>
            <w:ins w:id="2199" w:author="Ammanuel Beyene" w:date="2022-05-17T19:27:00Z">
              <w:r>
                <w:rPr>
                  <w:rFonts w:ascii="Arial" w:hAnsi="Arial" w:cs="Arial"/>
                  <w:sz w:val="22"/>
                  <w:szCs w:val="22"/>
                </w:rPr>
                <w:t xml:space="preserve"> and if users pass the check, they can have an account. Otherwise, they are denied </w:t>
              </w:r>
            </w:ins>
            <w:ins w:id="2200" w:author="Ammanuel Beyene" w:date="2022-05-17T22:22:00Z">
              <w:r w:rsidR="00D73852">
                <w:rPr>
                  <w:rFonts w:ascii="Arial" w:hAnsi="Arial" w:cs="Arial"/>
                  <w:sz w:val="22"/>
                  <w:szCs w:val="22"/>
                </w:rPr>
                <w:t>account</w:t>
              </w:r>
            </w:ins>
            <w:ins w:id="2201" w:author="Ammanuel Beyene" w:date="2022-05-17T19:27:00Z">
              <w:r>
                <w:rPr>
                  <w:rFonts w:ascii="Arial" w:hAnsi="Arial" w:cs="Arial"/>
                  <w:sz w:val="22"/>
                  <w:szCs w:val="22"/>
                </w:rPr>
                <w:t xml:space="preserve"> creation. </w:t>
              </w:r>
            </w:ins>
          </w:p>
          <w:p w14:paraId="430B8FA0" w14:textId="77777777" w:rsidR="002729DB" w:rsidRPr="007769BC" w:rsidRDefault="002729DB" w:rsidP="007B3270">
            <w:pPr>
              <w:rPr>
                <w:ins w:id="2202" w:author="Ammanuel Beyene" w:date="2022-05-17T19:27:00Z"/>
                <w:rFonts w:ascii="Arial" w:hAnsi="Arial" w:cs="Arial"/>
                <w:sz w:val="22"/>
                <w:szCs w:val="22"/>
              </w:rPr>
            </w:pPr>
          </w:p>
        </w:tc>
      </w:tr>
      <w:tr w:rsidR="002729DB" w:rsidRPr="007769BC" w14:paraId="3CAB22D9" w14:textId="77777777" w:rsidTr="007B3270">
        <w:trPr>
          <w:ins w:id="2203" w:author="Ammanuel Beyene" w:date="2022-05-17T19:27:00Z"/>
        </w:trPr>
        <w:tc>
          <w:tcPr>
            <w:tcW w:w="9576" w:type="dxa"/>
            <w:gridSpan w:val="4"/>
            <w:shd w:val="clear" w:color="auto" w:fill="auto"/>
          </w:tcPr>
          <w:p w14:paraId="4AE9F627" w14:textId="656FB78A" w:rsidR="002729DB" w:rsidRPr="007769BC" w:rsidRDefault="002729DB" w:rsidP="007B3270">
            <w:pPr>
              <w:rPr>
                <w:ins w:id="2204" w:author="Ammanuel Beyene" w:date="2022-05-17T19:27:00Z"/>
                <w:rFonts w:ascii="Arial" w:hAnsi="Arial" w:cs="Arial"/>
                <w:sz w:val="22"/>
                <w:szCs w:val="22"/>
              </w:rPr>
            </w:pPr>
            <w:ins w:id="2205" w:author="Ammanuel Beyene" w:date="2022-05-17T19:27:00Z">
              <w:r w:rsidRPr="007769BC">
                <w:rPr>
                  <w:rFonts w:ascii="Arial" w:hAnsi="Arial" w:cs="Arial"/>
                  <w:b/>
                  <w:sz w:val="22"/>
                  <w:szCs w:val="22"/>
                </w:rPr>
                <w:t>Trigger</w:t>
              </w:r>
              <w:r w:rsidRPr="007769BC">
                <w:rPr>
                  <w:rFonts w:ascii="Arial" w:hAnsi="Arial" w:cs="Arial"/>
                  <w:sz w:val="22"/>
                  <w:szCs w:val="22"/>
                </w:rPr>
                <w:t xml:space="preserve">: </w:t>
              </w:r>
              <w:r>
                <w:rPr>
                  <w:rFonts w:ascii="Arial" w:hAnsi="Arial" w:cs="Arial"/>
                  <w:sz w:val="22"/>
                  <w:szCs w:val="22"/>
                </w:rPr>
                <w:t xml:space="preserve">Users submit </w:t>
              </w:r>
            </w:ins>
            <w:ins w:id="2206" w:author="Ammanuel Beyene" w:date="2022-05-17T22:22:00Z">
              <w:r w:rsidR="00D73852">
                <w:rPr>
                  <w:rFonts w:ascii="Arial" w:hAnsi="Arial" w:cs="Arial"/>
                  <w:sz w:val="22"/>
                  <w:szCs w:val="22"/>
                </w:rPr>
                <w:t>account</w:t>
              </w:r>
            </w:ins>
            <w:ins w:id="2207" w:author="Ammanuel Beyene" w:date="2022-05-17T19:27:00Z">
              <w:r>
                <w:rPr>
                  <w:rFonts w:ascii="Arial" w:hAnsi="Arial" w:cs="Arial"/>
                  <w:sz w:val="22"/>
                  <w:szCs w:val="22"/>
                </w:rPr>
                <w:t xml:space="preserve"> creation information </w:t>
              </w:r>
            </w:ins>
          </w:p>
          <w:p w14:paraId="0C9525AA" w14:textId="77777777" w:rsidR="002729DB" w:rsidRPr="007769BC" w:rsidRDefault="002729DB" w:rsidP="007B3270">
            <w:pPr>
              <w:rPr>
                <w:ins w:id="2208" w:author="Ammanuel Beyene" w:date="2022-05-17T19:27:00Z"/>
                <w:rFonts w:ascii="Arial" w:hAnsi="Arial" w:cs="Arial"/>
                <w:sz w:val="22"/>
                <w:szCs w:val="22"/>
              </w:rPr>
            </w:pPr>
          </w:p>
          <w:p w14:paraId="50D2A906" w14:textId="77777777" w:rsidR="002729DB" w:rsidRPr="007769BC" w:rsidRDefault="002729DB" w:rsidP="007B3270">
            <w:pPr>
              <w:tabs>
                <w:tab w:val="left" w:pos="1980"/>
                <w:tab w:val="left" w:pos="3240"/>
              </w:tabs>
              <w:rPr>
                <w:ins w:id="2209" w:author="Ammanuel Beyene" w:date="2022-05-17T19:27:00Z"/>
                <w:rFonts w:ascii="Arial" w:hAnsi="Arial" w:cs="Arial"/>
                <w:sz w:val="22"/>
                <w:szCs w:val="22"/>
              </w:rPr>
            </w:pPr>
            <w:ins w:id="2210" w:author="Ammanuel Beyene" w:date="2022-05-17T19:27: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 xml:space="preserve">_x__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2729DB" w:rsidRPr="007769BC" w14:paraId="6CDCF141" w14:textId="77777777" w:rsidTr="007B3270">
        <w:trPr>
          <w:ins w:id="2211" w:author="Ammanuel Beyene" w:date="2022-05-17T19:27:00Z"/>
        </w:trPr>
        <w:tc>
          <w:tcPr>
            <w:tcW w:w="9576" w:type="dxa"/>
            <w:gridSpan w:val="4"/>
            <w:shd w:val="clear" w:color="auto" w:fill="auto"/>
          </w:tcPr>
          <w:p w14:paraId="0C64A63E" w14:textId="77777777" w:rsidR="002729DB" w:rsidRPr="007769BC" w:rsidRDefault="002729DB" w:rsidP="007B3270">
            <w:pPr>
              <w:rPr>
                <w:ins w:id="2212" w:author="Ammanuel Beyene" w:date="2022-05-17T19:27:00Z"/>
                <w:rFonts w:ascii="Arial" w:hAnsi="Arial" w:cs="Arial"/>
                <w:sz w:val="22"/>
                <w:szCs w:val="22"/>
              </w:rPr>
            </w:pPr>
            <w:ins w:id="2213" w:author="Ammanuel Beyene" w:date="2022-05-17T19:27:00Z">
              <w:r w:rsidRPr="007769BC">
                <w:rPr>
                  <w:rFonts w:ascii="Arial" w:hAnsi="Arial" w:cs="Arial"/>
                  <w:b/>
                  <w:sz w:val="22"/>
                  <w:szCs w:val="22"/>
                </w:rPr>
                <w:t>Relationships</w:t>
              </w:r>
              <w:r w:rsidRPr="007769BC">
                <w:rPr>
                  <w:rFonts w:ascii="Arial" w:hAnsi="Arial" w:cs="Arial"/>
                  <w:sz w:val="22"/>
                  <w:szCs w:val="22"/>
                </w:rPr>
                <w:t xml:space="preserve">: </w:t>
              </w:r>
            </w:ins>
          </w:p>
          <w:p w14:paraId="0C4A4FF9" w14:textId="77777777" w:rsidR="002729DB" w:rsidRPr="007769BC" w:rsidRDefault="002729DB" w:rsidP="007B3270">
            <w:pPr>
              <w:tabs>
                <w:tab w:val="left" w:pos="720"/>
              </w:tabs>
              <w:rPr>
                <w:ins w:id="2214" w:author="Ammanuel Beyene" w:date="2022-05-17T19:27:00Z"/>
                <w:rFonts w:ascii="Arial" w:hAnsi="Arial" w:cs="Arial"/>
                <w:sz w:val="22"/>
                <w:szCs w:val="22"/>
              </w:rPr>
            </w:pPr>
            <w:ins w:id="2215" w:author="Ammanuel Beyene" w:date="2022-05-17T19:27: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 xml:space="preserve">Users, user account manager, </w:t>
              </w:r>
              <w:proofErr w:type="gramStart"/>
              <w:r>
                <w:rPr>
                  <w:rFonts w:ascii="Arial" w:hAnsi="Arial" w:cs="Arial"/>
                  <w:sz w:val="22"/>
                  <w:szCs w:val="22"/>
                </w:rPr>
                <w:t>security</w:t>
              </w:r>
              <w:proofErr w:type="gramEnd"/>
              <w:r>
                <w:rPr>
                  <w:rFonts w:ascii="Arial" w:hAnsi="Arial" w:cs="Arial"/>
                  <w:sz w:val="22"/>
                  <w:szCs w:val="22"/>
                </w:rPr>
                <w:t xml:space="preserve"> and customer support manager</w:t>
              </w:r>
            </w:ins>
          </w:p>
          <w:p w14:paraId="19EAC6D2" w14:textId="30538D0E" w:rsidR="002729DB" w:rsidRPr="007769BC" w:rsidRDefault="002729DB" w:rsidP="007B3270">
            <w:pPr>
              <w:tabs>
                <w:tab w:val="left" w:pos="720"/>
              </w:tabs>
              <w:rPr>
                <w:ins w:id="2216" w:author="Ammanuel Beyene" w:date="2022-05-17T19:27:00Z"/>
                <w:rFonts w:ascii="Arial" w:hAnsi="Arial" w:cs="Arial"/>
                <w:sz w:val="22"/>
                <w:szCs w:val="22"/>
              </w:rPr>
            </w:pPr>
            <w:ins w:id="2217" w:author="Ammanuel Beyene" w:date="2022-05-17T19:27: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ins>
            <w:ins w:id="2218" w:author="Ammanuel Beyene" w:date="2022-05-20T23:33:00Z">
              <w:r w:rsidR="0040615D">
                <w:rPr>
                  <w:rFonts w:ascii="Arial" w:hAnsi="Arial" w:cs="Arial"/>
                  <w:sz w:val="22"/>
                  <w:szCs w:val="22"/>
                </w:rPr>
                <w:t>Perform back</w:t>
              </w:r>
            </w:ins>
            <w:ins w:id="2219" w:author="Ammanuel Beyene" w:date="2022-05-20T23:34:00Z">
              <w:r w:rsidR="0040615D">
                <w:rPr>
                  <w:rFonts w:ascii="Arial" w:hAnsi="Arial" w:cs="Arial"/>
                  <w:sz w:val="22"/>
                  <w:szCs w:val="22"/>
                </w:rPr>
                <w:t>ground checks</w:t>
              </w:r>
            </w:ins>
          </w:p>
          <w:p w14:paraId="5EDA2514" w14:textId="244A1E33" w:rsidR="002729DB" w:rsidRPr="007769BC" w:rsidRDefault="002729DB" w:rsidP="007B3270">
            <w:pPr>
              <w:tabs>
                <w:tab w:val="left" w:pos="720"/>
              </w:tabs>
              <w:rPr>
                <w:ins w:id="2220" w:author="Ammanuel Beyene" w:date="2022-05-17T19:27:00Z"/>
                <w:rFonts w:ascii="Arial" w:hAnsi="Arial" w:cs="Arial"/>
                <w:sz w:val="22"/>
                <w:szCs w:val="22"/>
              </w:rPr>
            </w:pPr>
            <w:ins w:id="2221" w:author="Ammanuel Beyene" w:date="2022-05-17T19:27: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ins>
            <w:ins w:id="2222" w:author="Ammanuel Beyene" w:date="2022-05-20T23:34:00Z">
              <w:r w:rsidR="003F0774">
                <w:rPr>
                  <w:rFonts w:ascii="Arial" w:hAnsi="Arial" w:cs="Arial"/>
                  <w:sz w:val="22"/>
                  <w:szCs w:val="22"/>
                </w:rPr>
                <w:t>Validate account</w:t>
              </w:r>
            </w:ins>
            <w:ins w:id="2223" w:author="Ammanuel Beyene" w:date="2022-05-17T19:27:00Z">
              <w:r>
                <w:rPr>
                  <w:rFonts w:ascii="Arial" w:hAnsi="Arial" w:cs="Arial"/>
                  <w:sz w:val="22"/>
                  <w:szCs w:val="22"/>
                </w:rPr>
                <w:t xml:space="preserve">, </w:t>
              </w:r>
            </w:ins>
            <w:ins w:id="2224" w:author="Ammanuel Beyene" w:date="2022-05-20T23:34:00Z">
              <w:r w:rsidR="003F0774">
                <w:rPr>
                  <w:rFonts w:ascii="Arial" w:hAnsi="Arial" w:cs="Arial"/>
                  <w:sz w:val="22"/>
                  <w:szCs w:val="22"/>
                </w:rPr>
                <w:t>Deny account creation</w:t>
              </w:r>
            </w:ins>
          </w:p>
          <w:p w14:paraId="71CD5258" w14:textId="77777777" w:rsidR="002729DB" w:rsidRPr="007769BC" w:rsidRDefault="002729DB" w:rsidP="007B3270">
            <w:pPr>
              <w:tabs>
                <w:tab w:val="left" w:pos="720"/>
              </w:tabs>
              <w:rPr>
                <w:ins w:id="2225" w:author="Ammanuel Beyene" w:date="2022-05-17T19:27:00Z"/>
                <w:rFonts w:ascii="Arial" w:hAnsi="Arial" w:cs="Arial"/>
                <w:sz w:val="22"/>
                <w:szCs w:val="22"/>
              </w:rPr>
            </w:pPr>
            <w:ins w:id="2226" w:author="Ammanuel Beyene" w:date="2022-05-17T19:27: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sz w:val="22"/>
                  <w:szCs w:val="22"/>
                </w:rPr>
                <w:t>None</w:t>
              </w:r>
            </w:ins>
          </w:p>
        </w:tc>
      </w:tr>
      <w:tr w:rsidR="002729DB" w:rsidRPr="007769BC" w14:paraId="4B6E8D98" w14:textId="77777777" w:rsidTr="007B3270">
        <w:trPr>
          <w:ins w:id="2227" w:author="Ammanuel Beyene" w:date="2022-05-17T19:27:00Z"/>
        </w:trPr>
        <w:tc>
          <w:tcPr>
            <w:tcW w:w="9576" w:type="dxa"/>
            <w:gridSpan w:val="4"/>
            <w:shd w:val="clear" w:color="auto" w:fill="auto"/>
          </w:tcPr>
          <w:p w14:paraId="73202B0B" w14:textId="77777777" w:rsidR="002729DB" w:rsidRPr="007769BC" w:rsidRDefault="002729DB" w:rsidP="007B3270">
            <w:pPr>
              <w:rPr>
                <w:ins w:id="2228" w:author="Ammanuel Beyene" w:date="2022-05-17T19:27:00Z"/>
                <w:rFonts w:ascii="Arial" w:hAnsi="Arial" w:cs="Arial"/>
                <w:sz w:val="22"/>
                <w:szCs w:val="22"/>
              </w:rPr>
            </w:pPr>
            <w:ins w:id="2229" w:author="Ammanuel Beyene" w:date="2022-05-17T19:27: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34203C82" w14:textId="77777777" w:rsidR="002729DB" w:rsidRDefault="002729DB" w:rsidP="007B3270">
            <w:pPr>
              <w:ind w:left="720"/>
              <w:rPr>
                <w:ins w:id="2230" w:author="Ammanuel Beyene" w:date="2022-05-17T19:27:00Z"/>
                <w:rFonts w:ascii="Arial" w:hAnsi="Arial" w:cs="Arial"/>
                <w:sz w:val="22"/>
                <w:szCs w:val="22"/>
              </w:rPr>
            </w:pPr>
            <w:ins w:id="2231" w:author="Ammanuel Beyene" w:date="2022-05-17T19:27:00Z">
              <w:r>
                <w:rPr>
                  <w:rFonts w:ascii="Arial" w:hAnsi="Arial" w:cs="Arial"/>
                  <w:sz w:val="22"/>
                  <w:szCs w:val="22"/>
                </w:rPr>
                <w:t>1. User submits account creation information</w:t>
              </w:r>
            </w:ins>
          </w:p>
          <w:p w14:paraId="53BE1646" w14:textId="77777777" w:rsidR="002729DB" w:rsidRDefault="002729DB" w:rsidP="007B3270">
            <w:pPr>
              <w:ind w:left="720"/>
              <w:rPr>
                <w:ins w:id="2232" w:author="Ammanuel Beyene" w:date="2022-05-17T19:27:00Z"/>
                <w:rFonts w:ascii="Arial" w:hAnsi="Arial" w:cs="Arial"/>
                <w:sz w:val="22"/>
                <w:szCs w:val="22"/>
              </w:rPr>
            </w:pPr>
            <w:ins w:id="2233" w:author="Ammanuel Beyene" w:date="2022-05-17T19:27:00Z">
              <w:r>
                <w:rPr>
                  <w:rFonts w:ascii="Arial" w:hAnsi="Arial" w:cs="Arial"/>
                  <w:sz w:val="22"/>
                  <w:szCs w:val="22"/>
                </w:rPr>
                <w:t>2. User waits three days</w:t>
              </w:r>
            </w:ins>
          </w:p>
          <w:p w14:paraId="3E696D79" w14:textId="6EFA011B" w:rsidR="002729DB" w:rsidRDefault="002729DB" w:rsidP="007B3270">
            <w:pPr>
              <w:ind w:left="720"/>
              <w:rPr>
                <w:ins w:id="2234" w:author="Ammanuel Beyene" w:date="2022-05-17T19:27:00Z"/>
                <w:rFonts w:ascii="Arial" w:hAnsi="Arial" w:cs="Arial"/>
                <w:sz w:val="22"/>
                <w:szCs w:val="22"/>
              </w:rPr>
            </w:pPr>
            <w:ins w:id="2235" w:author="Ammanuel Beyene" w:date="2022-05-17T19:27:00Z">
              <w:r>
                <w:rPr>
                  <w:rFonts w:ascii="Arial" w:hAnsi="Arial" w:cs="Arial"/>
                  <w:sz w:val="22"/>
                  <w:szCs w:val="22"/>
                </w:rPr>
                <w:t xml:space="preserve">3. </w:t>
              </w:r>
            </w:ins>
            <w:ins w:id="2236" w:author="Ammanuel Beyene" w:date="2022-05-17T22:22:00Z">
              <w:r w:rsidR="00D73852">
                <w:rPr>
                  <w:rFonts w:ascii="Arial" w:hAnsi="Arial" w:cs="Arial"/>
                  <w:sz w:val="22"/>
                  <w:szCs w:val="22"/>
                </w:rPr>
                <w:t>Background</w:t>
              </w:r>
            </w:ins>
            <w:ins w:id="2237" w:author="Ammanuel Beyene" w:date="2022-05-17T19:27:00Z">
              <w:r>
                <w:rPr>
                  <w:rFonts w:ascii="Arial" w:hAnsi="Arial" w:cs="Arial"/>
                  <w:sz w:val="22"/>
                  <w:szCs w:val="22"/>
                </w:rPr>
                <w:t xml:space="preserve"> check is done on </w:t>
              </w:r>
            </w:ins>
            <w:ins w:id="2238" w:author="Ammanuel Beyene" w:date="2022-05-19T22:44:00Z">
              <w:r w:rsidR="004F04B2">
                <w:rPr>
                  <w:rFonts w:ascii="Arial" w:hAnsi="Arial" w:cs="Arial"/>
                  <w:sz w:val="22"/>
                  <w:szCs w:val="22"/>
                </w:rPr>
                <w:t xml:space="preserve">the </w:t>
              </w:r>
            </w:ins>
            <w:ins w:id="2239" w:author="Ammanuel Beyene" w:date="2022-05-17T19:27:00Z">
              <w:r>
                <w:rPr>
                  <w:rFonts w:ascii="Arial" w:hAnsi="Arial" w:cs="Arial"/>
                  <w:sz w:val="22"/>
                  <w:szCs w:val="22"/>
                </w:rPr>
                <w:t>user in those three days</w:t>
              </w:r>
            </w:ins>
          </w:p>
          <w:p w14:paraId="526AFCAA" w14:textId="77777777" w:rsidR="002729DB" w:rsidRPr="007769BC" w:rsidRDefault="002729DB" w:rsidP="007B3270">
            <w:pPr>
              <w:rPr>
                <w:ins w:id="2240" w:author="Ammanuel Beyene" w:date="2022-05-17T19:27:00Z"/>
                <w:rFonts w:ascii="Arial" w:hAnsi="Arial" w:cs="Arial"/>
                <w:sz w:val="22"/>
                <w:szCs w:val="22"/>
              </w:rPr>
            </w:pPr>
          </w:p>
          <w:p w14:paraId="6D6BDDDF" w14:textId="77777777" w:rsidR="002729DB" w:rsidRPr="007769BC" w:rsidRDefault="002729DB" w:rsidP="007B3270">
            <w:pPr>
              <w:rPr>
                <w:ins w:id="2241" w:author="Ammanuel Beyene" w:date="2022-05-17T19:27:00Z"/>
                <w:rFonts w:ascii="Arial" w:hAnsi="Arial" w:cs="Arial"/>
                <w:sz w:val="22"/>
                <w:szCs w:val="22"/>
              </w:rPr>
            </w:pPr>
          </w:p>
          <w:p w14:paraId="5E2BA53A" w14:textId="77777777" w:rsidR="002729DB" w:rsidRPr="007769BC" w:rsidRDefault="002729DB" w:rsidP="007B3270">
            <w:pPr>
              <w:rPr>
                <w:ins w:id="2242" w:author="Ammanuel Beyene" w:date="2022-05-17T19:27:00Z"/>
                <w:rFonts w:ascii="Arial" w:hAnsi="Arial" w:cs="Arial"/>
                <w:sz w:val="22"/>
                <w:szCs w:val="22"/>
              </w:rPr>
            </w:pPr>
          </w:p>
        </w:tc>
      </w:tr>
      <w:tr w:rsidR="002729DB" w:rsidRPr="007769BC" w14:paraId="648753B3" w14:textId="77777777" w:rsidTr="007B3270">
        <w:trPr>
          <w:trHeight w:val="498"/>
          <w:ins w:id="2243" w:author="Ammanuel Beyene" w:date="2022-05-17T19:27:00Z"/>
        </w:trPr>
        <w:tc>
          <w:tcPr>
            <w:tcW w:w="9576" w:type="dxa"/>
            <w:gridSpan w:val="4"/>
            <w:shd w:val="clear" w:color="auto" w:fill="auto"/>
          </w:tcPr>
          <w:p w14:paraId="6B3ACCCB" w14:textId="77777777" w:rsidR="002729DB" w:rsidRDefault="002729DB" w:rsidP="007B3270">
            <w:pPr>
              <w:rPr>
                <w:ins w:id="2244" w:author="Ammanuel Beyene" w:date="2022-05-17T19:27:00Z"/>
                <w:rFonts w:ascii="Arial" w:hAnsi="Arial" w:cs="Arial"/>
                <w:sz w:val="22"/>
                <w:szCs w:val="22"/>
              </w:rPr>
            </w:pPr>
            <w:ins w:id="2245" w:author="Ammanuel Beyene" w:date="2022-05-17T19:27: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ins>
          </w:p>
          <w:p w14:paraId="49CF7A03" w14:textId="77777777" w:rsidR="002729DB" w:rsidRDefault="002729DB" w:rsidP="007B3270">
            <w:pPr>
              <w:rPr>
                <w:ins w:id="2246" w:author="Ammanuel Beyene" w:date="2022-05-17T19:27:00Z"/>
                <w:rFonts w:ascii="Arial" w:hAnsi="Arial" w:cs="Arial"/>
                <w:sz w:val="22"/>
                <w:szCs w:val="22"/>
              </w:rPr>
            </w:pPr>
          </w:p>
          <w:p w14:paraId="37889F14" w14:textId="71F0DD28" w:rsidR="002729DB" w:rsidRDefault="002729DB" w:rsidP="007B3270">
            <w:pPr>
              <w:rPr>
                <w:ins w:id="2247" w:author="Ammanuel Beyene" w:date="2022-05-17T19:27:00Z"/>
                <w:rFonts w:ascii="Arial" w:hAnsi="Arial" w:cs="Arial"/>
                <w:sz w:val="22"/>
                <w:szCs w:val="22"/>
              </w:rPr>
            </w:pPr>
            <w:ins w:id="2248" w:author="Ammanuel Beyene" w:date="2022-05-17T19:27:00Z">
              <w:r>
                <w:rPr>
                  <w:rFonts w:ascii="Arial" w:hAnsi="Arial" w:cs="Arial"/>
                  <w:sz w:val="22"/>
                  <w:szCs w:val="22"/>
                </w:rPr>
                <w:t>(</w:t>
              </w:r>
            </w:ins>
            <w:ins w:id="2249" w:author="Ammanuel Beyene" w:date="2022-05-20T23:34:00Z">
              <w:r w:rsidR="003F0774">
                <w:rPr>
                  <w:rFonts w:ascii="Arial" w:hAnsi="Arial" w:cs="Arial"/>
                  <w:sz w:val="22"/>
                  <w:szCs w:val="22"/>
                </w:rPr>
                <w:t>S</w:t>
              </w:r>
            </w:ins>
            <w:ins w:id="2250" w:author="Ammanuel Beyene" w:date="2022-05-17T19:27:00Z">
              <w:r>
                <w:rPr>
                  <w:rFonts w:ascii="Arial" w:hAnsi="Arial" w:cs="Arial"/>
                  <w:sz w:val="22"/>
                  <w:szCs w:val="22"/>
                </w:rPr>
                <w:t>tep 3)</w:t>
              </w:r>
            </w:ins>
          </w:p>
          <w:p w14:paraId="4E01E9C5" w14:textId="77777777" w:rsidR="0061046E" w:rsidRDefault="002729DB">
            <w:pPr>
              <w:ind w:left="720"/>
              <w:rPr>
                <w:ins w:id="2251" w:author="Ammanuel Beyene" w:date="2022-05-20T23:35:00Z"/>
                <w:rFonts w:ascii="Arial" w:hAnsi="Arial" w:cs="Arial"/>
                <w:sz w:val="22"/>
                <w:szCs w:val="22"/>
              </w:rPr>
            </w:pPr>
            <w:ins w:id="2252" w:author="Ammanuel Beyene" w:date="2022-05-17T19:27:00Z">
              <w:r>
                <w:rPr>
                  <w:rFonts w:ascii="Arial" w:hAnsi="Arial" w:cs="Arial"/>
                  <w:sz w:val="22"/>
                  <w:szCs w:val="22"/>
                </w:rPr>
                <w:t xml:space="preserve">1. </w:t>
              </w:r>
            </w:ins>
            <w:ins w:id="2253" w:author="Ammanuel Beyene" w:date="2022-05-20T23:35:00Z">
              <w:r w:rsidR="0061046E">
                <w:rPr>
                  <w:rFonts w:ascii="Arial" w:hAnsi="Arial" w:cs="Arial"/>
                  <w:sz w:val="22"/>
                  <w:szCs w:val="22"/>
                </w:rPr>
                <w:t>The Security and Customer Support Manager does the background check</w:t>
              </w:r>
            </w:ins>
          </w:p>
          <w:p w14:paraId="0F7B6864" w14:textId="20752BE7" w:rsidR="002729DB" w:rsidRDefault="0061046E">
            <w:pPr>
              <w:ind w:left="720"/>
              <w:rPr>
                <w:ins w:id="2254" w:author="Ammanuel Beyene" w:date="2022-05-20T23:36:00Z"/>
                <w:rFonts w:ascii="Arial" w:hAnsi="Arial" w:cs="Arial"/>
                <w:sz w:val="22"/>
                <w:szCs w:val="22"/>
              </w:rPr>
            </w:pPr>
            <w:ins w:id="2255" w:author="Ammanuel Beyene" w:date="2022-05-20T23:35:00Z">
              <w:r>
                <w:rPr>
                  <w:rFonts w:ascii="Arial" w:hAnsi="Arial" w:cs="Arial"/>
                  <w:sz w:val="22"/>
                  <w:szCs w:val="22"/>
                </w:rPr>
                <w:t xml:space="preserve">2. </w:t>
              </w:r>
            </w:ins>
            <w:ins w:id="2256" w:author="Ammanuel Beyene" w:date="2022-05-17T19:27:00Z">
              <w:r w:rsidR="002729DB">
                <w:rPr>
                  <w:rFonts w:ascii="Arial" w:hAnsi="Arial" w:cs="Arial"/>
                  <w:sz w:val="22"/>
                  <w:szCs w:val="22"/>
                </w:rPr>
                <w:t xml:space="preserve">Background check checks for </w:t>
              </w:r>
            </w:ins>
            <w:ins w:id="2257" w:author="Ammanuel Beyene" w:date="2022-05-19T22:44:00Z">
              <w:r w:rsidR="004F04B2">
                <w:rPr>
                  <w:rFonts w:ascii="Arial" w:hAnsi="Arial" w:cs="Arial"/>
                  <w:sz w:val="22"/>
                  <w:szCs w:val="22"/>
                </w:rPr>
                <w:t>user's</w:t>
              </w:r>
            </w:ins>
            <w:ins w:id="2258" w:author="Ammanuel Beyene" w:date="2022-05-17T19:27:00Z">
              <w:r w:rsidR="002729DB">
                <w:rPr>
                  <w:rFonts w:ascii="Arial" w:hAnsi="Arial" w:cs="Arial"/>
                  <w:sz w:val="22"/>
                  <w:szCs w:val="22"/>
                </w:rPr>
                <w:t xml:space="preserve"> age, background information, and </w:t>
              </w:r>
            </w:ins>
            <w:ins w:id="2259" w:author="Ammanuel Beyene" w:date="2022-05-20T23:36:00Z">
              <w:r>
                <w:rPr>
                  <w:rFonts w:ascii="Arial" w:hAnsi="Arial" w:cs="Arial"/>
                  <w:sz w:val="22"/>
                  <w:szCs w:val="22"/>
                </w:rPr>
                <w:t xml:space="preserve">user’s </w:t>
              </w:r>
            </w:ins>
            <w:ins w:id="2260" w:author="Ammanuel Beyene" w:date="2022-05-17T19:27:00Z">
              <w:r w:rsidR="002729DB">
                <w:rPr>
                  <w:rFonts w:ascii="Arial" w:hAnsi="Arial" w:cs="Arial"/>
                  <w:sz w:val="22"/>
                  <w:szCs w:val="22"/>
                </w:rPr>
                <w:t>history</w:t>
              </w:r>
            </w:ins>
          </w:p>
          <w:p w14:paraId="3C5002C7" w14:textId="5CEC20E3" w:rsidR="0061046E" w:rsidRPr="007769BC" w:rsidRDefault="0061046E">
            <w:pPr>
              <w:ind w:left="720"/>
              <w:rPr>
                <w:ins w:id="2261" w:author="Ammanuel Beyene" w:date="2022-05-17T19:27:00Z"/>
                <w:rFonts w:ascii="Arial" w:hAnsi="Arial" w:cs="Arial"/>
                <w:sz w:val="22"/>
                <w:szCs w:val="22"/>
              </w:rPr>
              <w:pPrChange w:id="2262" w:author="Ammanuel Beyene" w:date="2022-05-19T18:11:00Z">
                <w:pPr/>
              </w:pPrChange>
            </w:pPr>
            <w:ins w:id="2263" w:author="Ammanuel Beyene" w:date="2022-05-20T23:36:00Z">
              <w:r>
                <w:rPr>
                  <w:rFonts w:ascii="Arial" w:hAnsi="Arial" w:cs="Arial"/>
                  <w:sz w:val="22"/>
                  <w:szCs w:val="22"/>
                </w:rPr>
                <w:t xml:space="preserve">3. After </w:t>
              </w:r>
            </w:ins>
            <w:ins w:id="2264" w:author="Ammanuel Beyene" w:date="2022-05-20T23:37:00Z">
              <w:r>
                <w:rPr>
                  <w:rFonts w:ascii="Arial" w:hAnsi="Arial" w:cs="Arial"/>
                  <w:sz w:val="22"/>
                  <w:szCs w:val="22"/>
                </w:rPr>
                <w:t>two</w:t>
              </w:r>
            </w:ins>
            <w:ins w:id="2265" w:author="Ammanuel Beyene" w:date="2022-05-20T23:36:00Z">
              <w:r>
                <w:rPr>
                  <w:rFonts w:ascii="Arial" w:hAnsi="Arial" w:cs="Arial"/>
                  <w:sz w:val="22"/>
                  <w:szCs w:val="22"/>
                </w:rPr>
                <w:t xml:space="preserve"> days, Security and Customer Support Manager </w:t>
              </w:r>
            </w:ins>
            <w:ins w:id="2266" w:author="Ammanuel Beyene" w:date="2022-05-20T23:37:00Z">
              <w:r>
                <w:rPr>
                  <w:rFonts w:ascii="Arial" w:hAnsi="Arial" w:cs="Arial"/>
                  <w:sz w:val="22"/>
                  <w:szCs w:val="22"/>
                </w:rPr>
                <w:t xml:space="preserve">will give the background check results to </w:t>
              </w:r>
            </w:ins>
            <w:ins w:id="2267" w:author="Ammanuel Beyene" w:date="2022-05-20T23:41:00Z">
              <w:r w:rsidR="00766A38">
                <w:rPr>
                  <w:rFonts w:ascii="Arial" w:hAnsi="Arial" w:cs="Arial"/>
                  <w:sz w:val="22"/>
                  <w:szCs w:val="22"/>
                </w:rPr>
                <w:t xml:space="preserve">user </w:t>
              </w:r>
              <w:proofErr w:type="spellStart"/>
              <w:r w:rsidR="00766A38">
                <w:rPr>
                  <w:rFonts w:ascii="Arial" w:hAnsi="Arial" w:cs="Arial"/>
                  <w:sz w:val="22"/>
                  <w:szCs w:val="22"/>
                </w:rPr>
                <w:t>accoutn</w:t>
              </w:r>
              <w:proofErr w:type="spellEnd"/>
              <w:r w:rsidR="00766A38">
                <w:rPr>
                  <w:rFonts w:ascii="Arial" w:hAnsi="Arial" w:cs="Arial"/>
                  <w:sz w:val="22"/>
                  <w:szCs w:val="22"/>
                </w:rPr>
                <w:t xml:space="preserve"> manager</w:t>
              </w:r>
            </w:ins>
          </w:p>
        </w:tc>
      </w:tr>
      <w:tr w:rsidR="002729DB" w:rsidRPr="007769BC" w14:paraId="429EE654" w14:textId="77777777" w:rsidTr="007B3270">
        <w:trPr>
          <w:ins w:id="2268" w:author="Ammanuel Beyene" w:date="2022-05-17T19:27:00Z"/>
        </w:trPr>
        <w:tc>
          <w:tcPr>
            <w:tcW w:w="9576" w:type="dxa"/>
            <w:gridSpan w:val="4"/>
            <w:shd w:val="clear" w:color="auto" w:fill="auto"/>
          </w:tcPr>
          <w:p w14:paraId="36A2D7D7" w14:textId="77777777" w:rsidR="002729DB" w:rsidRDefault="002729DB" w:rsidP="007B3270">
            <w:pPr>
              <w:rPr>
                <w:ins w:id="2269" w:author="Ammanuel Beyene" w:date="2022-05-17T19:27:00Z"/>
                <w:rFonts w:ascii="Arial" w:hAnsi="Arial" w:cs="Arial"/>
                <w:sz w:val="22"/>
                <w:szCs w:val="22"/>
              </w:rPr>
            </w:pPr>
            <w:ins w:id="2270" w:author="Ammanuel Beyene" w:date="2022-05-17T19:27: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203F1678" w14:textId="4F0E3FBF" w:rsidR="002729DB" w:rsidRDefault="002729DB" w:rsidP="007B3270">
            <w:pPr>
              <w:rPr>
                <w:ins w:id="2271" w:author="Ammanuel Beyene" w:date="2022-05-17T19:27:00Z"/>
                <w:rFonts w:ascii="Arial" w:hAnsi="Arial" w:cs="Arial"/>
                <w:sz w:val="22"/>
                <w:szCs w:val="22"/>
              </w:rPr>
            </w:pPr>
            <w:ins w:id="2272" w:author="Ammanuel Beyene" w:date="2022-05-17T19:27:00Z">
              <w:r>
                <w:rPr>
                  <w:rFonts w:ascii="Arial" w:hAnsi="Arial" w:cs="Arial"/>
                  <w:sz w:val="22"/>
                  <w:szCs w:val="22"/>
                </w:rPr>
                <w:t xml:space="preserve">3.a. If </w:t>
              </w:r>
            </w:ins>
            <w:ins w:id="2273" w:author="Ammanuel Beyene" w:date="2022-05-19T22:44:00Z">
              <w:r w:rsidR="004F04B2">
                <w:rPr>
                  <w:rFonts w:ascii="Arial" w:hAnsi="Arial" w:cs="Arial"/>
                  <w:sz w:val="22"/>
                  <w:szCs w:val="22"/>
                </w:rPr>
                <w:t xml:space="preserve">a </w:t>
              </w:r>
            </w:ins>
            <w:ins w:id="2274" w:author="Ammanuel Beyene" w:date="2022-05-17T19:27:00Z">
              <w:r>
                <w:rPr>
                  <w:rFonts w:ascii="Arial" w:hAnsi="Arial" w:cs="Arial"/>
                  <w:sz w:val="22"/>
                  <w:szCs w:val="22"/>
                </w:rPr>
                <w:t>user is not above 18, user cannot create an account</w:t>
              </w:r>
            </w:ins>
          </w:p>
          <w:p w14:paraId="2F4DB863" w14:textId="557AAE9F" w:rsidR="002729DB" w:rsidRDefault="002729DB" w:rsidP="007B3270">
            <w:pPr>
              <w:rPr>
                <w:ins w:id="2275" w:author="Ammanuel Beyene" w:date="2022-05-17T19:27:00Z"/>
                <w:rFonts w:ascii="Arial" w:hAnsi="Arial" w:cs="Arial"/>
                <w:sz w:val="22"/>
                <w:szCs w:val="22"/>
              </w:rPr>
            </w:pPr>
            <w:ins w:id="2276" w:author="Ammanuel Beyene" w:date="2022-05-17T19:27:00Z">
              <w:r>
                <w:rPr>
                  <w:rFonts w:ascii="Arial" w:hAnsi="Arial" w:cs="Arial"/>
                  <w:sz w:val="22"/>
                  <w:szCs w:val="22"/>
                </w:rPr>
                <w:lastRenderedPageBreak/>
                <w:t xml:space="preserve">       If user doesn’t pass background check</w:t>
              </w:r>
            </w:ins>
            <w:ins w:id="2277" w:author="Ammanuel Beyene" w:date="2022-05-19T22:45:00Z">
              <w:r w:rsidR="004F04B2">
                <w:rPr>
                  <w:rFonts w:ascii="Arial" w:hAnsi="Arial" w:cs="Arial"/>
                  <w:sz w:val="22"/>
                  <w:szCs w:val="22"/>
                </w:rPr>
                <w:t>,</w:t>
              </w:r>
            </w:ins>
            <w:ins w:id="2278" w:author="Ammanuel Beyene" w:date="2022-05-17T19:27:00Z">
              <w:r>
                <w:rPr>
                  <w:rFonts w:ascii="Arial" w:hAnsi="Arial" w:cs="Arial"/>
                  <w:sz w:val="22"/>
                  <w:szCs w:val="22"/>
                </w:rPr>
                <w:t xml:space="preserve"> user cannot create an account</w:t>
              </w:r>
            </w:ins>
          </w:p>
          <w:p w14:paraId="53A769AF" w14:textId="578BE998" w:rsidR="002729DB" w:rsidRDefault="002729DB" w:rsidP="007B3270">
            <w:pPr>
              <w:rPr>
                <w:ins w:id="2279" w:author="Ammanuel Beyene" w:date="2022-05-17T19:27:00Z"/>
                <w:rFonts w:ascii="Arial" w:hAnsi="Arial" w:cs="Arial"/>
                <w:sz w:val="22"/>
                <w:szCs w:val="22"/>
              </w:rPr>
            </w:pPr>
            <w:ins w:id="2280" w:author="Ammanuel Beyene" w:date="2022-05-17T19:27:00Z">
              <w:r>
                <w:rPr>
                  <w:rFonts w:ascii="Arial" w:hAnsi="Arial" w:cs="Arial"/>
                  <w:sz w:val="22"/>
                  <w:szCs w:val="22"/>
                </w:rPr>
                <w:t xml:space="preserve">       If user passes a background check, user can </w:t>
              </w:r>
            </w:ins>
            <w:ins w:id="2281" w:author="Ammanuel Beyene" w:date="2022-05-19T18:11:00Z">
              <w:r w:rsidR="0094010F">
                <w:rPr>
                  <w:rFonts w:ascii="Arial" w:hAnsi="Arial" w:cs="Arial"/>
                  <w:sz w:val="22"/>
                  <w:szCs w:val="22"/>
                </w:rPr>
                <w:t>create</w:t>
              </w:r>
            </w:ins>
            <w:ins w:id="2282" w:author="Ammanuel Beyene" w:date="2022-05-17T19:27:00Z">
              <w:r>
                <w:rPr>
                  <w:rFonts w:ascii="Arial" w:hAnsi="Arial" w:cs="Arial"/>
                  <w:sz w:val="22"/>
                  <w:szCs w:val="22"/>
                </w:rPr>
                <w:t xml:space="preserve"> an account</w:t>
              </w:r>
            </w:ins>
          </w:p>
          <w:p w14:paraId="588E2F7F" w14:textId="77777777" w:rsidR="002729DB" w:rsidRDefault="002729DB" w:rsidP="007B3270">
            <w:pPr>
              <w:rPr>
                <w:ins w:id="2283" w:author="Ammanuel Beyene" w:date="2022-05-17T19:27:00Z"/>
                <w:rFonts w:ascii="Arial" w:hAnsi="Arial" w:cs="Arial"/>
                <w:sz w:val="22"/>
                <w:szCs w:val="22"/>
              </w:rPr>
            </w:pPr>
          </w:p>
          <w:p w14:paraId="61C0FB91" w14:textId="77777777" w:rsidR="002729DB" w:rsidRDefault="002729DB" w:rsidP="007B3270">
            <w:pPr>
              <w:rPr>
                <w:ins w:id="2284" w:author="Ammanuel Beyene" w:date="2022-05-17T19:27:00Z"/>
                <w:rFonts w:ascii="Arial" w:hAnsi="Arial" w:cs="Arial"/>
                <w:sz w:val="22"/>
                <w:szCs w:val="22"/>
              </w:rPr>
            </w:pPr>
          </w:p>
          <w:p w14:paraId="437FE11D" w14:textId="77777777" w:rsidR="002729DB" w:rsidRDefault="002729DB" w:rsidP="007B3270">
            <w:pPr>
              <w:rPr>
                <w:ins w:id="2285" w:author="Ammanuel Beyene" w:date="2022-05-17T19:27:00Z"/>
                <w:rFonts w:ascii="Arial" w:hAnsi="Arial" w:cs="Arial"/>
                <w:sz w:val="22"/>
                <w:szCs w:val="22"/>
              </w:rPr>
            </w:pPr>
          </w:p>
          <w:p w14:paraId="1BEBDD8B" w14:textId="77777777" w:rsidR="002729DB" w:rsidRPr="007769BC" w:rsidRDefault="002729DB" w:rsidP="007B3270">
            <w:pPr>
              <w:rPr>
                <w:ins w:id="2286" w:author="Ammanuel Beyene" w:date="2022-05-17T19:27:00Z"/>
                <w:rFonts w:ascii="Arial" w:hAnsi="Arial" w:cs="Arial"/>
                <w:sz w:val="22"/>
                <w:szCs w:val="22"/>
              </w:rPr>
            </w:pPr>
          </w:p>
        </w:tc>
      </w:tr>
      <w:tr w:rsidR="002729DB" w:rsidRPr="007769BC" w14:paraId="223A32DF" w14:textId="77777777" w:rsidTr="007B3270">
        <w:trPr>
          <w:ins w:id="2287" w:author="Ammanuel Beyene" w:date="2022-05-17T19:27:00Z"/>
        </w:trPr>
        <w:tc>
          <w:tcPr>
            <w:tcW w:w="9576" w:type="dxa"/>
            <w:gridSpan w:val="4"/>
            <w:shd w:val="clear" w:color="auto" w:fill="auto"/>
          </w:tcPr>
          <w:p w14:paraId="64F6ED45" w14:textId="77777777" w:rsidR="002729DB" w:rsidRDefault="002729DB" w:rsidP="007B3270">
            <w:pPr>
              <w:rPr>
                <w:ins w:id="2288" w:author="Ammanuel Beyene" w:date="2022-05-17T19:27:00Z"/>
                <w:rFonts w:ascii="Arial" w:hAnsi="Arial" w:cs="Arial"/>
                <w:b/>
                <w:sz w:val="22"/>
                <w:szCs w:val="22"/>
              </w:rPr>
            </w:pPr>
            <w:ins w:id="2289" w:author="Ammanuel Beyene" w:date="2022-05-17T19:27:00Z">
              <w:r w:rsidRPr="004D69D3">
                <w:rPr>
                  <w:rFonts w:ascii="Arial" w:hAnsi="Arial" w:cs="Arial"/>
                  <w:b/>
                  <w:sz w:val="22"/>
                  <w:szCs w:val="22"/>
                </w:rPr>
                <w:lastRenderedPageBreak/>
                <w:t>Special Requirements:</w:t>
              </w:r>
              <w:r w:rsidRPr="009D6144">
                <w:rPr>
                  <w:rFonts w:ascii="Arial" w:hAnsi="Arial" w:cs="Arial"/>
                  <w:b/>
                  <w:sz w:val="22"/>
                  <w:szCs w:val="22"/>
                </w:rPr>
                <w:t xml:space="preserve"> </w:t>
              </w:r>
            </w:ins>
          </w:p>
          <w:p w14:paraId="6FF95837" w14:textId="77777777" w:rsidR="002729DB" w:rsidRDefault="002729DB" w:rsidP="007B3270">
            <w:pPr>
              <w:pStyle w:val="Hints"/>
              <w:ind w:firstLine="180"/>
              <w:rPr>
                <w:ins w:id="2290" w:author="Ammanuel Beyene" w:date="2022-05-17T19:27:00Z"/>
              </w:rPr>
            </w:pPr>
            <w:ins w:id="2291" w:author="Ammanuel Beyene" w:date="2022-05-17T19:27:00Z">
              <w:r>
                <w:t xml:space="preserve">Performance </w:t>
              </w:r>
            </w:ins>
          </w:p>
          <w:p w14:paraId="4BBA2240" w14:textId="77777777" w:rsidR="002729DB" w:rsidRDefault="002729DB" w:rsidP="007B3270">
            <w:pPr>
              <w:pStyle w:val="Hints"/>
              <w:ind w:left="450"/>
              <w:rPr>
                <w:ins w:id="2292" w:author="Ammanuel Beyene" w:date="2022-05-17T19:27:00Z"/>
              </w:rPr>
            </w:pPr>
            <w:ins w:id="2293" w:author="Ammanuel Beyene" w:date="2022-05-17T19:27:00Z">
              <w:r>
                <w:t xml:space="preserve">1. The website takes information and lets users know they </w:t>
              </w:r>
              <w:proofErr w:type="gramStart"/>
              <w:r>
                <w:t>have to</w:t>
              </w:r>
              <w:proofErr w:type="gramEnd"/>
              <w:r>
                <w:t xml:space="preserve"> wait three days for the background check</w:t>
              </w:r>
            </w:ins>
          </w:p>
          <w:p w14:paraId="3EC0DD39" w14:textId="77777777" w:rsidR="002729DB" w:rsidRDefault="002729DB" w:rsidP="007B3270">
            <w:pPr>
              <w:pStyle w:val="Hints"/>
              <w:ind w:left="450"/>
              <w:rPr>
                <w:ins w:id="2294" w:author="Ammanuel Beyene" w:date="2022-05-17T19:27:00Z"/>
              </w:rPr>
            </w:pPr>
            <w:ins w:id="2295" w:author="Ammanuel Beyene" w:date="2022-05-17T19:27:00Z">
              <w:r>
                <w:t>2. after three days, user gets an email about the approval or denial</w:t>
              </w:r>
            </w:ins>
          </w:p>
          <w:p w14:paraId="07F3A3BC" w14:textId="77777777" w:rsidR="002729DB" w:rsidRDefault="002729DB" w:rsidP="007B3270">
            <w:pPr>
              <w:pStyle w:val="Hints"/>
              <w:ind w:firstLine="180"/>
              <w:rPr>
                <w:ins w:id="2296" w:author="Ammanuel Beyene" w:date="2022-05-17T19:27:00Z"/>
              </w:rPr>
            </w:pPr>
            <w:ins w:id="2297" w:author="Ammanuel Beyene" w:date="2022-05-17T19:27:00Z">
              <w:r>
                <w:t xml:space="preserve">Security </w:t>
              </w:r>
            </w:ins>
          </w:p>
          <w:p w14:paraId="28DD167A" w14:textId="78E8E842" w:rsidR="002729DB" w:rsidRDefault="002729DB" w:rsidP="007B3270">
            <w:pPr>
              <w:pStyle w:val="Hints"/>
              <w:ind w:left="720" w:hanging="270"/>
              <w:rPr>
                <w:ins w:id="2298" w:author="Ammanuel Beyene" w:date="2022-05-17T19:27:00Z"/>
              </w:rPr>
            </w:pPr>
            <w:ins w:id="2299" w:author="Ammanuel Beyene" w:date="2022-05-17T19:27:00Z">
              <w:r>
                <w:t xml:space="preserve">1. If user doesn’t pass </w:t>
              </w:r>
            </w:ins>
            <w:ins w:id="2300" w:author="Ammanuel Beyene" w:date="2022-05-19T22:45:00Z">
              <w:r w:rsidR="004F04B2">
                <w:t xml:space="preserve">a </w:t>
              </w:r>
            </w:ins>
            <w:ins w:id="2301" w:author="Ammanuel Beyene" w:date="2022-05-17T19:27:00Z">
              <w:r>
                <w:t>background check, user is denied account creation.</w:t>
              </w:r>
            </w:ins>
          </w:p>
          <w:p w14:paraId="44B3FC1E" w14:textId="77777777" w:rsidR="002729DB" w:rsidRDefault="002729DB" w:rsidP="007B3270">
            <w:pPr>
              <w:pStyle w:val="Hints"/>
              <w:ind w:left="720" w:hanging="270"/>
              <w:rPr>
                <w:ins w:id="2302" w:author="Ammanuel Beyene" w:date="2022-05-17T19:27:00Z"/>
              </w:rPr>
            </w:pPr>
            <w:ins w:id="2303" w:author="Ammanuel Beyene" w:date="2022-05-17T19:27:00Z">
              <w:r>
                <w:t>2. User can request detailed information, which they can be emailed</w:t>
              </w:r>
            </w:ins>
          </w:p>
          <w:p w14:paraId="47DBF4C6" w14:textId="77777777" w:rsidR="002729DB" w:rsidRDefault="002729DB" w:rsidP="007B3270">
            <w:pPr>
              <w:rPr>
                <w:ins w:id="2304" w:author="Ammanuel Beyene" w:date="2022-05-17T19:27:00Z"/>
                <w:rFonts w:ascii="Arial" w:hAnsi="Arial" w:cs="Arial"/>
                <w:b/>
                <w:sz w:val="22"/>
                <w:szCs w:val="22"/>
              </w:rPr>
            </w:pPr>
          </w:p>
          <w:p w14:paraId="5C4A1CA8" w14:textId="77777777" w:rsidR="002729DB" w:rsidRPr="007769BC" w:rsidRDefault="002729DB" w:rsidP="007B3270">
            <w:pPr>
              <w:rPr>
                <w:ins w:id="2305" w:author="Ammanuel Beyene" w:date="2022-05-17T19:27:00Z"/>
                <w:rFonts w:ascii="Arial" w:hAnsi="Arial" w:cs="Arial"/>
                <w:b/>
                <w:sz w:val="22"/>
                <w:szCs w:val="22"/>
              </w:rPr>
            </w:pPr>
          </w:p>
        </w:tc>
      </w:tr>
      <w:tr w:rsidR="002729DB" w:rsidRPr="007769BC" w14:paraId="5ADB71F4" w14:textId="77777777" w:rsidTr="007B3270">
        <w:trPr>
          <w:ins w:id="2306" w:author="Ammanuel Beyene" w:date="2022-05-17T19:27:00Z"/>
        </w:trPr>
        <w:tc>
          <w:tcPr>
            <w:tcW w:w="9576" w:type="dxa"/>
            <w:gridSpan w:val="4"/>
            <w:shd w:val="clear" w:color="auto" w:fill="auto"/>
          </w:tcPr>
          <w:p w14:paraId="2DBE66AF" w14:textId="036250FB" w:rsidR="002729DB" w:rsidRPr="00A03E4F" w:rsidRDefault="002729DB" w:rsidP="007B3270">
            <w:pPr>
              <w:rPr>
                <w:ins w:id="2307" w:author="Ammanuel Beyene" w:date="2022-05-17T19:27:00Z"/>
                <w:rFonts w:ascii="Arial" w:hAnsi="Arial" w:cs="Arial"/>
                <w:bCs/>
                <w:sz w:val="22"/>
                <w:szCs w:val="22"/>
              </w:rPr>
            </w:pPr>
            <w:ins w:id="2308" w:author="Ammanuel Beyene" w:date="2022-05-17T19:27:00Z">
              <w:r w:rsidRPr="00CC2AD7">
                <w:rPr>
                  <w:rFonts w:ascii="Arial" w:hAnsi="Arial" w:cs="Arial"/>
                  <w:b/>
                  <w:sz w:val="22"/>
                  <w:szCs w:val="22"/>
                </w:rPr>
                <w:t xml:space="preserve">To do/Issues: </w:t>
              </w:r>
            </w:ins>
            <w:ins w:id="2309" w:author="Ammanuel Beyene" w:date="2022-05-19T18:11:00Z">
              <w:r w:rsidR="00205522">
                <w:rPr>
                  <w:rFonts w:ascii="Arial" w:hAnsi="Arial" w:cs="Arial"/>
                  <w:b/>
                  <w:sz w:val="22"/>
                  <w:szCs w:val="22"/>
                </w:rPr>
                <w:t>None so far</w:t>
              </w:r>
            </w:ins>
          </w:p>
          <w:p w14:paraId="7C7620F6" w14:textId="77777777" w:rsidR="002729DB" w:rsidRPr="004D69D3" w:rsidRDefault="002729DB" w:rsidP="007B3270">
            <w:pPr>
              <w:rPr>
                <w:ins w:id="2310" w:author="Ammanuel Beyene" w:date="2022-05-17T19:27:00Z"/>
                <w:rFonts w:ascii="Arial" w:hAnsi="Arial" w:cs="Arial"/>
                <w:b/>
                <w:sz w:val="22"/>
                <w:szCs w:val="22"/>
              </w:rPr>
            </w:pPr>
          </w:p>
        </w:tc>
      </w:tr>
    </w:tbl>
    <w:p w14:paraId="2FAF8FC2" w14:textId="77777777" w:rsidR="002729DB" w:rsidRPr="00E77104" w:rsidRDefault="002729DB" w:rsidP="002729DB">
      <w:pPr>
        <w:rPr>
          <w:ins w:id="2311" w:author="Ammanuel Beyene" w:date="2022-05-17T19:27:00Z"/>
          <w:rFonts w:ascii="Arial" w:hAnsi="Arial" w:cs="Arial"/>
        </w:rPr>
      </w:pPr>
    </w:p>
    <w:p w14:paraId="7D2AD173" w14:textId="77777777" w:rsidR="002729DB" w:rsidRDefault="002729DB" w:rsidP="002729DB">
      <w:pPr>
        <w:rPr>
          <w:ins w:id="2312" w:author="Ammanuel Beyene" w:date="2022-05-17T19:27:00Z"/>
          <w:rFonts w:ascii="Arial" w:hAnsi="Arial" w:cs="Arial"/>
        </w:rPr>
      </w:pPr>
    </w:p>
    <w:p w14:paraId="6EB23005" w14:textId="77777777" w:rsidR="002729DB" w:rsidRDefault="002729DB" w:rsidP="002729DB">
      <w:pPr>
        <w:rPr>
          <w:ins w:id="2313" w:author="Ammanuel Beyene" w:date="2022-05-17T19:27:00Z"/>
          <w:rFonts w:ascii="Arial" w:hAnsi="Arial" w:cs="Arial"/>
        </w:rPr>
      </w:pPr>
    </w:p>
    <w:p w14:paraId="44E92AC6" w14:textId="77777777" w:rsidR="002729DB" w:rsidRDefault="002729DB" w:rsidP="002729DB">
      <w:pPr>
        <w:rPr>
          <w:ins w:id="2314" w:author="Ammanuel Beyene" w:date="2022-05-17T19:27:00Z"/>
          <w:rFonts w:ascii="Arial" w:hAnsi="Arial" w:cs="Arial"/>
        </w:rPr>
      </w:pPr>
    </w:p>
    <w:p w14:paraId="401ACA9E" w14:textId="77777777" w:rsidR="002729DB" w:rsidRDefault="002729DB" w:rsidP="002729DB">
      <w:pPr>
        <w:rPr>
          <w:ins w:id="2315" w:author="Ammanuel Beyene" w:date="2022-05-17T19:27:00Z"/>
          <w:rFonts w:ascii="Arial" w:hAnsi="Arial" w:cs="Arial"/>
        </w:rPr>
      </w:pPr>
    </w:p>
    <w:p w14:paraId="5EDBDD53" w14:textId="2FB777C6" w:rsidR="002729DB" w:rsidRDefault="002729DB" w:rsidP="002729DB">
      <w:pPr>
        <w:rPr>
          <w:ins w:id="2316" w:author="Ammanuel Beyene" w:date="2022-05-17T20:18:00Z"/>
          <w:rFonts w:ascii="Arial" w:hAnsi="Arial" w:cs="Arial"/>
        </w:rPr>
      </w:pPr>
    </w:p>
    <w:p w14:paraId="2C7AAA5E" w14:textId="2F30C02A" w:rsidR="00F43552" w:rsidRDefault="00F43552" w:rsidP="002729DB">
      <w:pPr>
        <w:rPr>
          <w:ins w:id="2317" w:author="Ammanuel Beyene" w:date="2022-05-17T20:18:00Z"/>
          <w:rFonts w:ascii="Arial" w:hAnsi="Arial" w:cs="Arial"/>
        </w:rPr>
      </w:pPr>
    </w:p>
    <w:p w14:paraId="7C48CDDE" w14:textId="100EB83C" w:rsidR="00F43552" w:rsidRDefault="00F43552" w:rsidP="002729DB">
      <w:pPr>
        <w:rPr>
          <w:ins w:id="2318" w:author="Ammanuel Beyene" w:date="2022-05-17T20:18:00Z"/>
          <w:rFonts w:ascii="Arial" w:hAnsi="Arial" w:cs="Arial"/>
        </w:rPr>
      </w:pPr>
    </w:p>
    <w:p w14:paraId="1FBE8F92" w14:textId="3B60B454" w:rsidR="00F43552" w:rsidRDefault="00F43552" w:rsidP="002729DB">
      <w:pPr>
        <w:rPr>
          <w:ins w:id="2319" w:author="Ammanuel Beyene" w:date="2022-05-17T20:18:00Z"/>
          <w:rFonts w:ascii="Arial" w:hAnsi="Arial" w:cs="Arial"/>
        </w:rPr>
      </w:pPr>
    </w:p>
    <w:p w14:paraId="07F2DB2D" w14:textId="0ACF0CF7" w:rsidR="00F43552" w:rsidRDefault="00F43552" w:rsidP="002729DB">
      <w:pPr>
        <w:rPr>
          <w:ins w:id="2320" w:author="Ammanuel Beyene" w:date="2022-05-17T20:18:00Z"/>
          <w:rFonts w:ascii="Arial" w:hAnsi="Arial" w:cs="Arial"/>
        </w:rPr>
      </w:pPr>
    </w:p>
    <w:p w14:paraId="44311B60" w14:textId="6331EFB9" w:rsidR="00F43552" w:rsidRDefault="00F43552" w:rsidP="002729DB">
      <w:pPr>
        <w:rPr>
          <w:ins w:id="2321" w:author="Ammanuel Beyene" w:date="2022-05-17T20:18:00Z"/>
          <w:rFonts w:ascii="Arial" w:hAnsi="Arial" w:cs="Arial"/>
        </w:rPr>
      </w:pPr>
    </w:p>
    <w:p w14:paraId="0DC6708A" w14:textId="10D819EE" w:rsidR="00F43552" w:rsidRDefault="00F43552" w:rsidP="002729DB">
      <w:pPr>
        <w:rPr>
          <w:ins w:id="2322" w:author="Ammanuel Beyene" w:date="2022-05-17T20:18:00Z"/>
          <w:rFonts w:ascii="Arial" w:hAnsi="Arial" w:cs="Arial"/>
        </w:rPr>
      </w:pPr>
    </w:p>
    <w:p w14:paraId="4D6770FD" w14:textId="1466763A" w:rsidR="00F43552" w:rsidRDefault="00F43552" w:rsidP="002729DB">
      <w:pPr>
        <w:rPr>
          <w:ins w:id="2323" w:author="Ammanuel Beyene" w:date="2022-05-17T20:18:00Z"/>
          <w:rFonts w:ascii="Arial" w:hAnsi="Arial" w:cs="Arial"/>
        </w:rPr>
      </w:pPr>
    </w:p>
    <w:p w14:paraId="39D23A28" w14:textId="2B832E5E" w:rsidR="00F43552" w:rsidRDefault="00F43552" w:rsidP="002729DB">
      <w:pPr>
        <w:rPr>
          <w:ins w:id="2324" w:author="Ammanuel Beyene" w:date="2022-05-17T20:18:00Z"/>
          <w:rFonts w:ascii="Arial" w:hAnsi="Arial" w:cs="Arial"/>
        </w:rPr>
      </w:pPr>
    </w:p>
    <w:p w14:paraId="62968F6F" w14:textId="45097382" w:rsidR="00F43552" w:rsidRDefault="00F43552" w:rsidP="002729DB">
      <w:pPr>
        <w:rPr>
          <w:ins w:id="2325" w:author="Ammanuel Beyene" w:date="2022-05-17T20:18:00Z"/>
          <w:rFonts w:ascii="Arial" w:hAnsi="Arial" w:cs="Arial"/>
        </w:rPr>
      </w:pPr>
    </w:p>
    <w:p w14:paraId="16A1286E" w14:textId="3F98D482" w:rsidR="00F43552" w:rsidRDefault="00F43552" w:rsidP="002729DB">
      <w:pPr>
        <w:rPr>
          <w:ins w:id="2326" w:author="Ammanuel Beyene" w:date="2022-05-17T20:18:00Z"/>
          <w:rFonts w:ascii="Arial" w:hAnsi="Arial" w:cs="Arial"/>
        </w:rPr>
      </w:pPr>
    </w:p>
    <w:p w14:paraId="651D632E" w14:textId="169347BA" w:rsidR="00F43552" w:rsidRDefault="00F43552" w:rsidP="002729DB">
      <w:pPr>
        <w:rPr>
          <w:ins w:id="2327" w:author="Ammanuel Beyene" w:date="2022-05-17T20:18:00Z"/>
          <w:rFonts w:ascii="Arial" w:hAnsi="Arial" w:cs="Arial"/>
        </w:rPr>
      </w:pPr>
    </w:p>
    <w:p w14:paraId="2B335595" w14:textId="6B66F2A5" w:rsidR="00F43552" w:rsidRDefault="00F43552" w:rsidP="002729DB">
      <w:pPr>
        <w:rPr>
          <w:ins w:id="2328" w:author="Ammanuel Beyene" w:date="2022-05-17T20:18:00Z"/>
          <w:rFonts w:ascii="Arial" w:hAnsi="Arial" w:cs="Arial"/>
        </w:rPr>
      </w:pPr>
    </w:p>
    <w:p w14:paraId="677782A6" w14:textId="6EDC0AEB" w:rsidR="00F43552" w:rsidRDefault="00F43552" w:rsidP="002729DB">
      <w:pPr>
        <w:rPr>
          <w:ins w:id="2329" w:author="Ammanuel Beyene" w:date="2022-05-17T20:18:00Z"/>
          <w:rFonts w:ascii="Arial" w:hAnsi="Arial" w:cs="Arial"/>
        </w:rPr>
      </w:pPr>
    </w:p>
    <w:p w14:paraId="0A9BD9CD" w14:textId="3FE3937F" w:rsidR="00F43552" w:rsidRDefault="00F43552" w:rsidP="002729DB">
      <w:pPr>
        <w:rPr>
          <w:ins w:id="2330" w:author="Ammanuel Beyene" w:date="2022-05-17T20:18:00Z"/>
          <w:rFonts w:ascii="Arial" w:hAnsi="Arial" w:cs="Arial"/>
        </w:rPr>
      </w:pPr>
    </w:p>
    <w:p w14:paraId="189E3952" w14:textId="0909AB86" w:rsidR="00F43552" w:rsidRDefault="00F43552" w:rsidP="002729DB">
      <w:pPr>
        <w:rPr>
          <w:ins w:id="2331" w:author="Ammanuel Beyene" w:date="2022-05-17T20:18:00Z"/>
          <w:rFonts w:ascii="Arial" w:hAnsi="Arial" w:cs="Arial"/>
        </w:rPr>
      </w:pPr>
    </w:p>
    <w:p w14:paraId="5305F803" w14:textId="68854632" w:rsidR="00F43552" w:rsidRDefault="00F43552" w:rsidP="002729DB">
      <w:pPr>
        <w:rPr>
          <w:ins w:id="2332" w:author="Ammanuel Beyene" w:date="2022-05-19T18:12:00Z"/>
          <w:rFonts w:ascii="Arial" w:hAnsi="Arial" w:cs="Arial"/>
        </w:rPr>
      </w:pPr>
    </w:p>
    <w:p w14:paraId="5BE2EDB7" w14:textId="16DA775F" w:rsidR="00002A7E" w:rsidRDefault="00002A7E" w:rsidP="002729DB">
      <w:pPr>
        <w:rPr>
          <w:ins w:id="2333" w:author="Ammanuel Beyene" w:date="2022-05-19T18:12:00Z"/>
          <w:rFonts w:ascii="Arial" w:hAnsi="Arial" w:cs="Arial"/>
        </w:rPr>
      </w:pPr>
    </w:p>
    <w:p w14:paraId="5622304E" w14:textId="78A41466" w:rsidR="00002A7E" w:rsidRDefault="00002A7E" w:rsidP="002729DB">
      <w:pPr>
        <w:rPr>
          <w:ins w:id="2334" w:author="Ammanuel Beyene" w:date="2022-05-19T18:12:00Z"/>
          <w:rFonts w:ascii="Arial" w:hAnsi="Arial" w:cs="Arial"/>
        </w:rPr>
      </w:pPr>
    </w:p>
    <w:p w14:paraId="49AF74C1" w14:textId="6B1EF8F0" w:rsidR="00002A7E" w:rsidRDefault="00002A7E" w:rsidP="002729DB">
      <w:pPr>
        <w:rPr>
          <w:ins w:id="2335" w:author="Ammanuel Beyene" w:date="2022-05-19T18:12:00Z"/>
          <w:rFonts w:ascii="Arial" w:hAnsi="Arial" w:cs="Arial"/>
        </w:rPr>
      </w:pPr>
    </w:p>
    <w:p w14:paraId="1E40ED73" w14:textId="310E81DE" w:rsidR="00002A7E" w:rsidRDefault="00002A7E" w:rsidP="002729DB">
      <w:pPr>
        <w:rPr>
          <w:ins w:id="2336" w:author="Ammanuel Beyene" w:date="2022-05-19T18:27:00Z"/>
          <w:rFonts w:ascii="Arial" w:hAnsi="Arial" w:cs="Arial"/>
        </w:rPr>
      </w:pPr>
    </w:p>
    <w:p w14:paraId="1498ED07" w14:textId="2800F0F8" w:rsidR="006F6BAC" w:rsidRDefault="006F6BAC" w:rsidP="002729DB">
      <w:pPr>
        <w:rPr>
          <w:ins w:id="2337" w:author="Ammanuel Beyene" w:date="2022-05-19T18:27:00Z"/>
          <w:rFonts w:ascii="Arial" w:hAnsi="Arial" w:cs="Arial"/>
        </w:rPr>
      </w:pPr>
    </w:p>
    <w:p w14:paraId="472920E7" w14:textId="0FE00A59" w:rsidR="006F6BAC" w:rsidRDefault="006F6BAC" w:rsidP="002729DB">
      <w:pPr>
        <w:rPr>
          <w:ins w:id="2338" w:author="Ammanuel Beyene" w:date="2022-05-19T18:27:00Z"/>
          <w:rFonts w:ascii="Arial" w:hAnsi="Arial" w:cs="Arial"/>
        </w:rPr>
      </w:pPr>
    </w:p>
    <w:p w14:paraId="20F9B64D" w14:textId="3860A93F" w:rsidR="006F6BAC" w:rsidRDefault="006F6BAC" w:rsidP="002729DB">
      <w:pPr>
        <w:rPr>
          <w:ins w:id="2339" w:author="Ammanuel Beyene" w:date="2022-05-19T18:27:00Z"/>
          <w:rFonts w:ascii="Arial" w:hAnsi="Arial" w:cs="Arial"/>
        </w:rPr>
      </w:pPr>
    </w:p>
    <w:p w14:paraId="6E3C7DF0" w14:textId="77777777" w:rsidR="00F43552" w:rsidRDefault="00F43552" w:rsidP="002729DB">
      <w:pPr>
        <w:rPr>
          <w:ins w:id="2340" w:author="Ammanuel Beyene" w:date="2022-05-17T19:27: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38"/>
        <w:gridCol w:w="1124"/>
        <w:gridCol w:w="884"/>
        <w:gridCol w:w="2668"/>
      </w:tblGrid>
      <w:tr w:rsidR="002729DB" w:rsidRPr="007769BC" w14:paraId="6CEF80D3" w14:textId="77777777" w:rsidTr="007B3270">
        <w:trPr>
          <w:ins w:id="2341" w:author="Ammanuel Beyene" w:date="2022-05-17T19:27:00Z"/>
        </w:trPr>
        <w:tc>
          <w:tcPr>
            <w:tcW w:w="5958" w:type="dxa"/>
            <w:gridSpan w:val="2"/>
            <w:shd w:val="clear" w:color="auto" w:fill="auto"/>
          </w:tcPr>
          <w:p w14:paraId="33C68F65" w14:textId="77777777" w:rsidR="002729DB" w:rsidRPr="007769BC" w:rsidRDefault="002729DB" w:rsidP="007B3270">
            <w:pPr>
              <w:rPr>
                <w:ins w:id="2342" w:author="Ammanuel Beyene" w:date="2022-05-17T19:27:00Z"/>
                <w:rFonts w:ascii="Arial" w:hAnsi="Arial" w:cs="Arial"/>
                <w:sz w:val="22"/>
                <w:szCs w:val="22"/>
              </w:rPr>
            </w:pPr>
            <w:ins w:id="2343" w:author="Ammanuel Beyene" w:date="2022-05-17T19:27: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Posting</w:t>
              </w:r>
            </w:ins>
          </w:p>
        </w:tc>
        <w:tc>
          <w:tcPr>
            <w:tcW w:w="900" w:type="dxa"/>
            <w:shd w:val="clear" w:color="auto" w:fill="auto"/>
          </w:tcPr>
          <w:p w14:paraId="6377F227" w14:textId="77777777" w:rsidR="002729DB" w:rsidRPr="007769BC" w:rsidRDefault="002729DB" w:rsidP="007B3270">
            <w:pPr>
              <w:rPr>
                <w:ins w:id="2344" w:author="Ammanuel Beyene" w:date="2022-05-17T19:27:00Z"/>
                <w:rFonts w:ascii="Arial" w:hAnsi="Arial" w:cs="Arial"/>
                <w:sz w:val="22"/>
                <w:szCs w:val="22"/>
              </w:rPr>
            </w:pPr>
            <w:ins w:id="2345" w:author="Ammanuel Beyene" w:date="2022-05-17T19:27:00Z">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3</w:t>
              </w:r>
            </w:ins>
          </w:p>
        </w:tc>
        <w:tc>
          <w:tcPr>
            <w:tcW w:w="2718" w:type="dxa"/>
            <w:shd w:val="clear" w:color="auto" w:fill="auto"/>
          </w:tcPr>
          <w:p w14:paraId="0B91A18E" w14:textId="77777777" w:rsidR="002729DB" w:rsidRPr="007769BC" w:rsidRDefault="002729DB" w:rsidP="007B3270">
            <w:pPr>
              <w:rPr>
                <w:ins w:id="2346" w:author="Ammanuel Beyene" w:date="2022-05-17T19:27:00Z"/>
                <w:rFonts w:ascii="Arial" w:hAnsi="Arial" w:cs="Arial"/>
                <w:sz w:val="22"/>
                <w:szCs w:val="22"/>
              </w:rPr>
            </w:pPr>
            <w:ins w:id="2347" w:author="Ammanuel Beyene" w:date="2022-05-17T19:27:00Z">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important</w:t>
              </w:r>
            </w:ins>
          </w:p>
        </w:tc>
      </w:tr>
      <w:tr w:rsidR="002729DB" w:rsidRPr="007769BC" w14:paraId="43BA9B82" w14:textId="77777777" w:rsidTr="007B3270">
        <w:trPr>
          <w:ins w:id="2348" w:author="Ammanuel Beyene" w:date="2022-05-17T19:27:00Z"/>
        </w:trPr>
        <w:tc>
          <w:tcPr>
            <w:tcW w:w="4788" w:type="dxa"/>
            <w:shd w:val="clear" w:color="auto" w:fill="auto"/>
          </w:tcPr>
          <w:p w14:paraId="3B2E205B" w14:textId="77777777" w:rsidR="002729DB" w:rsidRPr="007769BC" w:rsidRDefault="002729DB" w:rsidP="007B3270">
            <w:pPr>
              <w:rPr>
                <w:ins w:id="2349" w:author="Ammanuel Beyene" w:date="2022-05-17T19:27:00Z"/>
                <w:rFonts w:ascii="Arial" w:hAnsi="Arial" w:cs="Arial"/>
                <w:sz w:val="22"/>
                <w:szCs w:val="22"/>
              </w:rPr>
            </w:pPr>
            <w:ins w:id="2350" w:author="Ammanuel Beyene" w:date="2022-05-17T19:27: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Posters</w:t>
              </w:r>
            </w:ins>
          </w:p>
        </w:tc>
        <w:tc>
          <w:tcPr>
            <w:tcW w:w="4788" w:type="dxa"/>
            <w:gridSpan w:val="3"/>
            <w:shd w:val="clear" w:color="auto" w:fill="auto"/>
          </w:tcPr>
          <w:p w14:paraId="739C06B7" w14:textId="4197CC74" w:rsidR="002729DB" w:rsidRPr="007769BC" w:rsidRDefault="002729DB" w:rsidP="007B3270">
            <w:pPr>
              <w:rPr>
                <w:ins w:id="2351" w:author="Ammanuel Beyene" w:date="2022-05-17T19:27:00Z"/>
                <w:rFonts w:ascii="Arial" w:hAnsi="Arial" w:cs="Arial"/>
                <w:sz w:val="22"/>
                <w:szCs w:val="22"/>
              </w:rPr>
            </w:pPr>
            <w:ins w:id="2352" w:author="Ammanuel Beyene" w:date="2022-05-17T19:27: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2353" w:author="Ammanuel Beyene" w:date="2022-05-19T18:12:00Z">
              <w:r w:rsidR="00627405">
                <w:rPr>
                  <w:rFonts w:ascii="Arial" w:hAnsi="Arial" w:cs="Arial"/>
                  <w:sz w:val="22"/>
                  <w:szCs w:val="22"/>
                </w:rPr>
                <w:t>Detail Essential</w:t>
              </w:r>
            </w:ins>
          </w:p>
        </w:tc>
      </w:tr>
      <w:tr w:rsidR="002729DB" w:rsidRPr="007769BC" w14:paraId="0C50CD3A" w14:textId="77777777" w:rsidTr="007B3270">
        <w:trPr>
          <w:ins w:id="2354" w:author="Ammanuel Beyene" w:date="2022-05-17T19:27:00Z"/>
        </w:trPr>
        <w:tc>
          <w:tcPr>
            <w:tcW w:w="9576" w:type="dxa"/>
            <w:gridSpan w:val="4"/>
            <w:shd w:val="clear" w:color="auto" w:fill="auto"/>
          </w:tcPr>
          <w:p w14:paraId="68EC9BF9" w14:textId="77777777" w:rsidR="002729DB" w:rsidRDefault="002729DB" w:rsidP="007B3270">
            <w:pPr>
              <w:rPr>
                <w:ins w:id="2355" w:author="Ammanuel Beyene" w:date="2022-05-17T19:27:00Z"/>
                <w:rFonts w:ascii="Arial" w:hAnsi="Arial" w:cs="Arial"/>
                <w:b/>
                <w:sz w:val="22"/>
                <w:szCs w:val="22"/>
              </w:rPr>
            </w:pPr>
            <w:ins w:id="2356" w:author="Ammanuel Beyene" w:date="2022-05-17T19:27:00Z">
              <w:r>
                <w:rPr>
                  <w:rFonts w:ascii="Arial" w:hAnsi="Arial" w:cs="Arial"/>
                  <w:b/>
                  <w:sz w:val="22"/>
                  <w:szCs w:val="22"/>
                </w:rPr>
                <w:t>Supporting Actors:</w:t>
              </w:r>
            </w:ins>
          </w:p>
          <w:p w14:paraId="58287FD0" w14:textId="77777777" w:rsidR="002729DB" w:rsidRDefault="002729DB" w:rsidP="002729DB">
            <w:pPr>
              <w:numPr>
                <w:ilvl w:val="0"/>
                <w:numId w:val="15"/>
              </w:numPr>
              <w:rPr>
                <w:ins w:id="2357" w:author="Ammanuel Beyene" w:date="2022-05-17T19:27:00Z"/>
                <w:rFonts w:ascii="Arial" w:hAnsi="Arial" w:cs="Arial"/>
                <w:b/>
                <w:sz w:val="22"/>
                <w:szCs w:val="22"/>
              </w:rPr>
            </w:pPr>
            <w:ins w:id="2358" w:author="Ammanuel Beyene" w:date="2022-05-17T19:27:00Z">
              <w:r>
                <w:rPr>
                  <w:rFonts w:ascii="Arial" w:hAnsi="Arial" w:cs="Arial"/>
                  <w:b/>
                  <w:sz w:val="22"/>
                  <w:szCs w:val="22"/>
                </w:rPr>
                <w:t>Owner</w:t>
              </w:r>
            </w:ins>
          </w:p>
          <w:p w14:paraId="24BC3F08" w14:textId="77777777" w:rsidR="002729DB" w:rsidRDefault="002729DB" w:rsidP="002729DB">
            <w:pPr>
              <w:numPr>
                <w:ilvl w:val="0"/>
                <w:numId w:val="15"/>
              </w:numPr>
              <w:rPr>
                <w:ins w:id="2359" w:author="Ammanuel Beyene" w:date="2022-05-17T19:27:00Z"/>
                <w:rFonts w:ascii="Arial" w:hAnsi="Arial" w:cs="Arial"/>
                <w:b/>
                <w:sz w:val="22"/>
                <w:szCs w:val="22"/>
              </w:rPr>
            </w:pPr>
            <w:ins w:id="2360" w:author="Ammanuel Beyene" w:date="2022-05-17T19:27:00Z">
              <w:r>
                <w:rPr>
                  <w:rFonts w:ascii="Arial" w:hAnsi="Arial" w:cs="Arial"/>
                  <w:b/>
                  <w:sz w:val="22"/>
                  <w:szCs w:val="22"/>
                </w:rPr>
                <w:t>Security and customer support manager</w:t>
              </w:r>
            </w:ins>
          </w:p>
          <w:p w14:paraId="64CAE208" w14:textId="77777777" w:rsidR="002729DB" w:rsidRDefault="002729DB" w:rsidP="002729DB">
            <w:pPr>
              <w:numPr>
                <w:ilvl w:val="0"/>
                <w:numId w:val="15"/>
              </w:numPr>
              <w:rPr>
                <w:ins w:id="2361" w:author="Ammanuel Beyene" w:date="2022-05-17T19:27:00Z"/>
                <w:rFonts w:ascii="Arial" w:hAnsi="Arial" w:cs="Arial"/>
                <w:b/>
                <w:sz w:val="22"/>
                <w:szCs w:val="22"/>
              </w:rPr>
            </w:pPr>
            <w:ins w:id="2362" w:author="Ammanuel Beyene" w:date="2022-05-17T19:27:00Z">
              <w:r>
                <w:rPr>
                  <w:rFonts w:ascii="Arial" w:hAnsi="Arial" w:cs="Arial"/>
                  <w:b/>
                  <w:sz w:val="22"/>
                  <w:szCs w:val="22"/>
                </w:rPr>
                <w:t>News sources</w:t>
              </w:r>
            </w:ins>
          </w:p>
          <w:p w14:paraId="564E3BB9" w14:textId="77777777" w:rsidR="002729DB" w:rsidRDefault="002729DB" w:rsidP="002729DB">
            <w:pPr>
              <w:numPr>
                <w:ilvl w:val="0"/>
                <w:numId w:val="15"/>
              </w:numPr>
              <w:rPr>
                <w:ins w:id="2363" w:author="Ammanuel Beyene" w:date="2022-05-17T19:27:00Z"/>
                <w:rFonts w:ascii="Arial" w:hAnsi="Arial" w:cs="Arial"/>
                <w:b/>
                <w:sz w:val="22"/>
                <w:szCs w:val="22"/>
              </w:rPr>
            </w:pPr>
            <w:ins w:id="2364" w:author="Ammanuel Beyene" w:date="2022-05-17T19:27:00Z">
              <w:r>
                <w:rPr>
                  <w:rFonts w:ascii="Arial" w:hAnsi="Arial" w:cs="Arial"/>
                  <w:b/>
                  <w:sz w:val="22"/>
                  <w:szCs w:val="22"/>
                </w:rPr>
                <w:t xml:space="preserve">Local government </w:t>
              </w:r>
            </w:ins>
          </w:p>
          <w:p w14:paraId="12561ADA" w14:textId="77777777" w:rsidR="002729DB" w:rsidRPr="007769BC" w:rsidRDefault="002729DB" w:rsidP="002729DB">
            <w:pPr>
              <w:numPr>
                <w:ilvl w:val="0"/>
                <w:numId w:val="15"/>
              </w:numPr>
              <w:rPr>
                <w:ins w:id="2365" w:author="Ammanuel Beyene" w:date="2022-05-17T19:27:00Z"/>
                <w:rFonts w:ascii="Arial" w:hAnsi="Arial" w:cs="Arial"/>
                <w:b/>
                <w:sz w:val="22"/>
                <w:szCs w:val="22"/>
              </w:rPr>
            </w:pPr>
            <w:ins w:id="2366" w:author="Ammanuel Beyene" w:date="2022-05-17T19:27:00Z">
              <w:r>
                <w:rPr>
                  <w:rFonts w:ascii="Arial" w:hAnsi="Arial" w:cs="Arial"/>
                  <w:b/>
                  <w:sz w:val="22"/>
                  <w:szCs w:val="22"/>
                </w:rPr>
                <w:t>outside source manager</w:t>
              </w:r>
            </w:ins>
          </w:p>
        </w:tc>
      </w:tr>
      <w:tr w:rsidR="002729DB" w:rsidRPr="007769BC" w14:paraId="005F9ACC" w14:textId="77777777" w:rsidTr="007B3270">
        <w:trPr>
          <w:ins w:id="2367" w:author="Ammanuel Beyene" w:date="2022-05-17T19:27:00Z"/>
        </w:trPr>
        <w:tc>
          <w:tcPr>
            <w:tcW w:w="9576" w:type="dxa"/>
            <w:gridSpan w:val="4"/>
            <w:shd w:val="clear" w:color="auto" w:fill="auto"/>
          </w:tcPr>
          <w:p w14:paraId="12DDEE1C" w14:textId="77777777" w:rsidR="002729DB" w:rsidRDefault="002729DB" w:rsidP="007B3270">
            <w:pPr>
              <w:rPr>
                <w:ins w:id="2368" w:author="Ammanuel Beyene" w:date="2022-05-17T19:27:00Z"/>
                <w:rFonts w:ascii="Arial" w:hAnsi="Arial" w:cs="Arial"/>
                <w:sz w:val="22"/>
                <w:szCs w:val="22"/>
              </w:rPr>
            </w:pPr>
            <w:ins w:id="2369" w:author="Ammanuel Beyene" w:date="2022-05-17T19:27: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670458F3" w14:textId="41321C7A" w:rsidR="002729DB" w:rsidRDefault="002729DB" w:rsidP="007B3270">
            <w:pPr>
              <w:rPr>
                <w:ins w:id="2370" w:author="Ammanuel Beyene" w:date="2022-05-17T19:27:00Z"/>
                <w:rFonts w:ascii="Arial" w:hAnsi="Arial" w:cs="Arial"/>
                <w:sz w:val="22"/>
                <w:szCs w:val="22"/>
              </w:rPr>
            </w:pPr>
            <w:ins w:id="2371" w:author="Ammanuel Beyene" w:date="2022-05-17T19:27:00Z">
              <w:r>
                <w:rPr>
                  <w:rFonts w:ascii="Arial" w:hAnsi="Arial" w:cs="Arial"/>
                  <w:sz w:val="22"/>
                  <w:szCs w:val="22"/>
                </w:rPr>
                <w:t xml:space="preserve">            Owner – wants </w:t>
              </w:r>
            </w:ins>
            <w:ins w:id="2372" w:author="Ammanuel Beyene" w:date="2022-05-19T22:46:00Z">
              <w:r w:rsidR="008B6B71">
                <w:rPr>
                  <w:rFonts w:ascii="Arial" w:hAnsi="Arial" w:cs="Arial"/>
                  <w:sz w:val="22"/>
                  <w:szCs w:val="22"/>
                </w:rPr>
                <w:t>the software</w:t>
              </w:r>
            </w:ins>
            <w:ins w:id="2373" w:author="Ammanuel Beyene" w:date="2022-05-17T19:27:00Z">
              <w:r>
                <w:rPr>
                  <w:rFonts w:ascii="Arial" w:hAnsi="Arial" w:cs="Arial"/>
                  <w:sz w:val="22"/>
                  <w:szCs w:val="22"/>
                </w:rPr>
                <w:t xml:space="preserve"> to have various posts users can work with </w:t>
              </w:r>
            </w:ins>
          </w:p>
          <w:p w14:paraId="2CD545A2" w14:textId="77777777" w:rsidR="002729DB" w:rsidRDefault="002729DB" w:rsidP="007B3270">
            <w:pPr>
              <w:ind w:left="720"/>
              <w:rPr>
                <w:ins w:id="2374" w:author="Ammanuel Beyene" w:date="2022-05-17T19:27:00Z"/>
                <w:rFonts w:ascii="Arial" w:hAnsi="Arial" w:cs="Arial"/>
                <w:sz w:val="22"/>
                <w:szCs w:val="22"/>
              </w:rPr>
            </w:pPr>
            <w:ins w:id="2375" w:author="Ammanuel Beyene" w:date="2022-05-17T19:27:00Z">
              <w:r>
                <w:rPr>
                  <w:rFonts w:ascii="Arial" w:hAnsi="Arial" w:cs="Arial"/>
                  <w:sz w:val="22"/>
                  <w:szCs w:val="22"/>
                </w:rPr>
                <w:t>Business partners – want the software to be successful and users to be able to perform tasks</w:t>
              </w:r>
            </w:ins>
          </w:p>
          <w:p w14:paraId="0CDD2C26" w14:textId="68EF00B2" w:rsidR="002729DB" w:rsidRDefault="00627405" w:rsidP="007B3270">
            <w:pPr>
              <w:ind w:left="720"/>
              <w:rPr>
                <w:ins w:id="2376" w:author="Ammanuel Beyene" w:date="2022-05-17T19:27:00Z"/>
                <w:rFonts w:ascii="Arial" w:hAnsi="Arial" w:cs="Arial"/>
                <w:sz w:val="22"/>
                <w:szCs w:val="22"/>
              </w:rPr>
            </w:pPr>
            <w:ins w:id="2377" w:author="Ammanuel Beyene" w:date="2022-05-19T18:12:00Z">
              <w:r>
                <w:rPr>
                  <w:rFonts w:ascii="Arial" w:hAnsi="Arial" w:cs="Arial"/>
                  <w:sz w:val="22"/>
                  <w:szCs w:val="22"/>
                </w:rPr>
                <w:t>Sponsors</w:t>
              </w:r>
            </w:ins>
            <w:ins w:id="2378" w:author="Ammanuel Beyene" w:date="2022-05-17T19:27:00Z">
              <w:r w:rsidR="002729DB">
                <w:rPr>
                  <w:rFonts w:ascii="Arial" w:hAnsi="Arial" w:cs="Arial"/>
                  <w:sz w:val="22"/>
                  <w:szCs w:val="22"/>
                </w:rPr>
                <w:t xml:space="preserve"> – want the software to be successful</w:t>
              </w:r>
            </w:ins>
          </w:p>
          <w:p w14:paraId="1BF36E8C" w14:textId="77777777" w:rsidR="002729DB" w:rsidRDefault="002729DB" w:rsidP="007B3270">
            <w:pPr>
              <w:ind w:left="720"/>
              <w:rPr>
                <w:ins w:id="2379" w:author="Ammanuel Beyene" w:date="2022-05-17T19:27:00Z"/>
                <w:rFonts w:ascii="Arial" w:hAnsi="Arial" w:cs="Arial"/>
                <w:sz w:val="22"/>
                <w:szCs w:val="22"/>
              </w:rPr>
            </w:pPr>
          </w:p>
          <w:p w14:paraId="64E4A1EF" w14:textId="77777777" w:rsidR="002729DB" w:rsidRPr="007769BC" w:rsidRDefault="002729DB" w:rsidP="007B3270">
            <w:pPr>
              <w:ind w:left="720"/>
              <w:rPr>
                <w:ins w:id="2380" w:author="Ammanuel Beyene" w:date="2022-05-17T19:27:00Z"/>
                <w:rFonts w:ascii="Arial" w:hAnsi="Arial" w:cs="Arial"/>
                <w:sz w:val="22"/>
                <w:szCs w:val="22"/>
              </w:rPr>
            </w:pPr>
          </w:p>
          <w:p w14:paraId="32254D0E" w14:textId="77777777" w:rsidR="002729DB" w:rsidRPr="007769BC" w:rsidRDefault="002729DB" w:rsidP="007B3270">
            <w:pPr>
              <w:rPr>
                <w:ins w:id="2381" w:author="Ammanuel Beyene" w:date="2022-05-17T19:27:00Z"/>
                <w:rFonts w:ascii="Arial" w:hAnsi="Arial" w:cs="Arial"/>
                <w:sz w:val="22"/>
                <w:szCs w:val="22"/>
              </w:rPr>
            </w:pPr>
          </w:p>
          <w:p w14:paraId="5C09D5E5" w14:textId="77777777" w:rsidR="002729DB" w:rsidRPr="007769BC" w:rsidRDefault="002729DB" w:rsidP="007B3270">
            <w:pPr>
              <w:rPr>
                <w:ins w:id="2382" w:author="Ammanuel Beyene" w:date="2022-05-17T19:27:00Z"/>
                <w:rFonts w:ascii="Arial" w:hAnsi="Arial" w:cs="Arial"/>
                <w:sz w:val="22"/>
                <w:szCs w:val="22"/>
              </w:rPr>
            </w:pPr>
          </w:p>
        </w:tc>
      </w:tr>
      <w:tr w:rsidR="002729DB" w:rsidRPr="007769BC" w14:paraId="01975FFE" w14:textId="77777777" w:rsidTr="007B3270">
        <w:trPr>
          <w:ins w:id="2383" w:author="Ammanuel Beyene" w:date="2022-05-17T19:27:00Z"/>
        </w:trPr>
        <w:tc>
          <w:tcPr>
            <w:tcW w:w="9576" w:type="dxa"/>
            <w:gridSpan w:val="4"/>
            <w:shd w:val="clear" w:color="auto" w:fill="auto"/>
          </w:tcPr>
          <w:p w14:paraId="6EC22719" w14:textId="77777777" w:rsidR="002729DB" w:rsidRPr="007769BC" w:rsidRDefault="002729DB" w:rsidP="007B3270">
            <w:pPr>
              <w:rPr>
                <w:ins w:id="2384" w:author="Ammanuel Beyene" w:date="2022-05-17T19:27:00Z"/>
                <w:rFonts w:ascii="Arial" w:hAnsi="Arial" w:cs="Arial"/>
                <w:sz w:val="22"/>
                <w:szCs w:val="22"/>
              </w:rPr>
            </w:pPr>
            <w:ins w:id="2385" w:author="Ammanuel Beyene" w:date="2022-05-17T19:27: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2962E39E" w14:textId="77777777" w:rsidR="002729DB" w:rsidRPr="007769BC" w:rsidRDefault="002729DB" w:rsidP="007B3270">
            <w:pPr>
              <w:rPr>
                <w:ins w:id="2386" w:author="Ammanuel Beyene" w:date="2022-05-17T19:27:00Z"/>
                <w:rFonts w:ascii="Arial" w:hAnsi="Arial" w:cs="Arial"/>
                <w:sz w:val="22"/>
                <w:szCs w:val="22"/>
              </w:rPr>
            </w:pPr>
          </w:p>
          <w:p w14:paraId="51C2FE16" w14:textId="77777777" w:rsidR="002729DB" w:rsidRDefault="002729DB" w:rsidP="007B3270">
            <w:pPr>
              <w:rPr>
                <w:ins w:id="2387" w:author="Ammanuel Beyene" w:date="2022-05-17T19:27:00Z"/>
                <w:rFonts w:ascii="Arial" w:hAnsi="Arial" w:cs="Arial"/>
                <w:sz w:val="22"/>
                <w:szCs w:val="22"/>
              </w:rPr>
            </w:pPr>
            <w:ins w:id="2388" w:author="Ammanuel Beyene" w:date="2022-05-17T19:27:00Z">
              <w:r>
                <w:rPr>
                  <w:rFonts w:ascii="Arial" w:hAnsi="Arial" w:cs="Arial"/>
                  <w:sz w:val="22"/>
                  <w:szCs w:val="22"/>
                </w:rPr>
                <w:t>Posters post their content under various sections. Content could be about jobs, events, interest groups, life hacks, etc. News and local politics meetings will also be posted in their sections.</w:t>
              </w:r>
            </w:ins>
          </w:p>
          <w:p w14:paraId="409A7C17" w14:textId="77777777" w:rsidR="002729DB" w:rsidRPr="007769BC" w:rsidRDefault="002729DB" w:rsidP="007B3270">
            <w:pPr>
              <w:rPr>
                <w:ins w:id="2389" w:author="Ammanuel Beyene" w:date="2022-05-17T19:27:00Z"/>
                <w:rFonts w:ascii="Arial" w:hAnsi="Arial" w:cs="Arial"/>
                <w:sz w:val="22"/>
                <w:szCs w:val="22"/>
              </w:rPr>
            </w:pPr>
          </w:p>
        </w:tc>
      </w:tr>
      <w:tr w:rsidR="002729DB" w:rsidRPr="007769BC" w14:paraId="53B02801" w14:textId="77777777" w:rsidTr="007B3270">
        <w:trPr>
          <w:ins w:id="2390" w:author="Ammanuel Beyene" w:date="2022-05-17T19:27:00Z"/>
        </w:trPr>
        <w:tc>
          <w:tcPr>
            <w:tcW w:w="9576" w:type="dxa"/>
            <w:gridSpan w:val="4"/>
            <w:shd w:val="clear" w:color="auto" w:fill="auto"/>
          </w:tcPr>
          <w:p w14:paraId="274A3A63" w14:textId="77777777" w:rsidR="002729DB" w:rsidRPr="007769BC" w:rsidRDefault="002729DB" w:rsidP="007B3270">
            <w:pPr>
              <w:rPr>
                <w:ins w:id="2391" w:author="Ammanuel Beyene" w:date="2022-05-17T19:27:00Z"/>
                <w:rFonts w:ascii="Arial" w:hAnsi="Arial" w:cs="Arial"/>
                <w:sz w:val="22"/>
                <w:szCs w:val="22"/>
              </w:rPr>
            </w:pPr>
            <w:ins w:id="2392" w:author="Ammanuel Beyene" w:date="2022-05-17T19:27:00Z">
              <w:r w:rsidRPr="007769BC">
                <w:rPr>
                  <w:rFonts w:ascii="Arial" w:hAnsi="Arial" w:cs="Arial"/>
                  <w:b/>
                  <w:sz w:val="22"/>
                  <w:szCs w:val="22"/>
                </w:rPr>
                <w:t>Trigger</w:t>
              </w:r>
              <w:r w:rsidRPr="007769BC">
                <w:rPr>
                  <w:rFonts w:ascii="Arial" w:hAnsi="Arial" w:cs="Arial"/>
                  <w:sz w:val="22"/>
                  <w:szCs w:val="22"/>
                </w:rPr>
                <w:t xml:space="preserve">: </w:t>
              </w:r>
              <w:r>
                <w:rPr>
                  <w:rFonts w:ascii="Arial" w:hAnsi="Arial" w:cs="Arial"/>
                  <w:sz w:val="22"/>
                  <w:szCs w:val="22"/>
                </w:rPr>
                <w:t>Posters with an account post their content to display for users</w:t>
              </w:r>
            </w:ins>
          </w:p>
          <w:p w14:paraId="65AEBAC3" w14:textId="77777777" w:rsidR="002729DB" w:rsidRPr="007769BC" w:rsidRDefault="002729DB" w:rsidP="007B3270">
            <w:pPr>
              <w:rPr>
                <w:ins w:id="2393" w:author="Ammanuel Beyene" w:date="2022-05-17T19:27:00Z"/>
                <w:rFonts w:ascii="Arial" w:hAnsi="Arial" w:cs="Arial"/>
                <w:sz w:val="22"/>
                <w:szCs w:val="22"/>
              </w:rPr>
            </w:pPr>
          </w:p>
          <w:p w14:paraId="7B3FA52A" w14:textId="77777777" w:rsidR="002729DB" w:rsidRPr="007769BC" w:rsidRDefault="002729DB" w:rsidP="007B3270">
            <w:pPr>
              <w:tabs>
                <w:tab w:val="left" w:pos="1980"/>
                <w:tab w:val="left" w:pos="3240"/>
              </w:tabs>
              <w:rPr>
                <w:ins w:id="2394" w:author="Ammanuel Beyene" w:date="2022-05-17T19:27:00Z"/>
                <w:rFonts w:ascii="Arial" w:hAnsi="Arial" w:cs="Arial"/>
                <w:sz w:val="22"/>
                <w:szCs w:val="22"/>
              </w:rPr>
            </w:pPr>
            <w:ins w:id="2395" w:author="Ammanuel Beyene" w:date="2022-05-17T19:27: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 xml:space="preserve">_x__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2729DB" w:rsidRPr="007769BC" w14:paraId="3868D54E" w14:textId="77777777" w:rsidTr="007B3270">
        <w:trPr>
          <w:ins w:id="2396" w:author="Ammanuel Beyene" w:date="2022-05-17T19:27:00Z"/>
        </w:trPr>
        <w:tc>
          <w:tcPr>
            <w:tcW w:w="9576" w:type="dxa"/>
            <w:gridSpan w:val="4"/>
            <w:shd w:val="clear" w:color="auto" w:fill="auto"/>
          </w:tcPr>
          <w:p w14:paraId="27FB8FFF" w14:textId="77777777" w:rsidR="002729DB" w:rsidRPr="007769BC" w:rsidRDefault="002729DB" w:rsidP="007B3270">
            <w:pPr>
              <w:rPr>
                <w:ins w:id="2397" w:author="Ammanuel Beyene" w:date="2022-05-17T19:27:00Z"/>
                <w:rFonts w:ascii="Arial" w:hAnsi="Arial" w:cs="Arial"/>
                <w:sz w:val="22"/>
                <w:szCs w:val="22"/>
              </w:rPr>
            </w:pPr>
            <w:ins w:id="2398" w:author="Ammanuel Beyene" w:date="2022-05-17T19:27:00Z">
              <w:r w:rsidRPr="007769BC">
                <w:rPr>
                  <w:rFonts w:ascii="Arial" w:hAnsi="Arial" w:cs="Arial"/>
                  <w:b/>
                  <w:sz w:val="22"/>
                  <w:szCs w:val="22"/>
                </w:rPr>
                <w:t>Relationships</w:t>
              </w:r>
              <w:r w:rsidRPr="007769BC">
                <w:rPr>
                  <w:rFonts w:ascii="Arial" w:hAnsi="Arial" w:cs="Arial"/>
                  <w:sz w:val="22"/>
                  <w:szCs w:val="22"/>
                </w:rPr>
                <w:t xml:space="preserve">: </w:t>
              </w:r>
            </w:ins>
          </w:p>
          <w:p w14:paraId="78CFF71C" w14:textId="77777777" w:rsidR="002729DB" w:rsidRPr="007769BC" w:rsidRDefault="002729DB" w:rsidP="007B3270">
            <w:pPr>
              <w:tabs>
                <w:tab w:val="left" w:pos="720"/>
              </w:tabs>
              <w:rPr>
                <w:ins w:id="2399" w:author="Ammanuel Beyene" w:date="2022-05-17T19:27:00Z"/>
                <w:rFonts w:ascii="Arial" w:hAnsi="Arial" w:cs="Arial"/>
                <w:sz w:val="22"/>
                <w:szCs w:val="22"/>
              </w:rPr>
            </w:pPr>
            <w:ins w:id="2400" w:author="Ammanuel Beyene" w:date="2022-05-17T19:27: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 xml:space="preserve">Users, security and customer support manager, </w:t>
              </w:r>
              <w:proofErr w:type="gramStart"/>
              <w:r>
                <w:rPr>
                  <w:rFonts w:ascii="Arial" w:hAnsi="Arial" w:cs="Arial"/>
                  <w:sz w:val="22"/>
                  <w:szCs w:val="22"/>
                </w:rPr>
                <w:t>content</w:t>
              </w:r>
              <w:proofErr w:type="gramEnd"/>
              <w:r>
                <w:rPr>
                  <w:rFonts w:ascii="Arial" w:hAnsi="Arial" w:cs="Arial"/>
                  <w:sz w:val="22"/>
                  <w:szCs w:val="22"/>
                </w:rPr>
                <w:t xml:space="preserve"> and posts manager</w:t>
              </w:r>
            </w:ins>
          </w:p>
          <w:p w14:paraId="5D47E654" w14:textId="3261C269" w:rsidR="002729DB" w:rsidRPr="007769BC" w:rsidRDefault="002729DB" w:rsidP="007B3270">
            <w:pPr>
              <w:tabs>
                <w:tab w:val="left" w:pos="720"/>
              </w:tabs>
              <w:rPr>
                <w:ins w:id="2401" w:author="Ammanuel Beyene" w:date="2022-05-17T19:27:00Z"/>
                <w:rFonts w:ascii="Arial" w:hAnsi="Arial" w:cs="Arial"/>
                <w:sz w:val="22"/>
                <w:szCs w:val="22"/>
              </w:rPr>
            </w:pPr>
            <w:ins w:id="2402" w:author="Ammanuel Beyene" w:date="2022-05-17T19:27: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ins>
            <w:ins w:id="2403" w:author="Ammanuel Beyene" w:date="2022-05-19T23:16:00Z">
              <w:r w:rsidR="00CB3832">
                <w:rPr>
                  <w:rFonts w:ascii="Arial" w:hAnsi="Arial" w:cs="Arial"/>
                  <w:sz w:val="22"/>
                  <w:szCs w:val="22"/>
                </w:rPr>
                <w:t>Covid warning</w:t>
              </w:r>
            </w:ins>
          </w:p>
          <w:p w14:paraId="2A5C19C8" w14:textId="33352F49" w:rsidR="002729DB" w:rsidRPr="007769BC" w:rsidRDefault="002729DB" w:rsidP="007B3270">
            <w:pPr>
              <w:tabs>
                <w:tab w:val="left" w:pos="720"/>
              </w:tabs>
              <w:rPr>
                <w:ins w:id="2404" w:author="Ammanuel Beyene" w:date="2022-05-17T19:27:00Z"/>
                <w:rFonts w:ascii="Arial" w:hAnsi="Arial" w:cs="Arial"/>
                <w:sz w:val="22"/>
                <w:szCs w:val="22"/>
              </w:rPr>
            </w:pPr>
            <w:ins w:id="2405" w:author="Ammanuel Beyene" w:date="2022-05-17T19:27: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ins>
            <w:ins w:id="2406" w:author="Ammanuel Beyene" w:date="2022-05-19T23:17:00Z">
              <w:r w:rsidR="00955414">
                <w:rPr>
                  <w:rFonts w:ascii="Arial" w:hAnsi="Arial" w:cs="Arial"/>
                  <w:sz w:val="22"/>
                  <w:szCs w:val="22"/>
                </w:rPr>
                <w:t>Covid vaccinations</w:t>
              </w:r>
            </w:ins>
          </w:p>
          <w:p w14:paraId="2A55CB66" w14:textId="77777777" w:rsidR="002729DB" w:rsidRPr="007769BC" w:rsidRDefault="002729DB" w:rsidP="007B3270">
            <w:pPr>
              <w:tabs>
                <w:tab w:val="left" w:pos="720"/>
              </w:tabs>
              <w:rPr>
                <w:ins w:id="2407" w:author="Ammanuel Beyene" w:date="2022-05-17T19:27:00Z"/>
                <w:rFonts w:ascii="Arial" w:hAnsi="Arial" w:cs="Arial"/>
                <w:sz w:val="22"/>
                <w:szCs w:val="22"/>
              </w:rPr>
            </w:pPr>
            <w:ins w:id="2408" w:author="Ammanuel Beyene" w:date="2022-05-17T19:27: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sz w:val="22"/>
                  <w:szCs w:val="22"/>
                </w:rPr>
                <w:t>None</w:t>
              </w:r>
            </w:ins>
          </w:p>
        </w:tc>
      </w:tr>
      <w:tr w:rsidR="002729DB" w:rsidRPr="007769BC" w14:paraId="284D3EF5" w14:textId="77777777" w:rsidTr="007B3270">
        <w:trPr>
          <w:ins w:id="2409" w:author="Ammanuel Beyene" w:date="2022-05-17T19:27:00Z"/>
        </w:trPr>
        <w:tc>
          <w:tcPr>
            <w:tcW w:w="9576" w:type="dxa"/>
            <w:gridSpan w:val="4"/>
            <w:shd w:val="clear" w:color="auto" w:fill="auto"/>
          </w:tcPr>
          <w:p w14:paraId="4D8EB0AA" w14:textId="77777777" w:rsidR="00CB3832" w:rsidRDefault="002729DB" w:rsidP="007B3270">
            <w:pPr>
              <w:rPr>
                <w:ins w:id="2410" w:author="Ammanuel Beyene" w:date="2022-05-19T23:13:00Z"/>
                <w:rFonts w:ascii="Arial" w:hAnsi="Arial" w:cs="Arial"/>
                <w:sz w:val="22"/>
                <w:szCs w:val="22"/>
              </w:rPr>
            </w:pPr>
            <w:ins w:id="2411" w:author="Ammanuel Beyene" w:date="2022-05-17T19:27: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w:t>
              </w:r>
            </w:ins>
          </w:p>
          <w:p w14:paraId="28CBF597" w14:textId="1CA3B95B" w:rsidR="002729DB" w:rsidRPr="007769BC" w:rsidRDefault="002729DB" w:rsidP="007B3270">
            <w:pPr>
              <w:rPr>
                <w:ins w:id="2412" w:author="Ammanuel Beyene" w:date="2022-05-17T19:27:00Z"/>
                <w:rFonts w:ascii="Arial" w:hAnsi="Arial" w:cs="Arial"/>
                <w:sz w:val="22"/>
                <w:szCs w:val="22"/>
              </w:rPr>
            </w:pPr>
            <w:ins w:id="2413" w:author="Ammanuel Beyene" w:date="2022-05-17T19:27:00Z">
              <w:r w:rsidRPr="007769BC">
                <w:rPr>
                  <w:rFonts w:ascii="Arial" w:hAnsi="Arial" w:cs="Arial"/>
                  <w:sz w:val="22"/>
                  <w:szCs w:val="22"/>
                </w:rPr>
                <w:t xml:space="preserve"> </w:t>
              </w:r>
            </w:ins>
            <w:ins w:id="2414" w:author="Ammanuel Beyene" w:date="2022-05-19T23:13:00Z">
              <w:r w:rsidR="00CB3832">
                <w:rPr>
                  <w:rFonts w:ascii="Arial" w:hAnsi="Arial" w:cs="Arial"/>
                  <w:sz w:val="22"/>
                  <w:szCs w:val="22"/>
                </w:rPr>
                <w:t xml:space="preserve">           </w:t>
              </w:r>
            </w:ins>
          </w:p>
          <w:p w14:paraId="33997D0B" w14:textId="11198EA9" w:rsidR="002729DB" w:rsidRDefault="00CB3832" w:rsidP="007B3270">
            <w:pPr>
              <w:ind w:left="720"/>
              <w:rPr>
                <w:ins w:id="2415" w:author="Ammanuel Beyene" w:date="2022-05-17T19:27:00Z"/>
                <w:rFonts w:ascii="Arial" w:hAnsi="Arial" w:cs="Arial"/>
                <w:sz w:val="22"/>
                <w:szCs w:val="22"/>
              </w:rPr>
            </w:pPr>
            <w:ins w:id="2416" w:author="Ammanuel Beyene" w:date="2022-05-19T23:13:00Z">
              <w:r>
                <w:rPr>
                  <w:rFonts w:ascii="Arial" w:hAnsi="Arial" w:cs="Arial"/>
                  <w:sz w:val="22"/>
                  <w:szCs w:val="22"/>
                </w:rPr>
                <w:t>1</w:t>
              </w:r>
            </w:ins>
            <w:ins w:id="2417" w:author="Ammanuel Beyene" w:date="2022-05-17T19:27:00Z">
              <w:r w:rsidR="002729DB">
                <w:rPr>
                  <w:rFonts w:ascii="Arial" w:hAnsi="Arial" w:cs="Arial"/>
                  <w:sz w:val="22"/>
                  <w:szCs w:val="22"/>
                </w:rPr>
                <w:t xml:space="preserve">. Posters fill out </w:t>
              </w:r>
            </w:ins>
            <w:ins w:id="2418" w:author="Ammanuel Beyene" w:date="2022-05-19T22:46:00Z">
              <w:r w:rsidR="00327F82">
                <w:rPr>
                  <w:rFonts w:ascii="Arial" w:hAnsi="Arial" w:cs="Arial"/>
                  <w:sz w:val="22"/>
                  <w:szCs w:val="22"/>
                </w:rPr>
                <w:t>the</w:t>
              </w:r>
            </w:ins>
            <w:ins w:id="2419" w:author="Ammanuel Beyene" w:date="2022-05-17T19:27:00Z">
              <w:r w:rsidR="002729DB">
                <w:rPr>
                  <w:rFonts w:ascii="Arial" w:hAnsi="Arial" w:cs="Arial"/>
                  <w:sz w:val="22"/>
                  <w:szCs w:val="22"/>
                </w:rPr>
                <w:t xml:space="preserve"> content </w:t>
              </w:r>
            </w:ins>
            <w:ins w:id="2420" w:author="Ammanuel Beyene" w:date="2022-05-19T22:46:00Z">
              <w:r w:rsidR="00327F82">
                <w:rPr>
                  <w:rFonts w:ascii="Arial" w:hAnsi="Arial" w:cs="Arial"/>
                  <w:sz w:val="22"/>
                  <w:szCs w:val="22"/>
                </w:rPr>
                <w:t xml:space="preserve">of </w:t>
              </w:r>
            </w:ins>
            <w:ins w:id="2421" w:author="Ammanuel Beyene" w:date="2022-05-19T22:47:00Z">
              <w:r w:rsidR="00327F82">
                <w:rPr>
                  <w:rFonts w:ascii="Arial" w:hAnsi="Arial" w:cs="Arial"/>
                  <w:sz w:val="22"/>
                  <w:szCs w:val="22"/>
                </w:rPr>
                <w:t>their</w:t>
              </w:r>
            </w:ins>
            <w:ins w:id="2422" w:author="Ammanuel Beyene" w:date="2022-05-19T22:46:00Z">
              <w:r w:rsidR="00327F82">
                <w:rPr>
                  <w:rFonts w:ascii="Arial" w:hAnsi="Arial" w:cs="Arial"/>
                  <w:sz w:val="22"/>
                  <w:szCs w:val="22"/>
                </w:rPr>
                <w:t xml:space="preserve"> </w:t>
              </w:r>
            </w:ins>
            <w:ins w:id="2423" w:author="Ammanuel Beyene" w:date="2022-05-19T22:47:00Z">
              <w:r w:rsidR="00327F82">
                <w:rPr>
                  <w:rFonts w:ascii="Arial" w:hAnsi="Arial" w:cs="Arial"/>
                  <w:sz w:val="22"/>
                  <w:szCs w:val="22"/>
                </w:rPr>
                <w:t>post</w:t>
              </w:r>
            </w:ins>
          </w:p>
          <w:p w14:paraId="225EEB03" w14:textId="19896137" w:rsidR="002729DB" w:rsidRDefault="00CB3832" w:rsidP="007B3270">
            <w:pPr>
              <w:ind w:left="720"/>
              <w:rPr>
                <w:ins w:id="2424" w:author="Ammanuel Beyene" w:date="2022-05-17T19:27:00Z"/>
                <w:rFonts w:ascii="Arial" w:hAnsi="Arial" w:cs="Arial"/>
                <w:sz w:val="22"/>
                <w:szCs w:val="22"/>
              </w:rPr>
            </w:pPr>
            <w:ins w:id="2425" w:author="Ammanuel Beyene" w:date="2022-05-19T23:13:00Z">
              <w:r>
                <w:rPr>
                  <w:rFonts w:ascii="Arial" w:hAnsi="Arial" w:cs="Arial"/>
                  <w:sz w:val="22"/>
                  <w:szCs w:val="22"/>
                </w:rPr>
                <w:t>2</w:t>
              </w:r>
            </w:ins>
            <w:ins w:id="2426" w:author="Ammanuel Beyene" w:date="2022-05-17T19:27:00Z">
              <w:r w:rsidR="002729DB">
                <w:rPr>
                  <w:rFonts w:ascii="Arial" w:hAnsi="Arial" w:cs="Arial"/>
                  <w:sz w:val="22"/>
                  <w:szCs w:val="22"/>
                </w:rPr>
                <w:t xml:space="preserve">. Posters post their content </w:t>
              </w:r>
            </w:ins>
          </w:p>
          <w:p w14:paraId="2E6A87AA" w14:textId="060F4AA1" w:rsidR="002729DB" w:rsidRDefault="00CB3832" w:rsidP="007B3270">
            <w:pPr>
              <w:ind w:left="720"/>
              <w:rPr>
                <w:ins w:id="2427" w:author="Ammanuel Beyene" w:date="2022-05-19T23:12:00Z"/>
                <w:rFonts w:ascii="Arial" w:hAnsi="Arial" w:cs="Arial"/>
                <w:sz w:val="22"/>
                <w:szCs w:val="22"/>
              </w:rPr>
            </w:pPr>
            <w:ins w:id="2428" w:author="Ammanuel Beyene" w:date="2022-05-19T23:13:00Z">
              <w:r>
                <w:rPr>
                  <w:rFonts w:ascii="Arial" w:hAnsi="Arial" w:cs="Arial"/>
                  <w:sz w:val="22"/>
                  <w:szCs w:val="22"/>
                </w:rPr>
                <w:t>3</w:t>
              </w:r>
            </w:ins>
            <w:ins w:id="2429" w:author="Ammanuel Beyene" w:date="2022-05-17T19:27:00Z">
              <w:r w:rsidR="002729DB">
                <w:rPr>
                  <w:rFonts w:ascii="Arial" w:hAnsi="Arial" w:cs="Arial"/>
                  <w:sz w:val="22"/>
                  <w:szCs w:val="22"/>
                </w:rPr>
                <w:t xml:space="preserve">. Content is displayed </w:t>
              </w:r>
            </w:ins>
            <w:ins w:id="2430" w:author="Ammanuel Beyene" w:date="2022-05-19T22:46:00Z">
              <w:r w:rsidR="00327F82">
                <w:rPr>
                  <w:rFonts w:ascii="Arial" w:hAnsi="Arial" w:cs="Arial"/>
                  <w:sz w:val="22"/>
                  <w:szCs w:val="22"/>
                </w:rPr>
                <w:t>in</w:t>
              </w:r>
            </w:ins>
            <w:ins w:id="2431" w:author="Ammanuel Beyene" w:date="2022-05-17T19:27:00Z">
              <w:r w:rsidR="002729DB">
                <w:rPr>
                  <w:rFonts w:ascii="Arial" w:hAnsi="Arial" w:cs="Arial"/>
                  <w:sz w:val="22"/>
                  <w:szCs w:val="22"/>
                </w:rPr>
                <w:t xml:space="preserve"> </w:t>
              </w:r>
            </w:ins>
            <w:ins w:id="2432" w:author="Ammanuel Beyene" w:date="2022-05-19T22:47:00Z">
              <w:r w:rsidR="00327F82">
                <w:rPr>
                  <w:rFonts w:ascii="Arial" w:hAnsi="Arial" w:cs="Arial"/>
                  <w:sz w:val="22"/>
                  <w:szCs w:val="22"/>
                </w:rPr>
                <w:t xml:space="preserve">the </w:t>
              </w:r>
            </w:ins>
            <w:ins w:id="2433" w:author="Ammanuel Beyene" w:date="2022-05-17T19:27:00Z">
              <w:r w:rsidR="002729DB">
                <w:rPr>
                  <w:rFonts w:ascii="Arial" w:hAnsi="Arial" w:cs="Arial"/>
                  <w:sz w:val="22"/>
                  <w:szCs w:val="22"/>
                </w:rPr>
                <w:t>corresponding section</w:t>
              </w:r>
            </w:ins>
          </w:p>
          <w:p w14:paraId="0576128E" w14:textId="2D248933" w:rsidR="00CB3832" w:rsidRDefault="00CB3832" w:rsidP="007B3270">
            <w:pPr>
              <w:ind w:left="720"/>
              <w:rPr>
                <w:ins w:id="2434" w:author="Ammanuel Beyene" w:date="2022-05-17T19:27:00Z"/>
                <w:rFonts w:ascii="Arial" w:hAnsi="Arial" w:cs="Arial"/>
                <w:sz w:val="22"/>
                <w:szCs w:val="22"/>
              </w:rPr>
            </w:pPr>
          </w:p>
          <w:p w14:paraId="47E359BA" w14:textId="77777777" w:rsidR="002729DB" w:rsidRDefault="002729DB" w:rsidP="007B3270">
            <w:pPr>
              <w:ind w:left="720"/>
              <w:rPr>
                <w:ins w:id="2435" w:author="Ammanuel Beyene" w:date="2022-05-17T19:27:00Z"/>
                <w:rFonts w:ascii="Arial" w:hAnsi="Arial" w:cs="Arial"/>
                <w:sz w:val="22"/>
                <w:szCs w:val="22"/>
              </w:rPr>
            </w:pPr>
          </w:p>
          <w:p w14:paraId="77F60DA8" w14:textId="77777777" w:rsidR="002729DB" w:rsidRPr="007769BC" w:rsidRDefault="002729DB" w:rsidP="007B3270">
            <w:pPr>
              <w:rPr>
                <w:ins w:id="2436" w:author="Ammanuel Beyene" w:date="2022-05-17T19:27:00Z"/>
                <w:rFonts w:ascii="Arial" w:hAnsi="Arial" w:cs="Arial"/>
                <w:sz w:val="22"/>
                <w:szCs w:val="22"/>
              </w:rPr>
            </w:pPr>
          </w:p>
          <w:p w14:paraId="3576E51C" w14:textId="77777777" w:rsidR="002729DB" w:rsidRPr="007769BC" w:rsidRDefault="002729DB" w:rsidP="007B3270">
            <w:pPr>
              <w:rPr>
                <w:ins w:id="2437" w:author="Ammanuel Beyene" w:date="2022-05-17T19:27:00Z"/>
                <w:rFonts w:ascii="Arial" w:hAnsi="Arial" w:cs="Arial"/>
                <w:sz w:val="22"/>
                <w:szCs w:val="22"/>
              </w:rPr>
            </w:pPr>
          </w:p>
          <w:p w14:paraId="2D403F69" w14:textId="77777777" w:rsidR="002729DB" w:rsidRPr="007769BC" w:rsidRDefault="002729DB" w:rsidP="007B3270">
            <w:pPr>
              <w:rPr>
                <w:ins w:id="2438" w:author="Ammanuel Beyene" w:date="2022-05-17T19:27:00Z"/>
                <w:rFonts w:ascii="Arial" w:hAnsi="Arial" w:cs="Arial"/>
                <w:sz w:val="22"/>
                <w:szCs w:val="22"/>
              </w:rPr>
            </w:pPr>
          </w:p>
          <w:p w14:paraId="14CD69A0" w14:textId="77777777" w:rsidR="002729DB" w:rsidRPr="007769BC" w:rsidRDefault="002729DB" w:rsidP="007B3270">
            <w:pPr>
              <w:rPr>
                <w:ins w:id="2439" w:author="Ammanuel Beyene" w:date="2022-05-17T19:27:00Z"/>
                <w:rFonts w:ascii="Arial" w:hAnsi="Arial" w:cs="Arial"/>
                <w:sz w:val="22"/>
                <w:szCs w:val="22"/>
              </w:rPr>
            </w:pPr>
          </w:p>
          <w:p w14:paraId="2759E7BB" w14:textId="77777777" w:rsidR="002729DB" w:rsidRPr="007769BC" w:rsidRDefault="002729DB" w:rsidP="007B3270">
            <w:pPr>
              <w:rPr>
                <w:ins w:id="2440" w:author="Ammanuel Beyene" w:date="2022-05-17T19:27:00Z"/>
                <w:rFonts w:ascii="Arial" w:hAnsi="Arial" w:cs="Arial"/>
                <w:sz w:val="22"/>
                <w:szCs w:val="22"/>
              </w:rPr>
            </w:pPr>
          </w:p>
          <w:p w14:paraId="3F1BCB26" w14:textId="77777777" w:rsidR="002729DB" w:rsidRPr="007769BC" w:rsidRDefault="002729DB" w:rsidP="007B3270">
            <w:pPr>
              <w:rPr>
                <w:ins w:id="2441" w:author="Ammanuel Beyene" w:date="2022-05-17T19:27:00Z"/>
                <w:rFonts w:ascii="Arial" w:hAnsi="Arial" w:cs="Arial"/>
                <w:sz w:val="22"/>
                <w:szCs w:val="22"/>
              </w:rPr>
            </w:pPr>
          </w:p>
        </w:tc>
      </w:tr>
      <w:tr w:rsidR="002729DB" w:rsidRPr="007769BC" w14:paraId="4EDCD613" w14:textId="77777777" w:rsidTr="007B3270">
        <w:trPr>
          <w:trHeight w:val="498"/>
          <w:ins w:id="2442" w:author="Ammanuel Beyene" w:date="2022-05-17T19:27:00Z"/>
        </w:trPr>
        <w:tc>
          <w:tcPr>
            <w:tcW w:w="9576" w:type="dxa"/>
            <w:gridSpan w:val="4"/>
            <w:shd w:val="clear" w:color="auto" w:fill="auto"/>
          </w:tcPr>
          <w:p w14:paraId="367501CA" w14:textId="77777777" w:rsidR="002729DB" w:rsidRDefault="002729DB" w:rsidP="007B3270">
            <w:pPr>
              <w:rPr>
                <w:ins w:id="2443" w:author="Ammanuel Beyene" w:date="2022-05-17T19:27:00Z"/>
                <w:rFonts w:ascii="Arial" w:hAnsi="Arial" w:cs="Arial"/>
                <w:sz w:val="22"/>
                <w:szCs w:val="22"/>
              </w:rPr>
            </w:pPr>
            <w:ins w:id="2444" w:author="Ammanuel Beyene" w:date="2022-05-17T19:27: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ins>
          </w:p>
          <w:p w14:paraId="41D2727B" w14:textId="1205917E" w:rsidR="002729DB" w:rsidRDefault="00CB3832" w:rsidP="007B3270">
            <w:pPr>
              <w:rPr>
                <w:ins w:id="2445" w:author="Ammanuel Beyene" w:date="2022-05-19T23:14:00Z"/>
                <w:rFonts w:ascii="Arial" w:hAnsi="Arial" w:cs="Arial"/>
                <w:sz w:val="22"/>
                <w:szCs w:val="22"/>
              </w:rPr>
            </w:pPr>
            <w:ins w:id="2446" w:author="Ammanuel Beyene" w:date="2022-05-19T23:13:00Z">
              <w:r>
                <w:rPr>
                  <w:rFonts w:ascii="Arial" w:hAnsi="Arial" w:cs="Arial"/>
                  <w:sz w:val="22"/>
                  <w:szCs w:val="22"/>
                </w:rPr>
                <w:t>(</w:t>
              </w:r>
            </w:ins>
            <w:ins w:id="2447" w:author="Ammanuel Beyene" w:date="2022-05-19T23:14:00Z">
              <w:r>
                <w:rPr>
                  <w:rFonts w:ascii="Arial" w:hAnsi="Arial" w:cs="Arial"/>
                  <w:sz w:val="22"/>
                  <w:szCs w:val="22"/>
                </w:rPr>
                <w:t>Before</w:t>
              </w:r>
            </w:ins>
            <w:ins w:id="2448" w:author="Ammanuel Beyene" w:date="2022-05-19T23:13:00Z">
              <w:r>
                <w:rPr>
                  <w:rFonts w:ascii="Arial" w:hAnsi="Arial" w:cs="Arial"/>
                  <w:sz w:val="22"/>
                  <w:szCs w:val="22"/>
                </w:rPr>
                <w:t xml:space="preserve"> </w:t>
              </w:r>
            </w:ins>
            <w:ins w:id="2449" w:author="Ammanuel Beyene" w:date="2022-05-19T23:14:00Z">
              <w:r>
                <w:rPr>
                  <w:rFonts w:ascii="Arial" w:hAnsi="Arial" w:cs="Arial"/>
                  <w:sz w:val="22"/>
                  <w:szCs w:val="22"/>
                </w:rPr>
                <w:t xml:space="preserve">step </w:t>
              </w:r>
            </w:ins>
            <w:ins w:id="2450" w:author="Ammanuel Beyene" w:date="2022-05-19T23:13:00Z">
              <w:r>
                <w:rPr>
                  <w:rFonts w:ascii="Arial" w:hAnsi="Arial" w:cs="Arial"/>
                  <w:sz w:val="22"/>
                  <w:szCs w:val="22"/>
                </w:rPr>
                <w:t>1)</w:t>
              </w:r>
            </w:ins>
          </w:p>
          <w:p w14:paraId="202B1FB0" w14:textId="5612E720" w:rsidR="00CB3832" w:rsidRDefault="00CB3832" w:rsidP="007B3270">
            <w:pPr>
              <w:rPr>
                <w:ins w:id="2451" w:author="Ammanuel Beyene" w:date="2022-05-19T23:16:00Z"/>
                <w:rFonts w:ascii="Arial" w:hAnsi="Arial" w:cs="Arial"/>
                <w:sz w:val="22"/>
                <w:szCs w:val="22"/>
              </w:rPr>
            </w:pPr>
            <w:ins w:id="2452" w:author="Ammanuel Beyene" w:date="2022-05-19T23:14:00Z">
              <w:r>
                <w:rPr>
                  <w:rFonts w:ascii="Arial" w:hAnsi="Arial" w:cs="Arial"/>
                  <w:sz w:val="22"/>
                  <w:szCs w:val="22"/>
                </w:rPr>
                <w:t xml:space="preserve">      1a. The software will warn posters to include covid precautions in their posts</w:t>
              </w:r>
            </w:ins>
          </w:p>
          <w:p w14:paraId="2E399AF5" w14:textId="79C3C771" w:rsidR="00E34236" w:rsidRDefault="00E34236" w:rsidP="007B3270">
            <w:pPr>
              <w:rPr>
                <w:ins w:id="2453" w:author="Ammanuel Beyene" w:date="2022-05-19T23:14:00Z"/>
                <w:rFonts w:ascii="Arial" w:hAnsi="Arial" w:cs="Arial"/>
                <w:sz w:val="22"/>
                <w:szCs w:val="22"/>
              </w:rPr>
            </w:pPr>
            <w:ins w:id="2454" w:author="Ammanuel Beyene" w:date="2022-05-19T23:16:00Z">
              <w:r>
                <w:rPr>
                  <w:rFonts w:ascii="Arial" w:hAnsi="Arial" w:cs="Arial"/>
                  <w:sz w:val="22"/>
                  <w:szCs w:val="22"/>
                </w:rPr>
                <w:t xml:space="preserve">       1b. Posters may require covid vaccinations for posts that require in</w:t>
              </w:r>
            </w:ins>
            <w:ins w:id="2455" w:author="Ammanuel Beyene" w:date="2022-05-19T23:17:00Z">
              <w:r>
                <w:rPr>
                  <w:rFonts w:ascii="Arial" w:hAnsi="Arial" w:cs="Arial"/>
                  <w:sz w:val="22"/>
                  <w:szCs w:val="22"/>
                </w:rPr>
                <w:t>teractions, but the software will encourage it</w:t>
              </w:r>
              <w:r w:rsidR="008D64ED">
                <w:rPr>
                  <w:rFonts w:ascii="Arial" w:hAnsi="Arial" w:cs="Arial"/>
                  <w:sz w:val="22"/>
                  <w:szCs w:val="22"/>
                </w:rPr>
                <w:t xml:space="preserve"> by suggesting it</w:t>
              </w:r>
            </w:ins>
          </w:p>
          <w:p w14:paraId="1E925646" w14:textId="77777777" w:rsidR="00CB3832" w:rsidRDefault="00CB3832" w:rsidP="007B3270">
            <w:pPr>
              <w:rPr>
                <w:ins w:id="2456" w:author="Ammanuel Beyene" w:date="2022-05-17T19:27:00Z"/>
                <w:rFonts w:ascii="Arial" w:hAnsi="Arial" w:cs="Arial"/>
                <w:sz w:val="22"/>
                <w:szCs w:val="22"/>
              </w:rPr>
            </w:pPr>
          </w:p>
          <w:p w14:paraId="417EB931" w14:textId="0EEE6DC9" w:rsidR="002729DB" w:rsidRDefault="002729DB" w:rsidP="007B3270">
            <w:pPr>
              <w:rPr>
                <w:ins w:id="2457" w:author="Ammanuel Beyene" w:date="2022-05-17T19:27:00Z"/>
                <w:rFonts w:ascii="Arial" w:hAnsi="Arial" w:cs="Arial"/>
                <w:sz w:val="22"/>
                <w:szCs w:val="22"/>
              </w:rPr>
            </w:pPr>
            <w:ins w:id="2458" w:author="Ammanuel Beyene" w:date="2022-05-17T19:27:00Z">
              <w:r>
                <w:rPr>
                  <w:rFonts w:ascii="Arial" w:hAnsi="Arial" w:cs="Arial"/>
                  <w:sz w:val="22"/>
                  <w:szCs w:val="22"/>
                </w:rPr>
                <w:t>(</w:t>
              </w:r>
            </w:ins>
            <w:ins w:id="2459" w:author="Ammanuel Beyene" w:date="2022-05-19T23:22:00Z">
              <w:r w:rsidR="0063424A">
                <w:rPr>
                  <w:rFonts w:ascii="Arial" w:hAnsi="Arial" w:cs="Arial"/>
                  <w:sz w:val="22"/>
                  <w:szCs w:val="22"/>
                </w:rPr>
                <w:t>Step</w:t>
              </w:r>
            </w:ins>
            <w:ins w:id="2460" w:author="Ammanuel Beyene" w:date="2022-05-17T19:27:00Z">
              <w:r>
                <w:rPr>
                  <w:rFonts w:ascii="Arial" w:hAnsi="Arial" w:cs="Arial"/>
                  <w:sz w:val="22"/>
                  <w:szCs w:val="22"/>
                </w:rPr>
                <w:t xml:space="preserve"> 2-3)</w:t>
              </w:r>
            </w:ins>
          </w:p>
          <w:p w14:paraId="359364D8" w14:textId="3B53CEF1" w:rsidR="002729DB" w:rsidRDefault="002729DB" w:rsidP="007B3270">
            <w:pPr>
              <w:ind w:left="720"/>
              <w:rPr>
                <w:ins w:id="2461" w:author="Ammanuel Beyene" w:date="2022-05-17T19:27:00Z"/>
                <w:rFonts w:ascii="Arial" w:hAnsi="Arial" w:cs="Arial"/>
                <w:sz w:val="22"/>
                <w:szCs w:val="22"/>
              </w:rPr>
            </w:pPr>
            <w:ins w:id="2462" w:author="Ammanuel Beyene" w:date="2022-05-17T19:27:00Z">
              <w:r>
                <w:rPr>
                  <w:rFonts w:ascii="Arial" w:hAnsi="Arial" w:cs="Arial"/>
                  <w:sz w:val="22"/>
                  <w:szCs w:val="22"/>
                </w:rPr>
                <w:t>3a</w:t>
              </w:r>
            </w:ins>
            <w:ins w:id="2463" w:author="Ammanuel Beyene" w:date="2022-05-19T22:47:00Z">
              <w:r w:rsidR="00F71D63">
                <w:rPr>
                  <w:rFonts w:ascii="Arial" w:hAnsi="Arial" w:cs="Arial"/>
                  <w:sz w:val="22"/>
                  <w:szCs w:val="22"/>
                </w:rPr>
                <w:t>.</w:t>
              </w:r>
            </w:ins>
            <w:ins w:id="2464" w:author="Ammanuel Beyene" w:date="2022-05-17T19:27:00Z">
              <w:r>
                <w:rPr>
                  <w:rFonts w:ascii="Arial" w:hAnsi="Arial" w:cs="Arial"/>
                  <w:sz w:val="22"/>
                  <w:szCs w:val="22"/>
                </w:rPr>
                <w:t xml:space="preserve"> Posters can delete their post but have to provide </w:t>
              </w:r>
            </w:ins>
            <w:ins w:id="2465" w:author="Ammanuel Beyene" w:date="2022-05-19T22:47:00Z">
              <w:r w:rsidR="00F71D63">
                <w:rPr>
                  <w:rFonts w:ascii="Arial" w:hAnsi="Arial" w:cs="Arial"/>
                  <w:sz w:val="22"/>
                  <w:szCs w:val="22"/>
                </w:rPr>
                <w:t xml:space="preserve">an </w:t>
              </w:r>
            </w:ins>
            <w:proofErr w:type="gramStart"/>
            <w:ins w:id="2466" w:author="Ammanuel Beyene" w:date="2022-05-17T19:27:00Z">
              <w:r>
                <w:rPr>
                  <w:rFonts w:ascii="Arial" w:hAnsi="Arial" w:cs="Arial"/>
                  <w:sz w:val="22"/>
                  <w:szCs w:val="22"/>
                </w:rPr>
                <w:t>explanation</w:t>
              </w:r>
              <w:proofErr w:type="gramEnd"/>
            </w:ins>
          </w:p>
          <w:p w14:paraId="7290765A" w14:textId="77777777" w:rsidR="002729DB" w:rsidRPr="00445A17" w:rsidRDefault="002729DB">
            <w:pPr>
              <w:rPr>
                <w:ins w:id="2467" w:author="Ammanuel Beyene" w:date="2022-05-17T19:27:00Z"/>
                <w:rFonts w:ascii="Arial" w:hAnsi="Arial" w:cs="Arial"/>
                <w:sz w:val="22"/>
                <w:szCs w:val="22"/>
              </w:rPr>
              <w:pPrChange w:id="2468" w:author="Ammanuel Beyene" w:date="2022-05-19T22:47:00Z">
                <w:pPr>
                  <w:ind w:left="720"/>
                </w:pPr>
              </w:pPrChange>
            </w:pPr>
          </w:p>
          <w:p w14:paraId="2B194A44" w14:textId="77777777" w:rsidR="002729DB" w:rsidRDefault="002729DB" w:rsidP="007B3270">
            <w:pPr>
              <w:rPr>
                <w:ins w:id="2469" w:author="Ammanuel Beyene" w:date="2022-05-17T19:27:00Z"/>
                <w:rFonts w:ascii="Arial" w:hAnsi="Arial" w:cs="Arial"/>
                <w:sz w:val="22"/>
                <w:szCs w:val="22"/>
              </w:rPr>
            </w:pPr>
          </w:p>
          <w:p w14:paraId="0442D804" w14:textId="77777777" w:rsidR="002729DB" w:rsidRDefault="002729DB" w:rsidP="007B3270">
            <w:pPr>
              <w:rPr>
                <w:ins w:id="2470" w:author="Ammanuel Beyene" w:date="2022-05-17T19:27:00Z"/>
                <w:rFonts w:ascii="Arial" w:hAnsi="Arial" w:cs="Arial"/>
                <w:sz w:val="22"/>
                <w:szCs w:val="22"/>
              </w:rPr>
            </w:pPr>
          </w:p>
          <w:p w14:paraId="1365C59B" w14:textId="77777777" w:rsidR="002729DB" w:rsidRPr="007769BC" w:rsidRDefault="002729DB" w:rsidP="007B3270">
            <w:pPr>
              <w:rPr>
                <w:ins w:id="2471" w:author="Ammanuel Beyene" w:date="2022-05-17T19:27:00Z"/>
                <w:rFonts w:ascii="Arial" w:hAnsi="Arial" w:cs="Arial"/>
                <w:sz w:val="22"/>
                <w:szCs w:val="22"/>
              </w:rPr>
            </w:pPr>
          </w:p>
          <w:p w14:paraId="425A8EF8" w14:textId="77777777" w:rsidR="002729DB" w:rsidRPr="007769BC" w:rsidRDefault="002729DB" w:rsidP="007B3270">
            <w:pPr>
              <w:rPr>
                <w:ins w:id="2472" w:author="Ammanuel Beyene" w:date="2022-05-17T19:27:00Z"/>
                <w:rFonts w:ascii="Arial" w:hAnsi="Arial" w:cs="Arial"/>
                <w:sz w:val="22"/>
                <w:szCs w:val="22"/>
              </w:rPr>
            </w:pPr>
          </w:p>
          <w:p w14:paraId="272B9AC2" w14:textId="77777777" w:rsidR="002729DB" w:rsidRPr="007769BC" w:rsidRDefault="002729DB" w:rsidP="007B3270">
            <w:pPr>
              <w:rPr>
                <w:ins w:id="2473" w:author="Ammanuel Beyene" w:date="2022-05-17T19:27:00Z"/>
                <w:rFonts w:ascii="Arial" w:hAnsi="Arial" w:cs="Arial"/>
                <w:sz w:val="22"/>
                <w:szCs w:val="22"/>
              </w:rPr>
            </w:pPr>
          </w:p>
        </w:tc>
      </w:tr>
      <w:tr w:rsidR="002729DB" w:rsidRPr="007769BC" w14:paraId="03C52FC2" w14:textId="77777777" w:rsidTr="007B3270">
        <w:trPr>
          <w:ins w:id="2474" w:author="Ammanuel Beyene" w:date="2022-05-17T19:27:00Z"/>
        </w:trPr>
        <w:tc>
          <w:tcPr>
            <w:tcW w:w="9576" w:type="dxa"/>
            <w:gridSpan w:val="4"/>
            <w:shd w:val="clear" w:color="auto" w:fill="auto"/>
          </w:tcPr>
          <w:p w14:paraId="090D6954" w14:textId="77777777" w:rsidR="002729DB" w:rsidRDefault="002729DB" w:rsidP="007B3270">
            <w:pPr>
              <w:rPr>
                <w:ins w:id="2475" w:author="Ammanuel Beyene" w:date="2022-05-17T19:27:00Z"/>
                <w:rFonts w:ascii="Arial" w:hAnsi="Arial" w:cs="Arial"/>
                <w:sz w:val="22"/>
                <w:szCs w:val="22"/>
              </w:rPr>
            </w:pPr>
            <w:ins w:id="2476" w:author="Ammanuel Beyene" w:date="2022-05-17T19:27:00Z">
              <w:r w:rsidRPr="007769BC">
                <w:rPr>
                  <w:rFonts w:ascii="Arial" w:hAnsi="Arial" w:cs="Arial"/>
                  <w:b/>
                  <w:sz w:val="22"/>
                  <w:szCs w:val="22"/>
                </w:rPr>
                <w:lastRenderedPageBreak/>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628E677F" w14:textId="77777777" w:rsidR="002729DB" w:rsidRDefault="002729DB" w:rsidP="007B3270">
            <w:pPr>
              <w:rPr>
                <w:ins w:id="2477" w:author="Ammanuel Beyene" w:date="2022-05-17T19:27:00Z"/>
                <w:rFonts w:ascii="Arial" w:hAnsi="Arial" w:cs="Arial"/>
                <w:sz w:val="22"/>
                <w:szCs w:val="22"/>
              </w:rPr>
            </w:pPr>
            <w:ins w:id="2478" w:author="Ammanuel Beyene" w:date="2022-05-17T19:27:00Z">
              <w:r>
                <w:rPr>
                  <w:rFonts w:ascii="Arial" w:hAnsi="Arial" w:cs="Arial"/>
                  <w:sz w:val="22"/>
                  <w:szCs w:val="22"/>
                </w:rPr>
                <w:t xml:space="preserve"> 3a. If a post is flagged as in appropriate, irrelevant, or misleading, it will be investigated by security and customer support manager</w:t>
              </w:r>
            </w:ins>
          </w:p>
          <w:p w14:paraId="0C2564E2" w14:textId="1DC74894" w:rsidR="002729DB" w:rsidRDefault="002729DB" w:rsidP="007B3270">
            <w:pPr>
              <w:rPr>
                <w:ins w:id="2479" w:author="Ammanuel Beyene" w:date="2022-05-17T19:27:00Z"/>
                <w:rFonts w:ascii="Arial" w:hAnsi="Arial" w:cs="Arial"/>
                <w:sz w:val="22"/>
                <w:szCs w:val="22"/>
              </w:rPr>
            </w:pPr>
            <w:ins w:id="2480" w:author="Ammanuel Beyene" w:date="2022-05-17T19:27:00Z">
              <w:r>
                <w:rPr>
                  <w:rFonts w:ascii="Arial" w:hAnsi="Arial" w:cs="Arial"/>
                  <w:sz w:val="22"/>
                  <w:szCs w:val="22"/>
                </w:rPr>
                <w:t xml:space="preserve">3b. if the post is found to be inappropriate or irrelevant, </w:t>
              </w:r>
            </w:ins>
            <w:ins w:id="2481" w:author="Ammanuel Beyene" w:date="2022-05-19T18:12:00Z">
              <w:r w:rsidR="00002A7E">
                <w:rPr>
                  <w:rFonts w:ascii="Arial" w:hAnsi="Arial" w:cs="Arial"/>
                  <w:sz w:val="22"/>
                  <w:szCs w:val="22"/>
                </w:rPr>
                <w:t>poster</w:t>
              </w:r>
            </w:ins>
            <w:ins w:id="2482" w:author="Ammanuel Beyene" w:date="2022-05-17T19:27:00Z">
              <w:r>
                <w:rPr>
                  <w:rFonts w:ascii="Arial" w:hAnsi="Arial" w:cs="Arial"/>
                  <w:sz w:val="22"/>
                  <w:szCs w:val="22"/>
                </w:rPr>
                <w:t xml:space="preserve"> is notified to remove the post </w:t>
              </w:r>
            </w:ins>
          </w:p>
          <w:p w14:paraId="119BDB3E" w14:textId="77777777" w:rsidR="002729DB" w:rsidRDefault="002729DB" w:rsidP="007B3270">
            <w:pPr>
              <w:rPr>
                <w:ins w:id="2483" w:author="Ammanuel Beyene" w:date="2022-05-17T19:27:00Z"/>
                <w:rFonts w:ascii="Arial" w:hAnsi="Arial" w:cs="Arial"/>
                <w:sz w:val="22"/>
                <w:szCs w:val="22"/>
              </w:rPr>
            </w:pPr>
          </w:p>
          <w:p w14:paraId="23368249" w14:textId="77777777" w:rsidR="002729DB" w:rsidRDefault="002729DB" w:rsidP="007B3270">
            <w:pPr>
              <w:rPr>
                <w:ins w:id="2484" w:author="Ammanuel Beyene" w:date="2022-05-17T19:27:00Z"/>
                <w:rFonts w:ascii="Arial" w:hAnsi="Arial" w:cs="Arial"/>
                <w:sz w:val="22"/>
                <w:szCs w:val="22"/>
              </w:rPr>
            </w:pPr>
          </w:p>
          <w:p w14:paraId="7D30FD29" w14:textId="77777777" w:rsidR="002729DB" w:rsidRDefault="002729DB" w:rsidP="007B3270">
            <w:pPr>
              <w:rPr>
                <w:ins w:id="2485" w:author="Ammanuel Beyene" w:date="2022-05-17T19:27:00Z"/>
                <w:rFonts w:ascii="Arial" w:hAnsi="Arial" w:cs="Arial"/>
                <w:sz w:val="22"/>
                <w:szCs w:val="22"/>
              </w:rPr>
            </w:pPr>
          </w:p>
          <w:p w14:paraId="5B6D1B82" w14:textId="77777777" w:rsidR="002729DB" w:rsidRPr="007769BC" w:rsidRDefault="002729DB" w:rsidP="007B3270">
            <w:pPr>
              <w:rPr>
                <w:ins w:id="2486" w:author="Ammanuel Beyene" w:date="2022-05-17T19:27:00Z"/>
                <w:rFonts w:ascii="Arial" w:hAnsi="Arial" w:cs="Arial"/>
                <w:sz w:val="22"/>
                <w:szCs w:val="22"/>
              </w:rPr>
            </w:pPr>
          </w:p>
        </w:tc>
      </w:tr>
      <w:tr w:rsidR="002729DB" w:rsidRPr="007769BC" w14:paraId="4FD17DE2" w14:textId="77777777" w:rsidTr="007B3270">
        <w:trPr>
          <w:ins w:id="2487" w:author="Ammanuel Beyene" w:date="2022-05-17T19:27:00Z"/>
        </w:trPr>
        <w:tc>
          <w:tcPr>
            <w:tcW w:w="9576" w:type="dxa"/>
            <w:gridSpan w:val="4"/>
            <w:shd w:val="clear" w:color="auto" w:fill="auto"/>
          </w:tcPr>
          <w:p w14:paraId="3EC5DDAC" w14:textId="77777777" w:rsidR="002729DB" w:rsidRDefault="002729DB" w:rsidP="007B3270">
            <w:pPr>
              <w:rPr>
                <w:ins w:id="2488" w:author="Ammanuel Beyene" w:date="2022-05-17T19:27:00Z"/>
                <w:rFonts w:ascii="Arial" w:hAnsi="Arial" w:cs="Arial"/>
                <w:b/>
                <w:sz w:val="22"/>
                <w:szCs w:val="22"/>
              </w:rPr>
            </w:pPr>
            <w:ins w:id="2489" w:author="Ammanuel Beyene" w:date="2022-05-17T19:27:00Z">
              <w:r w:rsidRPr="004D69D3">
                <w:rPr>
                  <w:rFonts w:ascii="Arial" w:hAnsi="Arial" w:cs="Arial"/>
                  <w:b/>
                  <w:sz w:val="22"/>
                  <w:szCs w:val="22"/>
                </w:rPr>
                <w:t>Special Requirements:</w:t>
              </w:r>
              <w:r w:rsidRPr="009D6144">
                <w:rPr>
                  <w:rFonts w:ascii="Arial" w:hAnsi="Arial" w:cs="Arial"/>
                  <w:b/>
                  <w:sz w:val="22"/>
                  <w:szCs w:val="22"/>
                </w:rPr>
                <w:t xml:space="preserve"> </w:t>
              </w:r>
            </w:ins>
          </w:p>
          <w:p w14:paraId="47D5F22A" w14:textId="77777777" w:rsidR="002729DB" w:rsidRDefault="002729DB" w:rsidP="007B3270">
            <w:pPr>
              <w:pStyle w:val="Hints"/>
              <w:ind w:firstLine="180"/>
              <w:rPr>
                <w:ins w:id="2490" w:author="Ammanuel Beyene" w:date="2022-05-17T19:27:00Z"/>
              </w:rPr>
            </w:pPr>
            <w:ins w:id="2491" w:author="Ammanuel Beyene" w:date="2022-05-17T19:27:00Z">
              <w:r>
                <w:t xml:space="preserve">Performance </w:t>
              </w:r>
            </w:ins>
          </w:p>
          <w:p w14:paraId="75B81790" w14:textId="63796F4B" w:rsidR="002729DB" w:rsidRDefault="002729DB" w:rsidP="007B3270">
            <w:pPr>
              <w:pStyle w:val="Hints"/>
              <w:ind w:left="450"/>
              <w:rPr>
                <w:ins w:id="2492" w:author="Ammanuel Beyene" w:date="2022-05-17T19:27:00Z"/>
              </w:rPr>
            </w:pPr>
            <w:ins w:id="2493" w:author="Ammanuel Beyene" w:date="2022-05-17T19:27:00Z">
              <w:r>
                <w:t xml:space="preserve">2. The contents of each </w:t>
              </w:r>
            </w:ins>
            <w:ins w:id="2494" w:author="Ammanuel Beyene" w:date="2022-05-19T18:12:00Z">
              <w:r w:rsidR="00002A7E">
                <w:t>section</w:t>
              </w:r>
            </w:ins>
            <w:ins w:id="2495" w:author="Ammanuel Beyene" w:date="2022-05-17T19:27:00Z">
              <w:r>
                <w:t xml:space="preserve"> should be displayed with in less than one seconds</w:t>
              </w:r>
            </w:ins>
          </w:p>
          <w:p w14:paraId="326CD524" w14:textId="77777777" w:rsidR="002729DB" w:rsidRDefault="002729DB" w:rsidP="007B3270">
            <w:pPr>
              <w:pStyle w:val="Hints"/>
              <w:ind w:left="450"/>
              <w:rPr>
                <w:ins w:id="2496" w:author="Ammanuel Beyene" w:date="2022-05-17T19:27:00Z"/>
              </w:rPr>
            </w:pPr>
          </w:p>
          <w:p w14:paraId="14399A3A" w14:textId="77777777" w:rsidR="002729DB" w:rsidRDefault="002729DB" w:rsidP="007B3270">
            <w:pPr>
              <w:pStyle w:val="Hints"/>
              <w:ind w:firstLine="180"/>
              <w:rPr>
                <w:ins w:id="2497" w:author="Ammanuel Beyene" w:date="2022-05-17T19:27:00Z"/>
              </w:rPr>
            </w:pPr>
            <w:ins w:id="2498" w:author="Ammanuel Beyene" w:date="2022-05-17T19:27:00Z">
              <w:r>
                <w:t xml:space="preserve">User Interface </w:t>
              </w:r>
            </w:ins>
          </w:p>
          <w:p w14:paraId="00DE55E0" w14:textId="77777777" w:rsidR="002729DB" w:rsidRDefault="002729DB" w:rsidP="007B3270">
            <w:pPr>
              <w:pStyle w:val="Hints"/>
              <w:rPr>
                <w:ins w:id="2499" w:author="Ammanuel Beyene" w:date="2022-05-17T19:27:00Z"/>
              </w:rPr>
            </w:pPr>
          </w:p>
          <w:p w14:paraId="6C912BB1" w14:textId="77777777" w:rsidR="002729DB" w:rsidRDefault="002729DB" w:rsidP="007B3270">
            <w:pPr>
              <w:pStyle w:val="Hints"/>
              <w:ind w:left="450"/>
              <w:rPr>
                <w:ins w:id="2500" w:author="Ammanuel Beyene" w:date="2022-05-17T19:27:00Z"/>
              </w:rPr>
            </w:pPr>
            <w:ins w:id="2501" w:author="Ammanuel Beyene" w:date="2022-05-17T19:27:00Z">
              <w:r>
                <w:t>1.  Each section would have corresponding posts and users can sort through them quickly if they want</w:t>
              </w:r>
            </w:ins>
          </w:p>
          <w:p w14:paraId="184623C9" w14:textId="77777777" w:rsidR="002729DB" w:rsidRDefault="002729DB" w:rsidP="007B3270">
            <w:pPr>
              <w:pStyle w:val="Hints"/>
              <w:ind w:left="450"/>
              <w:rPr>
                <w:ins w:id="2502" w:author="Ammanuel Beyene" w:date="2022-05-17T19:27:00Z"/>
              </w:rPr>
            </w:pPr>
            <w:ins w:id="2503" w:author="Ammanuel Beyene" w:date="2022-05-17T19:27:00Z">
              <w:r>
                <w:t>2. Posts can be sorted by date, relevance, or search word</w:t>
              </w:r>
            </w:ins>
          </w:p>
          <w:p w14:paraId="55D7860C" w14:textId="77777777" w:rsidR="002729DB" w:rsidRDefault="002729DB" w:rsidP="007B3270">
            <w:pPr>
              <w:pStyle w:val="Hints"/>
              <w:ind w:left="450"/>
              <w:rPr>
                <w:ins w:id="2504" w:author="Ammanuel Beyene" w:date="2022-05-17T19:27:00Z"/>
              </w:rPr>
            </w:pPr>
          </w:p>
          <w:p w14:paraId="483E64C2" w14:textId="77777777" w:rsidR="002729DB" w:rsidRDefault="002729DB" w:rsidP="007B3270">
            <w:pPr>
              <w:pStyle w:val="Hints"/>
              <w:ind w:firstLine="180"/>
              <w:rPr>
                <w:ins w:id="2505" w:author="Ammanuel Beyene" w:date="2022-05-17T19:27:00Z"/>
              </w:rPr>
            </w:pPr>
            <w:ins w:id="2506" w:author="Ammanuel Beyene" w:date="2022-05-17T19:27:00Z">
              <w:r>
                <w:t xml:space="preserve">Security </w:t>
              </w:r>
            </w:ins>
          </w:p>
          <w:p w14:paraId="1CAC3D9F" w14:textId="77777777" w:rsidR="002729DB" w:rsidRDefault="002729DB" w:rsidP="007B3270">
            <w:pPr>
              <w:pStyle w:val="Hints"/>
              <w:ind w:left="720" w:hanging="270"/>
              <w:rPr>
                <w:ins w:id="2507" w:author="Ammanuel Beyene" w:date="2022-05-17T19:27:00Z"/>
              </w:rPr>
            </w:pPr>
            <w:ins w:id="2508" w:author="Ammanuel Beyene" w:date="2022-05-17T19:27:00Z">
              <w:r>
                <w:t>1. Posts can be flagged as inappropriate, irrelevant, or misleading</w:t>
              </w:r>
            </w:ins>
          </w:p>
          <w:p w14:paraId="16C4B9C2" w14:textId="77777777" w:rsidR="002729DB" w:rsidRDefault="002729DB" w:rsidP="007B3270">
            <w:pPr>
              <w:rPr>
                <w:ins w:id="2509" w:author="Ammanuel Beyene" w:date="2022-05-17T19:27:00Z"/>
                <w:rFonts w:ascii="Arial" w:hAnsi="Arial" w:cs="Arial"/>
                <w:b/>
                <w:sz w:val="22"/>
                <w:szCs w:val="22"/>
              </w:rPr>
            </w:pPr>
          </w:p>
          <w:p w14:paraId="1416F569" w14:textId="77777777" w:rsidR="002729DB" w:rsidRPr="007769BC" w:rsidRDefault="002729DB" w:rsidP="007B3270">
            <w:pPr>
              <w:rPr>
                <w:ins w:id="2510" w:author="Ammanuel Beyene" w:date="2022-05-17T19:27:00Z"/>
                <w:rFonts w:ascii="Arial" w:hAnsi="Arial" w:cs="Arial"/>
                <w:b/>
                <w:sz w:val="22"/>
                <w:szCs w:val="22"/>
              </w:rPr>
            </w:pPr>
          </w:p>
        </w:tc>
      </w:tr>
      <w:tr w:rsidR="002729DB" w:rsidRPr="007769BC" w14:paraId="14111A99" w14:textId="77777777" w:rsidTr="007B3270">
        <w:trPr>
          <w:ins w:id="2511" w:author="Ammanuel Beyene" w:date="2022-05-17T19:27:00Z"/>
        </w:trPr>
        <w:tc>
          <w:tcPr>
            <w:tcW w:w="9576" w:type="dxa"/>
            <w:gridSpan w:val="4"/>
            <w:shd w:val="clear" w:color="auto" w:fill="auto"/>
          </w:tcPr>
          <w:p w14:paraId="32D71E8B" w14:textId="43F3C1C3" w:rsidR="002729DB" w:rsidRPr="00A03E4F" w:rsidRDefault="002729DB" w:rsidP="007B3270">
            <w:pPr>
              <w:rPr>
                <w:ins w:id="2512" w:author="Ammanuel Beyene" w:date="2022-05-17T19:27:00Z"/>
                <w:rFonts w:ascii="Arial" w:hAnsi="Arial" w:cs="Arial"/>
                <w:bCs/>
                <w:sz w:val="22"/>
                <w:szCs w:val="22"/>
              </w:rPr>
            </w:pPr>
            <w:ins w:id="2513" w:author="Ammanuel Beyene" w:date="2022-05-17T19:27:00Z">
              <w:r w:rsidRPr="00CC2AD7">
                <w:rPr>
                  <w:rFonts w:ascii="Arial" w:hAnsi="Arial" w:cs="Arial"/>
                  <w:b/>
                  <w:sz w:val="22"/>
                  <w:szCs w:val="22"/>
                </w:rPr>
                <w:t xml:space="preserve">To do/Issues: </w:t>
              </w:r>
            </w:ins>
            <w:ins w:id="2514" w:author="Ammanuel Beyene" w:date="2022-05-19T18:12:00Z">
              <w:r w:rsidR="00002A7E">
                <w:rPr>
                  <w:rFonts w:ascii="Arial" w:hAnsi="Arial" w:cs="Arial"/>
                  <w:b/>
                  <w:sz w:val="22"/>
                  <w:szCs w:val="22"/>
                </w:rPr>
                <w:t>Both regular users and posters can post but regular users will be limited on being able to use all the features for posting. This is to differentiat</w:t>
              </w:r>
            </w:ins>
            <w:ins w:id="2515" w:author="Ammanuel Beyene" w:date="2022-05-19T18:13:00Z">
              <w:r w:rsidR="00002A7E">
                <w:rPr>
                  <w:rFonts w:ascii="Arial" w:hAnsi="Arial" w:cs="Arial"/>
                  <w:b/>
                  <w:sz w:val="22"/>
                  <w:szCs w:val="22"/>
                </w:rPr>
                <w:t>e between a job poster from a company and a regular user who wants to post temp jobs. But should all users sign up as regular users?</w:t>
              </w:r>
            </w:ins>
          </w:p>
          <w:p w14:paraId="01BB935D" w14:textId="77777777" w:rsidR="002729DB" w:rsidRPr="004D69D3" w:rsidRDefault="002729DB" w:rsidP="007B3270">
            <w:pPr>
              <w:rPr>
                <w:ins w:id="2516" w:author="Ammanuel Beyene" w:date="2022-05-17T19:27:00Z"/>
                <w:rFonts w:ascii="Arial" w:hAnsi="Arial" w:cs="Arial"/>
                <w:b/>
                <w:sz w:val="22"/>
                <w:szCs w:val="22"/>
              </w:rPr>
            </w:pPr>
          </w:p>
        </w:tc>
      </w:tr>
    </w:tbl>
    <w:p w14:paraId="6F3621D2" w14:textId="77777777" w:rsidR="002729DB" w:rsidRPr="00E77104" w:rsidRDefault="002729DB" w:rsidP="002729DB">
      <w:pPr>
        <w:rPr>
          <w:ins w:id="2517" w:author="Ammanuel Beyene" w:date="2022-05-17T19:27:00Z"/>
          <w:rFonts w:ascii="Arial" w:hAnsi="Arial" w:cs="Arial"/>
        </w:rPr>
      </w:pPr>
    </w:p>
    <w:p w14:paraId="0ABC55A7" w14:textId="77777777" w:rsidR="002729DB" w:rsidRDefault="002729DB" w:rsidP="002729DB">
      <w:pPr>
        <w:rPr>
          <w:ins w:id="2518" w:author="Ammanuel Beyene" w:date="2022-05-17T19:27:00Z"/>
          <w:rFonts w:ascii="Arial" w:hAnsi="Arial" w:cs="Arial"/>
        </w:rPr>
      </w:pPr>
    </w:p>
    <w:p w14:paraId="762E8B8E" w14:textId="77777777" w:rsidR="002729DB" w:rsidRDefault="002729DB" w:rsidP="002729DB">
      <w:pPr>
        <w:rPr>
          <w:ins w:id="2519" w:author="Ammanuel Beyene" w:date="2022-05-17T19:27:00Z"/>
          <w:rFonts w:ascii="Arial" w:hAnsi="Arial" w:cs="Arial"/>
        </w:rPr>
      </w:pPr>
    </w:p>
    <w:p w14:paraId="72ACC703" w14:textId="77777777" w:rsidR="002729DB" w:rsidRDefault="002729DB" w:rsidP="002729DB">
      <w:pPr>
        <w:rPr>
          <w:ins w:id="2520" w:author="Ammanuel Beyene" w:date="2022-05-17T19:27:00Z"/>
          <w:rFonts w:ascii="Arial" w:hAnsi="Arial" w:cs="Arial"/>
        </w:rPr>
      </w:pPr>
    </w:p>
    <w:p w14:paraId="695BA4D0" w14:textId="77777777" w:rsidR="002729DB" w:rsidRDefault="002729DB" w:rsidP="002729DB">
      <w:pPr>
        <w:rPr>
          <w:ins w:id="2521" w:author="Ammanuel Beyene" w:date="2022-05-17T19:27:00Z"/>
          <w:rFonts w:ascii="Arial" w:hAnsi="Arial" w:cs="Arial"/>
        </w:rPr>
      </w:pPr>
    </w:p>
    <w:p w14:paraId="7BCEC0F6" w14:textId="77777777" w:rsidR="002729DB" w:rsidRDefault="002729DB" w:rsidP="002729DB">
      <w:pPr>
        <w:rPr>
          <w:ins w:id="2522" w:author="Ammanuel Beyene" w:date="2022-05-17T19:27:00Z"/>
          <w:rFonts w:ascii="Arial" w:hAnsi="Arial" w:cs="Arial"/>
        </w:rPr>
      </w:pPr>
    </w:p>
    <w:p w14:paraId="45CD91CE" w14:textId="77777777" w:rsidR="002729DB" w:rsidRDefault="002729DB" w:rsidP="002729DB">
      <w:pPr>
        <w:rPr>
          <w:ins w:id="2523" w:author="Ammanuel Beyene" w:date="2022-05-17T19:27:00Z"/>
          <w:rFonts w:ascii="Arial" w:hAnsi="Arial" w:cs="Arial"/>
        </w:rPr>
      </w:pPr>
    </w:p>
    <w:p w14:paraId="7A5F7029" w14:textId="77777777" w:rsidR="002729DB" w:rsidRDefault="002729DB" w:rsidP="002729DB">
      <w:pPr>
        <w:rPr>
          <w:ins w:id="2524" w:author="Ammanuel Beyene" w:date="2022-05-17T19:27:00Z"/>
          <w:rFonts w:ascii="Arial" w:hAnsi="Arial" w:cs="Arial"/>
        </w:rPr>
      </w:pPr>
    </w:p>
    <w:p w14:paraId="3A5EDD6A" w14:textId="77777777" w:rsidR="002729DB" w:rsidRDefault="002729DB" w:rsidP="002729DB">
      <w:pPr>
        <w:rPr>
          <w:ins w:id="2525" w:author="Ammanuel Beyene" w:date="2022-05-17T19:27:00Z"/>
          <w:rFonts w:ascii="Arial" w:hAnsi="Arial" w:cs="Arial"/>
        </w:rPr>
      </w:pPr>
    </w:p>
    <w:p w14:paraId="6461038C" w14:textId="77777777" w:rsidR="002729DB" w:rsidRDefault="002729DB" w:rsidP="002729DB">
      <w:pPr>
        <w:rPr>
          <w:ins w:id="2526" w:author="Ammanuel Beyene" w:date="2022-05-17T19:27:00Z"/>
          <w:rFonts w:ascii="Arial" w:hAnsi="Arial" w:cs="Arial"/>
        </w:rPr>
      </w:pPr>
    </w:p>
    <w:p w14:paraId="78D1FC1B" w14:textId="77777777" w:rsidR="002729DB" w:rsidRDefault="002729DB" w:rsidP="002729DB">
      <w:pPr>
        <w:rPr>
          <w:ins w:id="2527" w:author="Ammanuel Beyene" w:date="2022-05-17T19:27:00Z"/>
          <w:rFonts w:ascii="Arial" w:hAnsi="Arial" w:cs="Arial"/>
        </w:rPr>
      </w:pPr>
    </w:p>
    <w:p w14:paraId="2F741E32" w14:textId="63FCF84F" w:rsidR="00F43552" w:rsidRDefault="00F43552" w:rsidP="002729DB">
      <w:pPr>
        <w:rPr>
          <w:ins w:id="2528" w:author="Ammanuel Beyene" w:date="2022-05-17T20:18:00Z"/>
          <w:rFonts w:ascii="Arial" w:hAnsi="Arial" w:cs="Arial"/>
        </w:rPr>
      </w:pPr>
    </w:p>
    <w:p w14:paraId="7ACEC83C" w14:textId="77777777" w:rsidR="00F43552" w:rsidRDefault="00F43552" w:rsidP="002729DB">
      <w:pPr>
        <w:rPr>
          <w:ins w:id="2529" w:author="Ammanuel Beyene" w:date="2022-05-17T19:27: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2"/>
        <w:gridCol w:w="1123"/>
        <w:gridCol w:w="883"/>
        <w:gridCol w:w="2666"/>
      </w:tblGrid>
      <w:tr w:rsidR="002729DB" w:rsidRPr="007769BC" w14:paraId="34DE533B" w14:textId="77777777" w:rsidTr="007B3270">
        <w:trPr>
          <w:ins w:id="2530" w:author="Ammanuel Beyene" w:date="2022-05-17T19:27:00Z"/>
        </w:trPr>
        <w:tc>
          <w:tcPr>
            <w:tcW w:w="5958" w:type="dxa"/>
            <w:gridSpan w:val="2"/>
            <w:shd w:val="clear" w:color="auto" w:fill="auto"/>
          </w:tcPr>
          <w:p w14:paraId="0E39B0FA" w14:textId="77777777" w:rsidR="002729DB" w:rsidRPr="007769BC" w:rsidRDefault="002729DB" w:rsidP="007B3270">
            <w:pPr>
              <w:rPr>
                <w:ins w:id="2531" w:author="Ammanuel Beyene" w:date="2022-05-17T19:27:00Z"/>
                <w:rFonts w:ascii="Arial" w:hAnsi="Arial" w:cs="Arial"/>
                <w:sz w:val="22"/>
                <w:szCs w:val="22"/>
              </w:rPr>
            </w:pPr>
            <w:ins w:id="2532" w:author="Ammanuel Beyene" w:date="2022-05-17T19:27: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News data and Information Transfer</w:t>
              </w:r>
            </w:ins>
          </w:p>
        </w:tc>
        <w:tc>
          <w:tcPr>
            <w:tcW w:w="900" w:type="dxa"/>
            <w:shd w:val="clear" w:color="auto" w:fill="auto"/>
          </w:tcPr>
          <w:p w14:paraId="5647119A" w14:textId="77777777" w:rsidR="002729DB" w:rsidRPr="007769BC" w:rsidRDefault="002729DB" w:rsidP="007B3270">
            <w:pPr>
              <w:rPr>
                <w:ins w:id="2533" w:author="Ammanuel Beyene" w:date="2022-05-17T19:27:00Z"/>
                <w:rFonts w:ascii="Arial" w:hAnsi="Arial" w:cs="Arial"/>
                <w:sz w:val="22"/>
                <w:szCs w:val="22"/>
              </w:rPr>
            </w:pPr>
            <w:ins w:id="2534" w:author="Ammanuel Beyene" w:date="2022-05-17T19:27:00Z">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4</w:t>
              </w:r>
            </w:ins>
          </w:p>
        </w:tc>
        <w:tc>
          <w:tcPr>
            <w:tcW w:w="2718" w:type="dxa"/>
            <w:shd w:val="clear" w:color="auto" w:fill="auto"/>
          </w:tcPr>
          <w:p w14:paraId="7F7B3648" w14:textId="77777777" w:rsidR="002729DB" w:rsidRPr="007769BC" w:rsidRDefault="002729DB" w:rsidP="007B3270">
            <w:pPr>
              <w:rPr>
                <w:ins w:id="2535" w:author="Ammanuel Beyene" w:date="2022-05-17T19:27:00Z"/>
                <w:rFonts w:ascii="Arial" w:hAnsi="Arial" w:cs="Arial"/>
                <w:sz w:val="22"/>
                <w:szCs w:val="22"/>
              </w:rPr>
            </w:pPr>
            <w:ins w:id="2536" w:author="Ammanuel Beyene" w:date="2022-05-17T19:27:00Z">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Vey important</w:t>
              </w:r>
            </w:ins>
          </w:p>
        </w:tc>
      </w:tr>
      <w:tr w:rsidR="002729DB" w:rsidRPr="007769BC" w14:paraId="4017361C" w14:textId="77777777" w:rsidTr="007B3270">
        <w:trPr>
          <w:ins w:id="2537" w:author="Ammanuel Beyene" w:date="2022-05-17T19:27:00Z"/>
        </w:trPr>
        <w:tc>
          <w:tcPr>
            <w:tcW w:w="4788" w:type="dxa"/>
            <w:shd w:val="clear" w:color="auto" w:fill="auto"/>
          </w:tcPr>
          <w:p w14:paraId="502BC7A3" w14:textId="77777777" w:rsidR="002729DB" w:rsidRPr="007769BC" w:rsidRDefault="002729DB" w:rsidP="007B3270">
            <w:pPr>
              <w:rPr>
                <w:ins w:id="2538" w:author="Ammanuel Beyene" w:date="2022-05-17T19:27:00Z"/>
                <w:rFonts w:ascii="Arial" w:hAnsi="Arial" w:cs="Arial"/>
                <w:sz w:val="22"/>
                <w:szCs w:val="22"/>
              </w:rPr>
            </w:pPr>
            <w:ins w:id="2539" w:author="Ammanuel Beyene" w:date="2022-05-17T19:27: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News source</w:t>
              </w:r>
            </w:ins>
          </w:p>
        </w:tc>
        <w:tc>
          <w:tcPr>
            <w:tcW w:w="4788" w:type="dxa"/>
            <w:gridSpan w:val="3"/>
            <w:shd w:val="clear" w:color="auto" w:fill="auto"/>
          </w:tcPr>
          <w:p w14:paraId="3A96A3D0" w14:textId="7415F9B7" w:rsidR="002729DB" w:rsidRPr="007769BC" w:rsidRDefault="002729DB" w:rsidP="007B3270">
            <w:pPr>
              <w:rPr>
                <w:ins w:id="2540" w:author="Ammanuel Beyene" w:date="2022-05-17T19:27:00Z"/>
                <w:rFonts w:ascii="Arial" w:hAnsi="Arial" w:cs="Arial"/>
                <w:sz w:val="22"/>
                <w:szCs w:val="22"/>
              </w:rPr>
            </w:pPr>
            <w:ins w:id="2541" w:author="Ammanuel Beyene" w:date="2022-05-17T19:27: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2542" w:author="Ammanuel Beyene" w:date="2022-05-19T18:14:00Z">
              <w:r w:rsidR="00434944">
                <w:rPr>
                  <w:rFonts w:ascii="Arial" w:hAnsi="Arial" w:cs="Arial"/>
                  <w:sz w:val="22"/>
                  <w:szCs w:val="22"/>
                </w:rPr>
                <w:t xml:space="preserve">Detail </w:t>
              </w:r>
              <w:r w:rsidR="005C58FA">
                <w:rPr>
                  <w:rFonts w:ascii="Arial" w:hAnsi="Arial" w:cs="Arial"/>
                  <w:sz w:val="22"/>
                  <w:szCs w:val="22"/>
                </w:rPr>
                <w:t>Essential</w:t>
              </w:r>
            </w:ins>
          </w:p>
        </w:tc>
      </w:tr>
      <w:tr w:rsidR="002729DB" w:rsidRPr="007769BC" w14:paraId="36AE9038" w14:textId="77777777" w:rsidTr="007B3270">
        <w:trPr>
          <w:ins w:id="2543" w:author="Ammanuel Beyene" w:date="2022-05-17T19:27:00Z"/>
        </w:trPr>
        <w:tc>
          <w:tcPr>
            <w:tcW w:w="9576" w:type="dxa"/>
            <w:gridSpan w:val="4"/>
            <w:shd w:val="clear" w:color="auto" w:fill="auto"/>
          </w:tcPr>
          <w:p w14:paraId="558397F4" w14:textId="77777777" w:rsidR="002729DB" w:rsidRDefault="002729DB" w:rsidP="007B3270">
            <w:pPr>
              <w:rPr>
                <w:ins w:id="2544" w:author="Ammanuel Beyene" w:date="2022-05-17T19:27:00Z"/>
                <w:rFonts w:ascii="Arial" w:hAnsi="Arial" w:cs="Arial"/>
                <w:b/>
                <w:sz w:val="22"/>
                <w:szCs w:val="22"/>
              </w:rPr>
            </w:pPr>
            <w:ins w:id="2545" w:author="Ammanuel Beyene" w:date="2022-05-17T19:27:00Z">
              <w:r>
                <w:rPr>
                  <w:rFonts w:ascii="Arial" w:hAnsi="Arial" w:cs="Arial"/>
                  <w:b/>
                  <w:sz w:val="22"/>
                  <w:szCs w:val="22"/>
                </w:rPr>
                <w:t>Supporting Actors:</w:t>
              </w:r>
            </w:ins>
          </w:p>
          <w:p w14:paraId="346945EE" w14:textId="77777777" w:rsidR="002729DB" w:rsidRDefault="002729DB" w:rsidP="002729DB">
            <w:pPr>
              <w:numPr>
                <w:ilvl w:val="0"/>
                <w:numId w:val="15"/>
              </w:numPr>
              <w:rPr>
                <w:ins w:id="2546" w:author="Ammanuel Beyene" w:date="2022-05-17T19:27:00Z"/>
                <w:rFonts w:ascii="Arial" w:hAnsi="Arial" w:cs="Arial"/>
                <w:b/>
                <w:sz w:val="22"/>
                <w:szCs w:val="22"/>
              </w:rPr>
            </w:pPr>
            <w:ins w:id="2547" w:author="Ammanuel Beyene" w:date="2022-05-17T19:27:00Z">
              <w:r>
                <w:rPr>
                  <w:rFonts w:ascii="Arial" w:hAnsi="Arial" w:cs="Arial"/>
                  <w:b/>
                  <w:sz w:val="22"/>
                  <w:szCs w:val="22"/>
                </w:rPr>
                <w:t>Content and posts manager</w:t>
              </w:r>
            </w:ins>
          </w:p>
          <w:p w14:paraId="45AC9094" w14:textId="77777777" w:rsidR="002729DB" w:rsidRDefault="002729DB" w:rsidP="002729DB">
            <w:pPr>
              <w:numPr>
                <w:ilvl w:val="0"/>
                <w:numId w:val="15"/>
              </w:numPr>
              <w:rPr>
                <w:ins w:id="2548" w:author="Ammanuel Beyene" w:date="2022-05-17T19:27:00Z"/>
                <w:rFonts w:ascii="Arial" w:hAnsi="Arial" w:cs="Arial"/>
                <w:b/>
                <w:sz w:val="22"/>
                <w:szCs w:val="22"/>
              </w:rPr>
            </w:pPr>
            <w:ins w:id="2549" w:author="Ammanuel Beyene" w:date="2022-05-17T19:27:00Z">
              <w:r>
                <w:rPr>
                  <w:rFonts w:ascii="Arial" w:hAnsi="Arial" w:cs="Arial"/>
                  <w:b/>
                  <w:sz w:val="22"/>
                  <w:szCs w:val="22"/>
                </w:rPr>
                <w:t>News source</w:t>
              </w:r>
            </w:ins>
          </w:p>
          <w:p w14:paraId="083364CC" w14:textId="77777777" w:rsidR="002729DB" w:rsidRPr="007769BC" w:rsidRDefault="002729DB" w:rsidP="002729DB">
            <w:pPr>
              <w:numPr>
                <w:ilvl w:val="0"/>
                <w:numId w:val="15"/>
              </w:numPr>
              <w:rPr>
                <w:ins w:id="2550" w:author="Ammanuel Beyene" w:date="2022-05-17T19:27:00Z"/>
                <w:rFonts w:ascii="Arial" w:hAnsi="Arial" w:cs="Arial"/>
                <w:b/>
                <w:sz w:val="22"/>
                <w:szCs w:val="22"/>
              </w:rPr>
            </w:pPr>
            <w:ins w:id="2551" w:author="Ammanuel Beyene" w:date="2022-05-17T19:27:00Z">
              <w:r>
                <w:rPr>
                  <w:rFonts w:ascii="Arial" w:hAnsi="Arial" w:cs="Arial"/>
                  <w:b/>
                  <w:sz w:val="22"/>
                  <w:szCs w:val="22"/>
                </w:rPr>
                <w:t>Owner</w:t>
              </w:r>
            </w:ins>
          </w:p>
        </w:tc>
      </w:tr>
      <w:tr w:rsidR="002729DB" w:rsidRPr="007769BC" w14:paraId="4D073597" w14:textId="77777777" w:rsidTr="007B3270">
        <w:trPr>
          <w:ins w:id="2552" w:author="Ammanuel Beyene" w:date="2022-05-17T19:27:00Z"/>
        </w:trPr>
        <w:tc>
          <w:tcPr>
            <w:tcW w:w="9576" w:type="dxa"/>
            <w:gridSpan w:val="4"/>
            <w:shd w:val="clear" w:color="auto" w:fill="auto"/>
          </w:tcPr>
          <w:p w14:paraId="61DF9154" w14:textId="77777777" w:rsidR="002729DB" w:rsidRDefault="002729DB" w:rsidP="007B3270">
            <w:pPr>
              <w:rPr>
                <w:ins w:id="2553" w:author="Ammanuel Beyene" w:date="2022-05-17T19:27:00Z"/>
                <w:rFonts w:ascii="Arial" w:hAnsi="Arial" w:cs="Arial"/>
                <w:sz w:val="22"/>
                <w:szCs w:val="22"/>
              </w:rPr>
            </w:pPr>
            <w:ins w:id="2554" w:author="Ammanuel Beyene" w:date="2022-05-17T19:27: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58D72D50" w14:textId="77777777" w:rsidR="002729DB" w:rsidRDefault="002729DB" w:rsidP="007B3270">
            <w:pPr>
              <w:rPr>
                <w:ins w:id="2555" w:author="Ammanuel Beyene" w:date="2022-05-17T19:27:00Z"/>
                <w:rFonts w:ascii="Arial" w:hAnsi="Arial" w:cs="Arial"/>
                <w:sz w:val="22"/>
                <w:szCs w:val="22"/>
              </w:rPr>
            </w:pPr>
            <w:ins w:id="2556" w:author="Ammanuel Beyene" w:date="2022-05-17T19:27:00Z">
              <w:r>
                <w:rPr>
                  <w:rFonts w:ascii="Arial" w:hAnsi="Arial" w:cs="Arial"/>
                  <w:sz w:val="22"/>
                  <w:szCs w:val="22"/>
                </w:rPr>
                <w:t xml:space="preserve">            News source – will allow information transfer to the software and hopes users will be directed back to source for more information on the news</w:t>
              </w:r>
            </w:ins>
          </w:p>
          <w:p w14:paraId="51F2422F" w14:textId="77777777" w:rsidR="002729DB" w:rsidRDefault="002729DB" w:rsidP="007B3270">
            <w:pPr>
              <w:rPr>
                <w:ins w:id="2557" w:author="Ammanuel Beyene" w:date="2022-05-17T19:27:00Z"/>
                <w:rFonts w:ascii="Arial" w:hAnsi="Arial" w:cs="Arial"/>
                <w:sz w:val="22"/>
                <w:szCs w:val="22"/>
              </w:rPr>
            </w:pPr>
            <w:ins w:id="2558" w:author="Ammanuel Beyene" w:date="2022-05-17T19:27:00Z">
              <w:r>
                <w:rPr>
                  <w:rFonts w:ascii="Arial" w:hAnsi="Arial" w:cs="Arial"/>
                  <w:sz w:val="22"/>
                  <w:szCs w:val="22"/>
                </w:rPr>
                <w:t xml:space="preserve">            Owner – wants news section to run properly, will check report </w:t>
              </w:r>
            </w:ins>
          </w:p>
          <w:p w14:paraId="55E1E309" w14:textId="77777777" w:rsidR="002729DB" w:rsidRDefault="002729DB" w:rsidP="007B3270">
            <w:pPr>
              <w:ind w:left="720"/>
              <w:rPr>
                <w:ins w:id="2559" w:author="Ammanuel Beyene" w:date="2022-05-17T19:27:00Z"/>
                <w:rFonts w:ascii="Arial" w:hAnsi="Arial" w:cs="Arial"/>
                <w:sz w:val="22"/>
                <w:szCs w:val="22"/>
              </w:rPr>
            </w:pPr>
            <w:ins w:id="2560" w:author="Ammanuel Beyene" w:date="2022-05-17T19:27:00Z">
              <w:r>
                <w:rPr>
                  <w:rFonts w:ascii="Arial" w:hAnsi="Arial" w:cs="Arial"/>
                  <w:sz w:val="22"/>
                  <w:szCs w:val="22"/>
                </w:rPr>
                <w:t>Business partners – want the software to be successful and users to make use of the news sections</w:t>
              </w:r>
            </w:ins>
          </w:p>
          <w:p w14:paraId="55CFA191" w14:textId="39622D2C" w:rsidR="002729DB" w:rsidRDefault="00DB17B5" w:rsidP="007B3270">
            <w:pPr>
              <w:ind w:left="720"/>
              <w:rPr>
                <w:ins w:id="2561" w:author="Ammanuel Beyene" w:date="2022-05-17T19:27:00Z"/>
                <w:rFonts w:ascii="Arial" w:hAnsi="Arial" w:cs="Arial"/>
                <w:sz w:val="22"/>
                <w:szCs w:val="22"/>
              </w:rPr>
            </w:pPr>
            <w:ins w:id="2562" w:author="Ammanuel Beyene" w:date="2022-05-19T18:13:00Z">
              <w:r>
                <w:rPr>
                  <w:rFonts w:ascii="Arial" w:hAnsi="Arial" w:cs="Arial"/>
                  <w:sz w:val="22"/>
                  <w:szCs w:val="22"/>
                </w:rPr>
                <w:t>Sponsors</w:t>
              </w:r>
            </w:ins>
            <w:ins w:id="2563" w:author="Ammanuel Beyene" w:date="2022-05-17T19:27:00Z">
              <w:r w:rsidR="002729DB">
                <w:rPr>
                  <w:rFonts w:ascii="Arial" w:hAnsi="Arial" w:cs="Arial"/>
                  <w:sz w:val="22"/>
                  <w:szCs w:val="22"/>
                </w:rPr>
                <w:t xml:space="preserve"> – want the software to be successful</w:t>
              </w:r>
            </w:ins>
          </w:p>
          <w:p w14:paraId="19761497" w14:textId="77777777" w:rsidR="002729DB" w:rsidRDefault="002729DB" w:rsidP="007B3270">
            <w:pPr>
              <w:ind w:left="720"/>
              <w:rPr>
                <w:ins w:id="2564" w:author="Ammanuel Beyene" w:date="2022-05-17T19:27:00Z"/>
                <w:rFonts w:ascii="Arial" w:hAnsi="Arial" w:cs="Arial"/>
                <w:sz w:val="22"/>
                <w:szCs w:val="22"/>
              </w:rPr>
            </w:pPr>
          </w:p>
          <w:p w14:paraId="6200A152" w14:textId="77777777" w:rsidR="002729DB" w:rsidRPr="007769BC" w:rsidRDefault="002729DB" w:rsidP="007B3270">
            <w:pPr>
              <w:ind w:left="720"/>
              <w:rPr>
                <w:ins w:id="2565" w:author="Ammanuel Beyene" w:date="2022-05-17T19:27:00Z"/>
                <w:rFonts w:ascii="Arial" w:hAnsi="Arial" w:cs="Arial"/>
                <w:sz w:val="22"/>
                <w:szCs w:val="22"/>
              </w:rPr>
            </w:pPr>
          </w:p>
          <w:p w14:paraId="4D39B708" w14:textId="77777777" w:rsidR="002729DB" w:rsidRPr="007769BC" w:rsidRDefault="002729DB" w:rsidP="007B3270">
            <w:pPr>
              <w:rPr>
                <w:ins w:id="2566" w:author="Ammanuel Beyene" w:date="2022-05-17T19:27:00Z"/>
                <w:rFonts w:ascii="Arial" w:hAnsi="Arial" w:cs="Arial"/>
                <w:sz w:val="22"/>
                <w:szCs w:val="22"/>
              </w:rPr>
            </w:pPr>
          </w:p>
          <w:p w14:paraId="3A2F8B7E" w14:textId="77777777" w:rsidR="002729DB" w:rsidRPr="007769BC" w:rsidRDefault="002729DB" w:rsidP="007B3270">
            <w:pPr>
              <w:rPr>
                <w:ins w:id="2567" w:author="Ammanuel Beyene" w:date="2022-05-17T19:27:00Z"/>
                <w:rFonts w:ascii="Arial" w:hAnsi="Arial" w:cs="Arial"/>
                <w:sz w:val="22"/>
                <w:szCs w:val="22"/>
              </w:rPr>
            </w:pPr>
          </w:p>
        </w:tc>
      </w:tr>
      <w:tr w:rsidR="002729DB" w:rsidRPr="007769BC" w14:paraId="3D0B019F" w14:textId="77777777" w:rsidTr="007B3270">
        <w:trPr>
          <w:ins w:id="2568" w:author="Ammanuel Beyene" w:date="2022-05-17T19:27:00Z"/>
        </w:trPr>
        <w:tc>
          <w:tcPr>
            <w:tcW w:w="9576" w:type="dxa"/>
            <w:gridSpan w:val="4"/>
            <w:shd w:val="clear" w:color="auto" w:fill="auto"/>
          </w:tcPr>
          <w:p w14:paraId="289FD360" w14:textId="77777777" w:rsidR="002729DB" w:rsidRPr="007769BC" w:rsidRDefault="002729DB" w:rsidP="007B3270">
            <w:pPr>
              <w:rPr>
                <w:ins w:id="2569" w:author="Ammanuel Beyene" w:date="2022-05-17T19:27:00Z"/>
                <w:rFonts w:ascii="Arial" w:hAnsi="Arial" w:cs="Arial"/>
                <w:sz w:val="22"/>
                <w:szCs w:val="22"/>
              </w:rPr>
            </w:pPr>
            <w:ins w:id="2570" w:author="Ammanuel Beyene" w:date="2022-05-17T19:27: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167CC479" w14:textId="77777777" w:rsidR="002729DB" w:rsidRPr="007769BC" w:rsidRDefault="002729DB" w:rsidP="007B3270">
            <w:pPr>
              <w:rPr>
                <w:ins w:id="2571" w:author="Ammanuel Beyene" w:date="2022-05-17T19:27:00Z"/>
                <w:rFonts w:ascii="Arial" w:hAnsi="Arial" w:cs="Arial"/>
                <w:sz w:val="22"/>
                <w:szCs w:val="22"/>
              </w:rPr>
            </w:pPr>
          </w:p>
          <w:p w14:paraId="4B8A0B15" w14:textId="549A8E83" w:rsidR="002729DB" w:rsidRPr="007769BC" w:rsidRDefault="002729DB" w:rsidP="007B3270">
            <w:pPr>
              <w:rPr>
                <w:ins w:id="2572" w:author="Ammanuel Beyene" w:date="2022-05-17T19:27:00Z"/>
                <w:rFonts w:ascii="Arial" w:hAnsi="Arial" w:cs="Arial"/>
                <w:sz w:val="22"/>
                <w:szCs w:val="22"/>
              </w:rPr>
            </w:pPr>
            <w:ins w:id="2573" w:author="Ammanuel Beyene" w:date="2022-05-17T19:27:00Z">
              <w:r>
                <w:rPr>
                  <w:rFonts w:ascii="Arial" w:hAnsi="Arial" w:cs="Arial"/>
                  <w:sz w:val="22"/>
                  <w:szCs w:val="22"/>
                </w:rPr>
                <w:t xml:space="preserve">A contract is worked out with a local or </w:t>
              </w:r>
              <w:proofErr w:type="spellStart"/>
              <w:r>
                <w:rPr>
                  <w:rFonts w:ascii="Arial" w:hAnsi="Arial" w:cs="Arial"/>
                  <w:sz w:val="22"/>
                  <w:szCs w:val="22"/>
                </w:rPr>
                <w:t>or</w:t>
              </w:r>
              <w:proofErr w:type="spellEnd"/>
              <w:r>
                <w:rPr>
                  <w:rFonts w:ascii="Arial" w:hAnsi="Arial" w:cs="Arial"/>
                  <w:sz w:val="22"/>
                  <w:szCs w:val="22"/>
                </w:rPr>
                <w:t xml:space="preserve"> any </w:t>
              </w:r>
            </w:ins>
            <w:ins w:id="2574" w:author="Ammanuel Beyene" w:date="2022-05-19T18:13:00Z">
              <w:r w:rsidR="00DB17B5">
                <w:rPr>
                  <w:rFonts w:ascii="Arial" w:hAnsi="Arial" w:cs="Arial"/>
                  <w:sz w:val="22"/>
                  <w:szCs w:val="22"/>
                </w:rPr>
                <w:t>affiliated</w:t>
              </w:r>
            </w:ins>
            <w:ins w:id="2575" w:author="Ammanuel Beyene" w:date="2022-05-17T19:27:00Z">
              <w:r>
                <w:rPr>
                  <w:rFonts w:ascii="Arial" w:hAnsi="Arial" w:cs="Arial"/>
                  <w:sz w:val="22"/>
                  <w:szCs w:val="22"/>
                </w:rPr>
                <w:t xml:space="preserve"> news source and data is transferred from the source to the software’s news section. Users can check news and if interested, can follow link for more information on news. </w:t>
              </w:r>
            </w:ins>
          </w:p>
          <w:p w14:paraId="09D7F628" w14:textId="77777777" w:rsidR="002729DB" w:rsidRPr="007769BC" w:rsidRDefault="002729DB" w:rsidP="007B3270">
            <w:pPr>
              <w:rPr>
                <w:ins w:id="2576" w:author="Ammanuel Beyene" w:date="2022-05-17T19:27:00Z"/>
                <w:rFonts w:ascii="Arial" w:hAnsi="Arial" w:cs="Arial"/>
                <w:sz w:val="22"/>
                <w:szCs w:val="22"/>
              </w:rPr>
            </w:pPr>
          </w:p>
        </w:tc>
      </w:tr>
      <w:tr w:rsidR="002729DB" w:rsidRPr="007769BC" w14:paraId="226BA77C" w14:textId="77777777" w:rsidTr="007B3270">
        <w:trPr>
          <w:ins w:id="2577" w:author="Ammanuel Beyene" w:date="2022-05-17T19:27:00Z"/>
        </w:trPr>
        <w:tc>
          <w:tcPr>
            <w:tcW w:w="9576" w:type="dxa"/>
            <w:gridSpan w:val="4"/>
            <w:shd w:val="clear" w:color="auto" w:fill="auto"/>
          </w:tcPr>
          <w:p w14:paraId="6A4A073A" w14:textId="77777777" w:rsidR="002729DB" w:rsidRPr="007769BC" w:rsidRDefault="002729DB" w:rsidP="007B3270">
            <w:pPr>
              <w:rPr>
                <w:ins w:id="2578" w:author="Ammanuel Beyene" w:date="2022-05-17T19:27:00Z"/>
                <w:rFonts w:ascii="Arial" w:hAnsi="Arial" w:cs="Arial"/>
                <w:sz w:val="22"/>
                <w:szCs w:val="22"/>
              </w:rPr>
            </w:pPr>
            <w:ins w:id="2579" w:author="Ammanuel Beyene" w:date="2022-05-17T19:27:00Z">
              <w:r w:rsidRPr="007769BC">
                <w:rPr>
                  <w:rFonts w:ascii="Arial" w:hAnsi="Arial" w:cs="Arial"/>
                  <w:b/>
                  <w:sz w:val="22"/>
                  <w:szCs w:val="22"/>
                </w:rPr>
                <w:t>Trigger</w:t>
              </w:r>
              <w:r w:rsidRPr="007769BC">
                <w:rPr>
                  <w:rFonts w:ascii="Arial" w:hAnsi="Arial" w:cs="Arial"/>
                  <w:sz w:val="22"/>
                  <w:szCs w:val="22"/>
                </w:rPr>
                <w:t xml:space="preserve">: </w:t>
              </w:r>
              <w:r>
                <w:rPr>
                  <w:rFonts w:ascii="Arial" w:hAnsi="Arial" w:cs="Arial"/>
                  <w:sz w:val="22"/>
                  <w:szCs w:val="22"/>
                </w:rPr>
                <w:t>Website requests data from news source</w:t>
              </w:r>
            </w:ins>
          </w:p>
          <w:p w14:paraId="35042D70" w14:textId="77777777" w:rsidR="002729DB" w:rsidRPr="007769BC" w:rsidRDefault="002729DB" w:rsidP="007B3270">
            <w:pPr>
              <w:rPr>
                <w:ins w:id="2580" w:author="Ammanuel Beyene" w:date="2022-05-17T19:27:00Z"/>
                <w:rFonts w:ascii="Arial" w:hAnsi="Arial" w:cs="Arial"/>
                <w:sz w:val="22"/>
                <w:szCs w:val="22"/>
              </w:rPr>
            </w:pPr>
          </w:p>
          <w:p w14:paraId="7C4FF4B4" w14:textId="77777777" w:rsidR="002729DB" w:rsidRPr="007769BC" w:rsidRDefault="002729DB" w:rsidP="007B3270">
            <w:pPr>
              <w:tabs>
                <w:tab w:val="left" w:pos="1980"/>
                <w:tab w:val="left" w:pos="3240"/>
              </w:tabs>
              <w:rPr>
                <w:ins w:id="2581" w:author="Ammanuel Beyene" w:date="2022-05-17T19:27:00Z"/>
                <w:rFonts w:ascii="Arial" w:hAnsi="Arial" w:cs="Arial"/>
                <w:sz w:val="22"/>
                <w:szCs w:val="22"/>
              </w:rPr>
            </w:pPr>
            <w:ins w:id="2582" w:author="Ammanuel Beyene" w:date="2022-05-17T19:27: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 xml:space="preserve">_x__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2729DB" w:rsidRPr="007769BC" w14:paraId="37724363" w14:textId="77777777" w:rsidTr="007B3270">
        <w:trPr>
          <w:ins w:id="2583" w:author="Ammanuel Beyene" w:date="2022-05-17T19:27:00Z"/>
        </w:trPr>
        <w:tc>
          <w:tcPr>
            <w:tcW w:w="9576" w:type="dxa"/>
            <w:gridSpan w:val="4"/>
            <w:shd w:val="clear" w:color="auto" w:fill="auto"/>
          </w:tcPr>
          <w:p w14:paraId="170510E6" w14:textId="77777777" w:rsidR="002729DB" w:rsidRPr="007769BC" w:rsidRDefault="002729DB" w:rsidP="007B3270">
            <w:pPr>
              <w:rPr>
                <w:ins w:id="2584" w:author="Ammanuel Beyene" w:date="2022-05-17T19:27:00Z"/>
                <w:rFonts w:ascii="Arial" w:hAnsi="Arial" w:cs="Arial"/>
                <w:sz w:val="22"/>
                <w:szCs w:val="22"/>
              </w:rPr>
            </w:pPr>
            <w:ins w:id="2585" w:author="Ammanuel Beyene" w:date="2022-05-17T19:27:00Z">
              <w:r w:rsidRPr="007769BC">
                <w:rPr>
                  <w:rFonts w:ascii="Arial" w:hAnsi="Arial" w:cs="Arial"/>
                  <w:b/>
                  <w:sz w:val="22"/>
                  <w:szCs w:val="22"/>
                </w:rPr>
                <w:t>Relationships</w:t>
              </w:r>
              <w:r w:rsidRPr="007769BC">
                <w:rPr>
                  <w:rFonts w:ascii="Arial" w:hAnsi="Arial" w:cs="Arial"/>
                  <w:sz w:val="22"/>
                  <w:szCs w:val="22"/>
                </w:rPr>
                <w:t xml:space="preserve">: </w:t>
              </w:r>
            </w:ins>
          </w:p>
          <w:p w14:paraId="3865FAA8" w14:textId="77777777" w:rsidR="002729DB" w:rsidRPr="007769BC" w:rsidRDefault="002729DB" w:rsidP="007B3270">
            <w:pPr>
              <w:tabs>
                <w:tab w:val="left" w:pos="720"/>
              </w:tabs>
              <w:rPr>
                <w:ins w:id="2586" w:author="Ammanuel Beyene" w:date="2022-05-17T19:27:00Z"/>
                <w:rFonts w:ascii="Arial" w:hAnsi="Arial" w:cs="Arial"/>
                <w:sz w:val="22"/>
                <w:szCs w:val="22"/>
              </w:rPr>
            </w:pPr>
            <w:ins w:id="2587" w:author="Ammanuel Beyene" w:date="2022-05-17T19:27: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Content and posts manager, news source</w:t>
              </w:r>
            </w:ins>
          </w:p>
          <w:p w14:paraId="3B4DD43A" w14:textId="77777777" w:rsidR="002729DB" w:rsidRPr="007769BC" w:rsidRDefault="002729DB" w:rsidP="007B3270">
            <w:pPr>
              <w:tabs>
                <w:tab w:val="left" w:pos="720"/>
              </w:tabs>
              <w:rPr>
                <w:ins w:id="2588" w:author="Ammanuel Beyene" w:date="2022-05-17T19:27:00Z"/>
                <w:rFonts w:ascii="Arial" w:hAnsi="Arial" w:cs="Arial"/>
                <w:sz w:val="22"/>
                <w:szCs w:val="22"/>
              </w:rPr>
            </w:pPr>
            <w:ins w:id="2589" w:author="Ammanuel Beyene" w:date="2022-05-17T19:27: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Pr>
                  <w:rFonts w:ascii="Arial" w:hAnsi="Arial" w:cs="Arial"/>
                  <w:sz w:val="22"/>
                  <w:szCs w:val="22"/>
                </w:rPr>
                <w:t>None</w:t>
              </w:r>
            </w:ins>
          </w:p>
          <w:p w14:paraId="33D37CB4" w14:textId="77777777" w:rsidR="002729DB" w:rsidRPr="007769BC" w:rsidRDefault="002729DB" w:rsidP="007B3270">
            <w:pPr>
              <w:tabs>
                <w:tab w:val="left" w:pos="720"/>
              </w:tabs>
              <w:rPr>
                <w:ins w:id="2590" w:author="Ammanuel Beyene" w:date="2022-05-17T19:27:00Z"/>
                <w:rFonts w:ascii="Arial" w:hAnsi="Arial" w:cs="Arial"/>
                <w:sz w:val="22"/>
                <w:szCs w:val="22"/>
              </w:rPr>
            </w:pPr>
            <w:ins w:id="2591" w:author="Ammanuel Beyene" w:date="2022-05-17T19:27: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None</w:t>
              </w:r>
            </w:ins>
          </w:p>
          <w:p w14:paraId="5363D1BE" w14:textId="77777777" w:rsidR="002729DB" w:rsidRPr="007769BC" w:rsidRDefault="002729DB" w:rsidP="007B3270">
            <w:pPr>
              <w:tabs>
                <w:tab w:val="left" w:pos="720"/>
              </w:tabs>
              <w:rPr>
                <w:ins w:id="2592" w:author="Ammanuel Beyene" w:date="2022-05-17T19:27:00Z"/>
                <w:rFonts w:ascii="Arial" w:hAnsi="Arial" w:cs="Arial"/>
                <w:sz w:val="22"/>
                <w:szCs w:val="22"/>
              </w:rPr>
            </w:pPr>
            <w:ins w:id="2593" w:author="Ammanuel Beyene" w:date="2022-05-17T19:27: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sz w:val="22"/>
                  <w:szCs w:val="22"/>
                </w:rPr>
                <w:t>None</w:t>
              </w:r>
            </w:ins>
          </w:p>
        </w:tc>
      </w:tr>
      <w:tr w:rsidR="002729DB" w:rsidRPr="007769BC" w14:paraId="20D85AED" w14:textId="77777777" w:rsidTr="007B3270">
        <w:trPr>
          <w:ins w:id="2594" w:author="Ammanuel Beyene" w:date="2022-05-17T19:27:00Z"/>
        </w:trPr>
        <w:tc>
          <w:tcPr>
            <w:tcW w:w="9576" w:type="dxa"/>
            <w:gridSpan w:val="4"/>
            <w:shd w:val="clear" w:color="auto" w:fill="auto"/>
          </w:tcPr>
          <w:p w14:paraId="358FECE1" w14:textId="77777777" w:rsidR="002729DB" w:rsidRPr="007769BC" w:rsidRDefault="002729DB" w:rsidP="007B3270">
            <w:pPr>
              <w:rPr>
                <w:ins w:id="2595" w:author="Ammanuel Beyene" w:date="2022-05-17T19:27:00Z"/>
                <w:rFonts w:ascii="Arial" w:hAnsi="Arial" w:cs="Arial"/>
                <w:sz w:val="22"/>
                <w:szCs w:val="22"/>
              </w:rPr>
            </w:pPr>
            <w:ins w:id="2596" w:author="Ammanuel Beyene" w:date="2022-05-17T19:27: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6D7F4B41" w14:textId="77777777" w:rsidR="002729DB" w:rsidRDefault="002729DB" w:rsidP="007B3270">
            <w:pPr>
              <w:ind w:left="720"/>
              <w:rPr>
                <w:ins w:id="2597" w:author="Ammanuel Beyene" w:date="2022-05-17T19:27:00Z"/>
                <w:rFonts w:ascii="Arial" w:hAnsi="Arial" w:cs="Arial"/>
                <w:sz w:val="22"/>
                <w:szCs w:val="22"/>
              </w:rPr>
            </w:pPr>
            <w:ins w:id="2598" w:author="Ammanuel Beyene" w:date="2022-05-17T19:27:00Z">
              <w:r>
                <w:rPr>
                  <w:rFonts w:ascii="Arial" w:hAnsi="Arial" w:cs="Arial"/>
                  <w:sz w:val="22"/>
                  <w:szCs w:val="22"/>
                </w:rPr>
                <w:t>1. Website requests data from news source</w:t>
              </w:r>
            </w:ins>
          </w:p>
          <w:p w14:paraId="4776DC72" w14:textId="77777777" w:rsidR="002729DB" w:rsidRDefault="002729DB" w:rsidP="007B3270">
            <w:pPr>
              <w:ind w:left="720"/>
              <w:rPr>
                <w:ins w:id="2599" w:author="Ammanuel Beyene" w:date="2022-05-17T19:27:00Z"/>
                <w:rFonts w:ascii="Arial" w:hAnsi="Arial" w:cs="Arial"/>
                <w:sz w:val="22"/>
                <w:szCs w:val="22"/>
              </w:rPr>
            </w:pPr>
            <w:ins w:id="2600" w:author="Ammanuel Beyene" w:date="2022-05-17T19:27:00Z">
              <w:r>
                <w:rPr>
                  <w:rFonts w:ascii="Arial" w:hAnsi="Arial" w:cs="Arial"/>
                  <w:sz w:val="22"/>
                  <w:szCs w:val="22"/>
                </w:rPr>
                <w:t>2. News source sends data</w:t>
              </w:r>
            </w:ins>
          </w:p>
          <w:p w14:paraId="35F3E78B" w14:textId="77777777" w:rsidR="002729DB" w:rsidRPr="007769BC" w:rsidRDefault="002729DB" w:rsidP="007B3270">
            <w:pPr>
              <w:ind w:left="720"/>
              <w:rPr>
                <w:ins w:id="2601" w:author="Ammanuel Beyene" w:date="2022-05-17T19:27:00Z"/>
                <w:rFonts w:ascii="Arial" w:hAnsi="Arial" w:cs="Arial"/>
                <w:sz w:val="22"/>
                <w:szCs w:val="22"/>
              </w:rPr>
            </w:pPr>
            <w:ins w:id="2602" w:author="Ammanuel Beyene" w:date="2022-05-17T19:27:00Z">
              <w:r>
                <w:rPr>
                  <w:rFonts w:ascii="Arial" w:hAnsi="Arial" w:cs="Arial"/>
                  <w:sz w:val="22"/>
                  <w:szCs w:val="22"/>
                </w:rPr>
                <w:t>3. News is rendered on news section</w:t>
              </w:r>
            </w:ins>
          </w:p>
          <w:p w14:paraId="69068913" w14:textId="77777777" w:rsidR="002729DB" w:rsidRPr="007769BC" w:rsidRDefault="002729DB" w:rsidP="007B3270">
            <w:pPr>
              <w:rPr>
                <w:ins w:id="2603" w:author="Ammanuel Beyene" w:date="2022-05-17T19:27:00Z"/>
                <w:rFonts w:ascii="Arial" w:hAnsi="Arial" w:cs="Arial"/>
                <w:sz w:val="22"/>
                <w:szCs w:val="22"/>
              </w:rPr>
            </w:pPr>
          </w:p>
          <w:p w14:paraId="3AC585FA" w14:textId="77777777" w:rsidR="002729DB" w:rsidRPr="007769BC" w:rsidRDefault="002729DB" w:rsidP="007B3270">
            <w:pPr>
              <w:rPr>
                <w:ins w:id="2604" w:author="Ammanuel Beyene" w:date="2022-05-17T19:27:00Z"/>
                <w:rFonts w:ascii="Arial" w:hAnsi="Arial" w:cs="Arial"/>
                <w:sz w:val="22"/>
                <w:szCs w:val="22"/>
              </w:rPr>
            </w:pPr>
          </w:p>
          <w:p w14:paraId="46B1AD20" w14:textId="77777777" w:rsidR="002729DB" w:rsidRPr="007769BC" w:rsidRDefault="002729DB" w:rsidP="007B3270">
            <w:pPr>
              <w:rPr>
                <w:ins w:id="2605" w:author="Ammanuel Beyene" w:date="2022-05-17T19:27:00Z"/>
                <w:rFonts w:ascii="Arial" w:hAnsi="Arial" w:cs="Arial"/>
                <w:sz w:val="22"/>
                <w:szCs w:val="22"/>
              </w:rPr>
            </w:pPr>
          </w:p>
          <w:p w14:paraId="294B6E48" w14:textId="77777777" w:rsidR="002729DB" w:rsidRPr="007769BC" w:rsidRDefault="002729DB" w:rsidP="007B3270">
            <w:pPr>
              <w:rPr>
                <w:ins w:id="2606" w:author="Ammanuel Beyene" w:date="2022-05-17T19:27:00Z"/>
                <w:rFonts w:ascii="Arial" w:hAnsi="Arial" w:cs="Arial"/>
                <w:sz w:val="22"/>
                <w:szCs w:val="22"/>
              </w:rPr>
            </w:pPr>
          </w:p>
          <w:p w14:paraId="4DD288D6" w14:textId="77777777" w:rsidR="002729DB" w:rsidRPr="007769BC" w:rsidRDefault="002729DB" w:rsidP="007B3270">
            <w:pPr>
              <w:rPr>
                <w:ins w:id="2607" w:author="Ammanuel Beyene" w:date="2022-05-17T19:27:00Z"/>
                <w:rFonts w:ascii="Arial" w:hAnsi="Arial" w:cs="Arial"/>
                <w:sz w:val="22"/>
                <w:szCs w:val="22"/>
              </w:rPr>
            </w:pPr>
          </w:p>
        </w:tc>
      </w:tr>
      <w:tr w:rsidR="002729DB" w:rsidRPr="007769BC" w14:paraId="4366CEA5" w14:textId="77777777" w:rsidTr="007B3270">
        <w:trPr>
          <w:trHeight w:val="498"/>
          <w:ins w:id="2608" w:author="Ammanuel Beyene" w:date="2022-05-17T19:27:00Z"/>
        </w:trPr>
        <w:tc>
          <w:tcPr>
            <w:tcW w:w="9576" w:type="dxa"/>
            <w:gridSpan w:val="4"/>
            <w:shd w:val="clear" w:color="auto" w:fill="auto"/>
          </w:tcPr>
          <w:p w14:paraId="27250021" w14:textId="77777777" w:rsidR="002729DB" w:rsidRDefault="002729DB" w:rsidP="007B3270">
            <w:pPr>
              <w:rPr>
                <w:ins w:id="2609" w:author="Ammanuel Beyene" w:date="2022-05-17T19:27:00Z"/>
                <w:rFonts w:ascii="Arial" w:hAnsi="Arial" w:cs="Arial"/>
                <w:sz w:val="22"/>
                <w:szCs w:val="22"/>
              </w:rPr>
            </w:pPr>
            <w:ins w:id="2610" w:author="Ammanuel Beyene" w:date="2022-05-17T19:27: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ins>
          </w:p>
          <w:p w14:paraId="5182B725" w14:textId="77777777" w:rsidR="002729DB" w:rsidRDefault="002729DB" w:rsidP="007B3270">
            <w:pPr>
              <w:rPr>
                <w:ins w:id="2611" w:author="Ammanuel Beyene" w:date="2022-05-17T19:27:00Z"/>
                <w:rFonts w:ascii="Arial" w:hAnsi="Arial" w:cs="Arial"/>
                <w:sz w:val="22"/>
                <w:szCs w:val="22"/>
              </w:rPr>
            </w:pPr>
          </w:p>
          <w:p w14:paraId="1EB8F962" w14:textId="77777777" w:rsidR="002729DB" w:rsidRDefault="002729DB" w:rsidP="007B3270">
            <w:pPr>
              <w:rPr>
                <w:ins w:id="2612" w:author="Ammanuel Beyene" w:date="2022-05-17T19:27:00Z"/>
                <w:rFonts w:ascii="Arial" w:hAnsi="Arial" w:cs="Arial"/>
                <w:sz w:val="22"/>
                <w:szCs w:val="22"/>
              </w:rPr>
            </w:pPr>
            <w:ins w:id="2613" w:author="Ammanuel Beyene" w:date="2022-05-17T19:27:00Z">
              <w:r>
                <w:rPr>
                  <w:rFonts w:ascii="Arial" w:hAnsi="Arial" w:cs="Arial"/>
                  <w:sz w:val="22"/>
                  <w:szCs w:val="22"/>
                </w:rPr>
                <w:t>(step 1-2)</w:t>
              </w:r>
            </w:ins>
          </w:p>
          <w:p w14:paraId="3943F081" w14:textId="77777777" w:rsidR="002729DB" w:rsidRPr="00445A17" w:rsidRDefault="002729DB" w:rsidP="007B3270">
            <w:pPr>
              <w:ind w:left="720"/>
              <w:rPr>
                <w:ins w:id="2614" w:author="Ammanuel Beyene" w:date="2022-05-17T19:27:00Z"/>
                <w:rFonts w:ascii="Arial" w:hAnsi="Arial" w:cs="Arial"/>
                <w:sz w:val="22"/>
                <w:szCs w:val="22"/>
              </w:rPr>
            </w:pPr>
            <w:ins w:id="2615" w:author="Ammanuel Beyene" w:date="2022-05-17T19:27:00Z">
              <w:r>
                <w:rPr>
                  <w:rFonts w:ascii="Arial" w:hAnsi="Arial" w:cs="Arial"/>
                  <w:sz w:val="22"/>
                  <w:szCs w:val="22"/>
                </w:rPr>
                <w:t>1. The source could be local or national</w:t>
              </w:r>
            </w:ins>
          </w:p>
          <w:p w14:paraId="7E6E5EC6" w14:textId="77777777" w:rsidR="002729DB" w:rsidRDefault="002729DB" w:rsidP="007B3270">
            <w:pPr>
              <w:rPr>
                <w:ins w:id="2616" w:author="Ammanuel Beyene" w:date="2022-05-17T19:27:00Z"/>
                <w:rFonts w:ascii="Arial" w:hAnsi="Arial" w:cs="Arial"/>
                <w:sz w:val="22"/>
                <w:szCs w:val="22"/>
              </w:rPr>
            </w:pPr>
          </w:p>
          <w:p w14:paraId="6B36D0EE" w14:textId="77777777" w:rsidR="002729DB" w:rsidRDefault="002729DB" w:rsidP="007B3270">
            <w:pPr>
              <w:rPr>
                <w:ins w:id="2617" w:author="Ammanuel Beyene" w:date="2022-05-17T19:27:00Z"/>
                <w:rFonts w:ascii="Arial" w:hAnsi="Arial" w:cs="Arial"/>
                <w:sz w:val="22"/>
                <w:szCs w:val="22"/>
              </w:rPr>
            </w:pPr>
          </w:p>
          <w:p w14:paraId="30FA362B" w14:textId="77777777" w:rsidR="002729DB" w:rsidRPr="007769BC" w:rsidRDefault="002729DB" w:rsidP="007B3270">
            <w:pPr>
              <w:rPr>
                <w:ins w:id="2618" w:author="Ammanuel Beyene" w:date="2022-05-17T19:27:00Z"/>
                <w:rFonts w:ascii="Arial" w:hAnsi="Arial" w:cs="Arial"/>
                <w:sz w:val="22"/>
                <w:szCs w:val="22"/>
              </w:rPr>
            </w:pPr>
          </w:p>
          <w:p w14:paraId="09FCE545" w14:textId="77777777" w:rsidR="002729DB" w:rsidRPr="007769BC" w:rsidRDefault="002729DB" w:rsidP="007B3270">
            <w:pPr>
              <w:rPr>
                <w:ins w:id="2619" w:author="Ammanuel Beyene" w:date="2022-05-17T19:27:00Z"/>
                <w:rFonts w:ascii="Arial" w:hAnsi="Arial" w:cs="Arial"/>
                <w:sz w:val="22"/>
                <w:szCs w:val="22"/>
              </w:rPr>
            </w:pPr>
          </w:p>
          <w:p w14:paraId="45F42CC8" w14:textId="77777777" w:rsidR="002729DB" w:rsidRPr="007769BC" w:rsidRDefault="002729DB" w:rsidP="007B3270">
            <w:pPr>
              <w:rPr>
                <w:ins w:id="2620" w:author="Ammanuel Beyene" w:date="2022-05-17T19:27:00Z"/>
                <w:rFonts w:ascii="Arial" w:hAnsi="Arial" w:cs="Arial"/>
                <w:sz w:val="22"/>
                <w:szCs w:val="22"/>
              </w:rPr>
            </w:pPr>
          </w:p>
        </w:tc>
      </w:tr>
      <w:tr w:rsidR="002729DB" w:rsidRPr="007769BC" w14:paraId="47B7A8BF" w14:textId="77777777" w:rsidTr="007B3270">
        <w:trPr>
          <w:ins w:id="2621" w:author="Ammanuel Beyene" w:date="2022-05-17T19:27:00Z"/>
        </w:trPr>
        <w:tc>
          <w:tcPr>
            <w:tcW w:w="9576" w:type="dxa"/>
            <w:gridSpan w:val="4"/>
            <w:shd w:val="clear" w:color="auto" w:fill="auto"/>
          </w:tcPr>
          <w:p w14:paraId="5A126F8C" w14:textId="77777777" w:rsidR="002729DB" w:rsidRDefault="002729DB" w:rsidP="007B3270">
            <w:pPr>
              <w:rPr>
                <w:ins w:id="2622" w:author="Ammanuel Beyene" w:date="2022-05-17T19:27:00Z"/>
                <w:rFonts w:ascii="Arial" w:hAnsi="Arial" w:cs="Arial"/>
                <w:sz w:val="22"/>
                <w:szCs w:val="22"/>
              </w:rPr>
            </w:pPr>
            <w:ins w:id="2623" w:author="Ammanuel Beyene" w:date="2022-05-17T19:27:00Z">
              <w:r w:rsidRPr="007769BC">
                <w:rPr>
                  <w:rFonts w:ascii="Arial" w:hAnsi="Arial" w:cs="Arial"/>
                  <w:b/>
                  <w:sz w:val="22"/>
                  <w:szCs w:val="22"/>
                </w:rPr>
                <w:lastRenderedPageBreak/>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104E4560" w14:textId="378163EA" w:rsidR="002729DB" w:rsidRDefault="002729DB" w:rsidP="007B3270">
            <w:pPr>
              <w:rPr>
                <w:ins w:id="2624" w:author="Ammanuel Beyene" w:date="2022-05-17T19:27:00Z"/>
                <w:rFonts w:ascii="Arial" w:hAnsi="Arial" w:cs="Arial"/>
                <w:sz w:val="22"/>
                <w:szCs w:val="22"/>
              </w:rPr>
            </w:pPr>
            <w:ins w:id="2625" w:author="Ammanuel Beyene" w:date="2022-05-17T19:27:00Z">
              <w:r>
                <w:rPr>
                  <w:rFonts w:ascii="Arial" w:hAnsi="Arial" w:cs="Arial"/>
                  <w:sz w:val="22"/>
                  <w:szCs w:val="22"/>
                </w:rPr>
                <w:t>3a.</w:t>
              </w:r>
            </w:ins>
            <w:ins w:id="2626" w:author="Ammanuel Beyene" w:date="2022-05-19T18:14:00Z">
              <w:r w:rsidR="008C4515">
                <w:rPr>
                  <w:rFonts w:ascii="Arial" w:hAnsi="Arial" w:cs="Arial"/>
                  <w:sz w:val="22"/>
                  <w:szCs w:val="22"/>
                </w:rPr>
                <w:t xml:space="preserve"> </w:t>
              </w:r>
            </w:ins>
            <w:ins w:id="2627" w:author="Ammanuel Beyene" w:date="2022-05-17T19:27:00Z">
              <w:r>
                <w:rPr>
                  <w:rFonts w:ascii="Arial" w:hAnsi="Arial" w:cs="Arial"/>
                  <w:sz w:val="22"/>
                  <w:szCs w:val="22"/>
                </w:rPr>
                <w:t xml:space="preserve">If users </w:t>
              </w:r>
            </w:ins>
            <w:ins w:id="2628" w:author="Ammanuel Beyene" w:date="2022-05-19T18:14:00Z">
              <w:r w:rsidR="008C4515">
                <w:rPr>
                  <w:rFonts w:ascii="Arial" w:hAnsi="Arial" w:cs="Arial"/>
                  <w:sz w:val="22"/>
                  <w:szCs w:val="22"/>
                </w:rPr>
                <w:t>want</w:t>
              </w:r>
            </w:ins>
            <w:ins w:id="2629" w:author="Ammanuel Beyene" w:date="2022-05-17T19:27:00Z">
              <w:r>
                <w:rPr>
                  <w:rFonts w:ascii="Arial" w:hAnsi="Arial" w:cs="Arial"/>
                  <w:sz w:val="22"/>
                  <w:szCs w:val="22"/>
                </w:rPr>
                <w:t xml:space="preserve"> more information on a particular news, they can follow a link that will take them to the source of the news, and where they can get more information</w:t>
              </w:r>
            </w:ins>
          </w:p>
          <w:p w14:paraId="25C81C7D" w14:textId="77777777" w:rsidR="002729DB" w:rsidRDefault="002729DB" w:rsidP="007B3270">
            <w:pPr>
              <w:rPr>
                <w:ins w:id="2630" w:author="Ammanuel Beyene" w:date="2022-05-17T19:27:00Z"/>
                <w:rFonts w:ascii="Arial" w:hAnsi="Arial" w:cs="Arial"/>
                <w:sz w:val="22"/>
                <w:szCs w:val="22"/>
              </w:rPr>
            </w:pPr>
          </w:p>
          <w:p w14:paraId="08F9AC20" w14:textId="77777777" w:rsidR="002729DB" w:rsidRDefault="002729DB" w:rsidP="007B3270">
            <w:pPr>
              <w:rPr>
                <w:ins w:id="2631" w:author="Ammanuel Beyene" w:date="2022-05-17T19:27:00Z"/>
                <w:rFonts w:ascii="Arial" w:hAnsi="Arial" w:cs="Arial"/>
                <w:sz w:val="22"/>
                <w:szCs w:val="22"/>
              </w:rPr>
            </w:pPr>
          </w:p>
          <w:p w14:paraId="6D4CEA64" w14:textId="77777777" w:rsidR="002729DB" w:rsidRDefault="002729DB" w:rsidP="007B3270">
            <w:pPr>
              <w:rPr>
                <w:ins w:id="2632" w:author="Ammanuel Beyene" w:date="2022-05-17T19:27:00Z"/>
                <w:rFonts w:ascii="Arial" w:hAnsi="Arial" w:cs="Arial"/>
                <w:sz w:val="22"/>
                <w:szCs w:val="22"/>
              </w:rPr>
            </w:pPr>
          </w:p>
          <w:p w14:paraId="3AC8E2F5" w14:textId="77777777" w:rsidR="002729DB" w:rsidRPr="007769BC" w:rsidRDefault="002729DB" w:rsidP="007B3270">
            <w:pPr>
              <w:rPr>
                <w:ins w:id="2633" w:author="Ammanuel Beyene" w:date="2022-05-17T19:27:00Z"/>
                <w:rFonts w:ascii="Arial" w:hAnsi="Arial" w:cs="Arial"/>
                <w:sz w:val="22"/>
                <w:szCs w:val="22"/>
              </w:rPr>
            </w:pPr>
          </w:p>
        </w:tc>
      </w:tr>
      <w:tr w:rsidR="002729DB" w:rsidRPr="007769BC" w14:paraId="77D5562E" w14:textId="77777777" w:rsidTr="007B3270">
        <w:trPr>
          <w:ins w:id="2634" w:author="Ammanuel Beyene" w:date="2022-05-17T19:27:00Z"/>
        </w:trPr>
        <w:tc>
          <w:tcPr>
            <w:tcW w:w="9576" w:type="dxa"/>
            <w:gridSpan w:val="4"/>
            <w:shd w:val="clear" w:color="auto" w:fill="auto"/>
          </w:tcPr>
          <w:p w14:paraId="6BD175C2" w14:textId="77777777" w:rsidR="002729DB" w:rsidRDefault="002729DB" w:rsidP="007B3270">
            <w:pPr>
              <w:rPr>
                <w:ins w:id="2635" w:author="Ammanuel Beyene" w:date="2022-05-17T19:27:00Z"/>
                <w:rFonts w:ascii="Arial" w:hAnsi="Arial" w:cs="Arial"/>
                <w:b/>
                <w:sz w:val="22"/>
                <w:szCs w:val="22"/>
              </w:rPr>
            </w:pPr>
            <w:ins w:id="2636" w:author="Ammanuel Beyene" w:date="2022-05-17T19:27:00Z">
              <w:r w:rsidRPr="004D69D3">
                <w:rPr>
                  <w:rFonts w:ascii="Arial" w:hAnsi="Arial" w:cs="Arial"/>
                  <w:b/>
                  <w:sz w:val="22"/>
                  <w:szCs w:val="22"/>
                </w:rPr>
                <w:t>Special Requirements:</w:t>
              </w:r>
              <w:r w:rsidRPr="009D6144">
                <w:rPr>
                  <w:rFonts w:ascii="Arial" w:hAnsi="Arial" w:cs="Arial"/>
                  <w:b/>
                  <w:sz w:val="22"/>
                  <w:szCs w:val="22"/>
                </w:rPr>
                <w:t xml:space="preserve"> </w:t>
              </w:r>
            </w:ins>
          </w:p>
          <w:p w14:paraId="5D9F9387" w14:textId="77777777" w:rsidR="002729DB" w:rsidRDefault="002729DB" w:rsidP="007B3270">
            <w:pPr>
              <w:pStyle w:val="Hints"/>
              <w:ind w:firstLine="180"/>
              <w:rPr>
                <w:ins w:id="2637" w:author="Ammanuel Beyene" w:date="2022-05-17T19:27:00Z"/>
              </w:rPr>
            </w:pPr>
            <w:ins w:id="2638" w:author="Ammanuel Beyene" w:date="2022-05-17T19:27:00Z">
              <w:r>
                <w:t xml:space="preserve">Performance </w:t>
              </w:r>
            </w:ins>
          </w:p>
          <w:p w14:paraId="4DEB8C37" w14:textId="0122466A" w:rsidR="002729DB" w:rsidRDefault="002729DB" w:rsidP="007B3270">
            <w:pPr>
              <w:pStyle w:val="Hints"/>
              <w:ind w:left="450"/>
              <w:rPr>
                <w:ins w:id="2639" w:author="Ammanuel Beyene" w:date="2022-05-17T19:27:00Z"/>
              </w:rPr>
            </w:pPr>
            <w:ins w:id="2640" w:author="Ammanuel Beyene" w:date="2022-05-17T19:27:00Z">
              <w:r>
                <w:t xml:space="preserve">1. News section will show about 10 news posts per page and </w:t>
              </w:r>
            </w:ins>
            <w:ins w:id="2641" w:author="Ammanuel Beyene" w:date="2022-05-19T18:13:00Z">
              <w:r w:rsidR="00DB17B5">
                <w:t>each</w:t>
              </w:r>
            </w:ins>
            <w:ins w:id="2642" w:author="Ammanuel Beyene" w:date="2022-05-17T19:27:00Z">
              <w:r>
                <w:t xml:space="preserve"> page </w:t>
              </w:r>
            </w:ins>
            <w:ins w:id="2643" w:author="Ammanuel Beyene" w:date="2022-05-19T18:14:00Z">
              <w:r w:rsidR="006C2836">
                <w:t xml:space="preserve">will be rendered within </w:t>
              </w:r>
            </w:ins>
            <w:ins w:id="2644" w:author="Ammanuel Beyene" w:date="2022-05-17T19:27:00Z">
              <w:r>
                <w:t>less than one second</w:t>
              </w:r>
            </w:ins>
          </w:p>
          <w:p w14:paraId="606F0294" w14:textId="77777777" w:rsidR="002729DB" w:rsidRDefault="002729DB" w:rsidP="007B3270">
            <w:pPr>
              <w:pStyle w:val="Hints"/>
              <w:ind w:firstLine="180"/>
              <w:rPr>
                <w:ins w:id="2645" w:author="Ammanuel Beyene" w:date="2022-05-17T19:27:00Z"/>
              </w:rPr>
            </w:pPr>
            <w:ins w:id="2646" w:author="Ammanuel Beyene" w:date="2022-05-17T19:27:00Z">
              <w:r>
                <w:t xml:space="preserve">User Interface </w:t>
              </w:r>
            </w:ins>
          </w:p>
          <w:p w14:paraId="1DC2D77C" w14:textId="16394A6D" w:rsidR="002729DB" w:rsidRDefault="002729DB" w:rsidP="007B3270">
            <w:pPr>
              <w:pStyle w:val="Hints"/>
              <w:ind w:left="450"/>
              <w:rPr>
                <w:ins w:id="2647" w:author="Ammanuel Beyene" w:date="2022-05-17T19:27:00Z"/>
              </w:rPr>
            </w:pPr>
            <w:ins w:id="2648" w:author="Ammanuel Beyene" w:date="2022-05-17T19:27:00Z">
              <w:r>
                <w:t xml:space="preserve">1. </w:t>
              </w:r>
            </w:ins>
            <w:ins w:id="2649" w:author="Ammanuel Beyene" w:date="2022-05-19T18:13:00Z">
              <w:r w:rsidR="00DB17B5">
                <w:t>Users</w:t>
              </w:r>
            </w:ins>
            <w:ins w:id="2650" w:author="Ammanuel Beyene" w:date="2022-05-17T19:27:00Z">
              <w:r>
                <w:t xml:space="preserve"> can navigate through the news contents and check news posts posted on website for the past three months</w:t>
              </w:r>
            </w:ins>
          </w:p>
          <w:p w14:paraId="56D18337" w14:textId="77777777" w:rsidR="002729DB" w:rsidRDefault="002729DB" w:rsidP="007B3270">
            <w:pPr>
              <w:pStyle w:val="Hints"/>
              <w:ind w:firstLine="180"/>
              <w:rPr>
                <w:ins w:id="2651" w:author="Ammanuel Beyene" w:date="2022-05-17T19:27:00Z"/>
              </w:rPr>
            </w:pPr>
            <w:ins w:id="2652" w:author="Ammanuel Beyene" w:date="2022-05-17T19:27:00Z">
              <w:r>
                <w:t xml:space="preserve">Security </w:t>
              </w:r>
            </w:ins>
          </w:p>
          <w:p w14:paraId="3EA3C6A6" w14:textId="77777777" w:rsidR="002729DB" w:rsidRDefault="002729DB" w:rsidP="007B3270">
            <w:pPr>
              <w:pStyle w:val="Hints"/>
              <w:ind w:left="720" w:hanging="270"/>
              <w:rPr>
                <w:ins w:id="2653" w:author="Ammanuel Beyene" w:date="2022-05-17T19:27:00Z"/>
              </w:rPr>
            </w:pPr>
            <w:ins w:id="2654" w:author="Ammanuel Beyene" w:date="2022-05-17T19:27:00Z">
              <w:r>
                <w:t>1. Users will not be able to change news content or distribute news content to their own sites</w:t>
              </w:r>
            </w:ins>
          </w:p>
          <w:p w14:paraId="2C0896D6" w14:textId="77777777" w:rsidR="002729DB" w:rsidRDefault="002729DB" w:rsidP="007B3270">
            <w:pPr>
              <w:rPr>
                <w:ins w:id="2655" w:author="Ammanuel Beyene" w:date="2022-05-17T19:27:00Z"/>
                <w:rFonts w:ascii="Arial" w:hAnsi="Arial" w:cs="Arial"/>
                <w:b/>
                <w:sz w:val="22"/>
                <w:szCs w:val="22"/>
              </w:rPr>
            </w:pPr>
          </w:p>
          <w:p w14:paraId="608F62FC" w14:textId="77777777" w:rsidR="002729DB" w:rsidRPr="007769BC" w:rsidRDefault="002729DB" w:rsidP="007B3270">
            <w:pPr>
              <w:rPr>
                <w:ins w:id="2656" w:author="Ammanuel Beyene" w:date="2022-05-17T19:27:00Z"/>
                <w:rFonts w:ascii="Arial" w:hAnsi="Arial" w:cs="Arial"/>
                <w:b/>
                <w:sz w:val="22"/>
                <w:szCs w:val="22"/>
              </w:rPr>
            </w:pPr>
          </w:p>
        </w:tc>
      </w:tr>
      <w:tr w:rsidR="002729DB" w:rsidRPr="007769BC" w14:paraId="56BD4BBE" w14:textId="77777777" w:rsidTr="007B3270">
        <w:trPr>
          <w:ins w:id="2657" w:author="Ammanuel Beyene" w:date="2022-05-17T19:27:00Z"/>
        </w:trPr>
        <w:tc>
          <w:tcPr>
            <w:tcW w:w="9576" w:type="dxa"/>
            <w:gridSpan w:val="4"/>
            <w:shd w:val="clear" w:color="auto" w:fill="auto"/>
          </w:tcPr>
          <w:p w14:paraId="4E580D7C" w14:textId="4AD2B608" w:rsidR="002729DB" w:rsidRPr="00A03E4F" w:rsidRDefault="002729DB" w:rsidP="007B3270">
            <w:pPr>
              <w:rPr>
                <w:ins w:id="2658" w:author="Ammanuel Beyene" w:date="2022-05-17T19:27:00Z"/>
                <w:rFonts w:ascii="Arial" w:hAnsi="Arial" w:cs="Arial"/>
                <w:bCs/>
                <w:sz w:val="22"/>
                <w:szCs w:val="22"/>
              </w:rPr>
            </w:pPr>
            <w:ins w:id="2659" w:author="Ammanuel Beyene" w:date="2022-05-17T19:27:00Z">
              <w:r w:rsidRPr="00CC2AD7">
                <w:rPr>
                  <w:rFonts w:ascii="Arial" w:hAnsi="Arial" w:cs="Arial"/>
                  <w:b/>
                  <w:sz w:val="22"/>
                  <w:szCs w:val="22"/>
                </w:rPr>
                <w:t xml:space="preserve">To do/Issues: </w:t>
              </w:r>
            </w:ins>
            <w:ins w:id="2660" w:author="Ammanuel Beyene" w:date="2022-05-19T18:14:00Z">
              <w:r w:rsidR="005C58FA">
                <w:rPr>
                  <w:rFonts w:ascii="Arial" w:hAnsi="Arial" w:cs="Arial"/>
                  <w:b/>
                  <w:sz w:val="22"/>
                  <w:szCs w:val="22"/>
                </w:rPr>
                <w:t xml:space="preserve">How much data can be transferred from other news sources and what will be </w:t>
              </w:r>
            </w:ins>
            <w:ins w:id="2661" w:author="Ammanuel Beyene" w:date="2022-05-19T18:15:00Z">
              <w:r w:rsidR="005C58FA">
                <w:rPr>
                  <w:rFonts w:ascii="Arial" w:hAnsi="Arial" w:cs="Arial"/>
                  <w:b/>
                  <w:sz w:val="22"/>
                  <w:szCs w:val="22"/>
                </w:rPr>
                <w:t>the limits?</w:t>
              </w:r>
            </w:ins>
          </w:p>
          <w:p w14:paraId="230A21BE" w14:textId="77777777" w:rsidR="002729DB" w:rsidRPr="004D69D3" w:rsidRDefault="002729DB" w:rsidP="007B3270">
            <w:pPr>
              <w:rPr>
                <w:ins w:id="2662" w:author="Ammanuel Beyene" w:date="2022-05-17T19:27:00Z"/>
                <w:rFonts w:ascii="Arial" w:hAnsi="Arial" w:cs="Arial"/>
                <w:b/>
                <w:sz w:val="22"/>
                <w:szCs w:val="22"/>
              </w:rPr>
            </w:pPr>
          </w:p>
        </w:tc>
      </w:tr>
    </w:tbl>
    <w:p w14:paraId="370F8A12" w14:textId="77777777" w:rsidR="002729DB" w:rsidRPr="00E77104" w:rsidRDefault="002729DB" w:rsidP="002729DB">
      <w:pPr>
        <w:rPr>
          <w:ins w:id="2663" w:author="Ammanuel Beyene" w:date="2022-05-17T19:27:00Z"/>
          <w:rFonts w:ascii="Arial" w:hAnsi="Arial" w:cs="Arial"/>
        </w:rPr>
      </w:pPr>
    </w:p>
    <w:p w14:paraId="6A30AA68" w14:textId="77777777" w:rsidR="002729DB" w:rsidRDefault="002729DB" w:rsidP="002729DB">
      <w:pPr>
        <w:rPr>
          <w:ins w:id="2664" w:author="Ammanuel Beyene" w:date="2022-05-17T19:27:00Z"/>
          <w:rFonts w:ascii="Arial" w:hAnsi="Arial" w:cs="Arial"/>
        </w:rPr>
      </w:pPr>
    </w:p>
    <w:p w14:paraId="680637C3" w14:textId="77777777" w:rsidR="002729DB" w:rsidRDefault="002729DB" w:rsidP="002729DB">
      <w:pPr>
        <w:rPr>
          <w:ins w:id="2665" w:author="Ammanuel Beyene" w:date="2022-05-17T19:27:00Z"/>
          <w:rFonts w:ascii="Arial" w:hAnsi="Arial" w:cs="Arial"/>
        </w:rPr>
      </w:pPr>
    </w:p>
    <w:p w14:paraId="519627D4" w14:textId="77777777" w:rsidR="002729DB" w:rsidRDefault="002729DB" w:rsidP="002729DB">
      <w:pPr>
        <w:rPr>
          <w:ins w:id="2666" w:author="Ammanuel Beyene" w:date="2022-05-17T19:27:00Z"/>
          <w:rFonts w:ascii="Arial" w:hAnsi="Arial" w:cs="Arial"/>
        </w:rPr>
      </w:pPr>
    </w:p>
    <w:p w14:paraId="0882D0C0" w14:textId="77777777" w:rsidR="002729DB" w:rsidRDefault="002729DB" w:rsidP="002729DB">
      <w:pPr>
        <w:rPr>
          <w:ins w:id="2667" w:author="Ammanuel Beyene" w:date="2022-05-17T19:27:00Z"/>
          <w:rFonts w:ascii="Arial" w:hAnsi="Arial" w:cs="Arial"/>
        </w:rPr>
      </w:pPr>
    </w:p>
    <w:p w14:paraId="1D8F1C56" w14:textId="77777777" w:rsidR="002729DB" w:rsidRDefault="002729DB" w:rsidP="002729DB">
      <w:pPr>
        <w:rPr>
          <w:ins w:id="2668" w:author="Ammanuel Beyene" w:date="2022-05-17T19:27:00Z"/>
          <w:rFonts w:ascii="Arial" w:hAnsi="Arial" w:cs="Arial"/>
        </w:rPr>
      </w:pPr>
    </w:p>
    <w:p w14:paraId="163EC6C4" w14:textId="77777777" w:rsidR="002729DB" w:rsidRDefault="002729DB" w:rsidP="002729DB">
      <w:pPr>
        <w:rPr>
          <w:ins w:id="2669" w:author="Ammanuel Beyene" w:date="2022-05-17T19:27:00Z"/>
          <w:rFonts w:ascii="Arial" w:hAnsi="Arial" w:cs="Arial"/>
        </w:rPr>
      </w:pPr>
    </w:p>
    <w:p w14:paraId="015C1789" w14:textId="77777777" w:rsidR="002729DB" w:rsidRDefault="002729DB" w:rsidP="002729DB">
      <w:pPr>
        <w:rPr>
          <w:ins w:id="2670" w:author="Ammanuel Beyene" w:date="2022-05-17T19:27:00Z"/>
          <w:rFonts w:ascii="Arial" w:hAnsi="Arial" w:cs="Arial"/>
        </w:rPr>
      </w:pPr>
    </w:p>
    <w:p w14:paraId="44FF9D70" w14:textId="77777777" w:rsidR="002729DB" w:rsidRDefault="002729DB" w:rsidP="002729DB">
      <w:pPr>
        <w:rPr>
          <w:ins w:id="2671" w:author="Ammanuel Beyene" w:date="2022-05-17T19:27:00Z"/>
          <w:rFonts w:ascii="Arial" w:hAnsi="Arial" w:cs="Arial"/>
        </w:rPr>
      </w:pPr>
    </w:p>
    <w:p w14:paraId="1D47B426" w14:textId="77777777" w:rsidR="002729DB" w:rsidRDefault="002729DB" w:rsidP="002729DB">
      <w:pPr>
        <w:rPr>
          <w:ins w:id="2672" w:author="Ammanuel Beyene" w:date="2022-05-17T19:27:00Z"/>
          <w:rFonts w:ascii="Arial" w:hAnsi="Arial" w:cs="Arial"/>
        </w:rPr>
      </w:pPr>
    </w:p>
    <w:p w14:paraId="62D6C84E" w14:textId="77777777" w:rsidR="002729DB" w:rsidRDefault="002729DB" w:rsidP="002729DB">
      <w:pPr>
        <w:rPr>
          <w:ins w:id="2673" w:author="Ammanuel Beyene" w:date="2022-05-17T19:27:00Z"/>
          <w:rFonts w:ascii="Arial" w:hAnsi="Arial" w:cs="Arial"/>
        </w:rPr>
      </w:pPr>
    </w:p>
    <w:p w14:paraId="64CF4282" w14:textId="77777777" w:rsidR="002729DB" w:rsidRDefault="002729DB" w:rsidP="002729DB">
      <w:pPr>
        <w:rPr>
          <w:ins w:id="2674" w:author="Ammanuel Beyene" w:date="2022-05-17T19:27:00Z"/>
          <w:rFonts w:ascii="Arial" w:hAnsi="Arial" w:cs="Arial"/>
        </w:rPr>
      </w:pPr>
    </w:p>
    <w:p w14:paraId="7E375DD3" w14:textId="77777777" w:rsidR="002729DB" w:rsidRDefault="002729DB" w:rsidP="002729DB">
      <w:pPr>
        <w:rPr>
          <w:ins w:id="2675" w:author="Ammanuel Beyene" w:date="2022-05-17T19:27:00Z"/>
          <w:rFonts w:ascii="Arial" w:hAnsi="Arial" w:cs="Arial"/>
        </w:rPr>
      </w:pPr>
    </w:p>
    <w:p w14:paraId="2D17575F" w14:textId="77777777" w:rsidR="002729DB" w:rsidRDefault="002729DB" w:rsidP="002729DB">
      <w:pPr>
        <w:rPr>
          <w:ins w:id="2676" w:author="Ammanuel Beyene" w:date="2022-05-17T19:27:00Z"/>
          <w:rFonts w:ascii="Arial" w:hAnsi="Arial" w:cs="Arial"/>
        </w:rPr>
      </w:pPr>
    </w:p>
    <w:p w14:paraId="737FAAC1" w14:textId="77777777" w:rsidR="002729DB" w:rsidRDefault="002729DB" w:rsidP="002729DB">
      <w:pPr>
        <w:rPr>
          <w:ins w:id="2677" w:author="Ammanuel Beyene" w:date="2022-05-17T19:27:00Z"/>
          <w:rFonts w:ascii="Arial" w:hAnsi="Arial" w:cs="Arial"/>
        </w:rPr>
      </w:pPr>
    </w:p>
    <w:p w14:paraId="03C6A6C0" w14:textId="77777777" w:rsidR="002729DB" w:rsidRDefault="002729DB" w:rsidP="002729DB">
      <w:pPr>
        <w:rPr>
          <w:ins w:id="2678" w:author="Ammanuel Beyene" w:date="2022-05-17T19:27:00Z"/>
          <w:rFonts w:ascii="Arial" w:hAnsi="Arial" w:cs="Arial"/>
        </w:rPr>
      </w:pPr>
    </w:p>
    <w:p w14:paraId="76F7D84E" w14:textId="77777777" w:rsidR="002729DB" w:rsidRDefault="002729DB" w:rsidP="002729DB">
      <w:pPr>
        <w:rPr>
          <w:ins w:id="2679" w:author="Ammanuel Beyene" w:date="2022-05-17T19:27:00Z"/>
          <w:rFonts w:ascii="Arial" w:hAnsi="Arial" w:cs="Arial"/>
        </w:rPr>
      </w:pPr>
    </w:p>
    <w:p w14:paraId="1D323042" w14:textId="77777777" w:rsidR="002729DB" w:rsidRDefault="002729DB" w:rsidP="002729DB">
      <w:pPr>
        <w:rPr>
          <w:ins w:id="2680" w:author="Ammanuel Beyene" w:date="2022-05-17T19:27:00Z"/>
          <w:rFonts w:ascii="Arial" w:hAnsi="Arial" w:cs="Arial"/>
        </w:rPr>
      </w:pPr>
    </w:p>
    <w:p w14:paraId="29721AA3" w14:textId="77777777" w:rsidR="002729DB" w:rsidRDefault="002729DB" w:rsidP="002729DB">
      <w:pPr>
        <w:rPr>
          <w:ins w:id="2681" w:author="Ammanuel Beyene" w:date="2022-05-17T19:27:00Z"/>
          <w:rFonts w:ascii="Arial" w:hAnsi="Arial" w:cs="Arial"/>
        </w:rPr>
      </w:pPr>
    </w:p>
    <w:p w14:paraId="19749DB5" w14:textId="77777777" w:rsidR="002729DB" w:rsidRDefault="002729DB" w:rsidP="002729DB">
      <w:pPr>
        <w:rPr>
          <w:ins w:id="2682" w:author="Ammanuel Beyene" w:date="2022-05-17T19:27:00Z"/>
          <w:rFonts w:ascii="Arial" w:hAnsi="Arial" w:cs="Arial"/>
        </w:rPr>
      </w:pPr>
    </w:p>
    <w:p w14:paraId="29D2EEF7" w14:textId="77777777" w:rsidR="002729DB" w:rsidRDefault="002729DB" w:rsidP="002729DB">
      <w:pPr>
        <w:rPr>
          <w:ins w:id="2683" w:author="Ammanuel Beyene" w:date="2022-05-17T19:27:00Z"/>
          <w:rFonts w:ascii="Arial" w:hAnsi="Arial" w:cs="Arial"/>
        </w:rPr>
      </w:pPr>
    </w:p>
    <w:p w14:paraId="1C2634C7" w14:textId="77777777" w:rsidR="002729DB" w:rsidRDefault="002729DB" w:rsidP="002729DB">
      <w:pPr>
        <w:rPr>
          <w:ins w:id="2684" w:author="Ammanuel Beyene" w:date="2022-05-17T19:27:00Z"/>
          <w:rFonts w:ascii="Arial" w:hAnsi="Arial" w:cs="Arial"/>
        </w:rPr>
      </w:pPr>
    </w:p>
    <w:p w14:paraId="00C36EDE" w14:textId="77777777" w:rsidR="002729DB" w:rsidRDefault="002729DB" w:rsidP="002729DB">
      <w:pPr>
        <w:rPr>
          <w:ins w:id="2685" w:author="Ammanuel Beyene" w:date="2022-05-17T19:27:00Z"/>
          <w:rFonts w:ascii="Arial" w:hAnsi="Arial" w:cs="Arial"/>
        </w:rPr>
      </w:pPr>
    </w:p>
    <w:p w14:paraId="6480F371" w14:textId="77777777" w:rsidR="002729DB" w:rsidRDefault="002729DB" w:rsidP="002729DB">
      <w:pPr>
        <w:rPr>
          <w:ins w:id="2686" w:author="Ammanuel Beyene" w:date="2022-05-17T19:27:00Z"/>
          <w:rFonts w:ascii="Arial" w:hAnsi="Arial" w:cs="Arial"/>
        </w:rPr>
      </w:pPr>
    </w:p>
    <w:p w14:paraId="20169B4C" w14:textId="77777777" w:rsidR="002729DB" w:rsidRDefault="002729DB" w:rsidP="002729DB">
      <w:pPr>
        <w:rPr>
          <w:ins w:id="2687" w:author="Ammanuel Beyene" w:date="2022-05-17T19:27:00Z"/>
          <w:rFonts w:ascii="Arial" w:hAnsi="Arial" w:cs="Arial"/>
        </w:rPr>
      </w:pPr>
    </w:p>
    <w:p w14:paraId="1E506603" w14:textId="77777777" w:rsidR="002729DB" w:rsidRDefault="002729DB" w:rsidP="002729DB">
      <w:pPr>
        <w:rPr>
          <w:ins w:id="2688" w:author="Ammanuel Beyene" w:date="2022-05-17T19:27: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5"/>
        <w:gridCol w:w="1121"/>
        <w:gridCol w:w="883"/>
        <w:gridCol w:w="2665"/>
      </w:tblGrid>
      <w:tr w:rsidR="002729DB" w:rsidRPr="007769BC" w14:paraId="1029A94B" w14:textId="77777777" w:rsidTr="007B3270">
        <w:trPr>
          <w:ins w:id="2689" w:author="Ammanuel Beyene" w:date="2022-05-17T19:27:00Z"/>
        </w:trPr>
        <w:tc>
          <w:tcPr>
            <w:tcW w:w="5958" w:type="dxa"/>
            <w:gridSpan w:val="2"/>
            <w:shd w:val="clear" w:color="auto" w:fill="auto"/>
          </w:tcPr>
          <w:p w14:paraId="0D664BCC" w14:textId="77777777" w:rsidR="002729DB" w:rsidRPr="007769BC" w:rsidRDefault="002729DB" w:rsidP="007B3270">
            <w:pPr>
              <w:rPr>
                <w:ins w:id="2690" w:author="Ammanuel Beyene" w:date="2022-05-17T19:27:00Z"/>
                <w:rFonts w:ascii="Arial" w:hAnsi="Arial" w:cs="Arial"/>
                <w:sz w:val="22"/>
                <w:szCs w:val="22"/>
              </w:rPr>
            </w:pPr>
            <w:ins w:id="2691" w:author="Ammanuel Beyene" w:date="2022-05-17T19:27: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Local politics data transfer</w:t>
              </w:r>
            </w:ins>
          </w:p>
        </w:tc>
        <w:tc>
          <w:tcPr>
            <w:tcW w:w="900" w:type="dxa"/>
            <w:shd w:val="clear" w:color="auto" w:fill="auto"/>
          </w:tcPr>
          <w:p w14:paraId="28768842" w14:textId="77777777" w:rsidR="002729DB" w:rsidRPr="007769BC" w:rsidRDefault="002729DB" w:rsidP="007B3270">
            <w:pPr>
              <w:rPr>
                <w:ins w:id="2692" w:author="Ammanuel Beyene" w:date="2022-05-17T19:27:00Z"/>
                <w:rFonts w:ascii="Arial" w:hAnsi="Arial" w:cs="Arial"/>
                <w:sz w:val="22"/>
                <w:szCs w:val="22"/>
              </w:rPr>
            </w:pPr>
            <w:ins w:id="2693" w:author="Ammanuel Beyene" w:date="2022-05-17T19:27:00Z">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5</w:t>
              </w:r>
            </w:ins>
          </w:p>
        </w:tc>
        <w:tc>
          <w:tcPr>
            <w:tcW w:w="2718" w:type="dxa"/>
            <w:shd w:val="clear" w:color="auto" w:fill="auto"/>
          </w:tcPr>
          <w:p w14:paraId="665619D3" w14:textId="77777777" w:rsidR="002729DB" w:rsidRPr="007769BC" w:rsidRDefault="002729DB" w:rsidP="007B3270">
            <w:pPr>
              <w:rPr>
                <w:ins w:id="2694" w:author="Ammanuel Beyene" w:date="2022-05-17T19:27:00Z"/>
                <w:rFonts w:ascii="Arial" w:hAnsi="Arial" w:cs="Arial"/>
                <w:sz w:val="22"/>
                <w:szCs w:val="22"/>
              </w:rPr>
            </w:pPr>
            <w:ins w:id="2695" w:author="Ammanuel Beyene" w:date="2022-05-17T19:27:00Z">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Vey important</w:t>
              </w:r>
            </w:ins>
          </w:p>
        </w:tc>
      </w:tr>
      <w:tr w:rsidR="002729DB" w:rsidRPr="007769BC" w14:paraId="6BF9AA49" w14:textId="77777777" w:rsidTr="007B3270">
        <w:trPr>
          <w:ins w:id="2696" w:author="Ammanuel Beyene" w:date="2022-05-17T19:27:00Z"/>
        </w:trPr>
        <w:tc>
          <w:tcPr>
            <w:tcW w:w="4788" w:type="dxa"/>
            <w:shd w:val="clear" w:color="auto" w:fill="auto"/>
          </w:tcPr>
          <w:p w14:paraId="29505C78" w14:textId="77777777" w:rsidR="002729DB" w:rsidRPr="007769BC" w:rsidRDefault="002729DB" w:rsidP="007B3270">
            <w:pPr>
              <w:rPr>
                <w:ins w:id="2697" w:author="Ammanuel Beyene" w:date="2022-05-17T19:27:00Z"/>
                <w:rFonts w:ascii="Arial" w:hAnsi="Arial" w:cs="Arial"/>
                <w:sz w:val="22"/>
                <w:szCs w:val="22"/>
              </w:rPr>
            </w:pPr>
            <w:ins w:id="2698" w:author="Ammanuel Beyene" w:date="2022-05-17T19:27: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Local government agency</w:t>
              </w:r>
            </w:ins>
          </w:p>
        </w:tc>
        <w:tc>
          <w:tcPr>
            <w:tcW w:w="4788" w:type="dxa"/>
            <w:gridSpan w:val="3"/>
            <w:shd w:val="clear" w:color="auto" w:fill="auto"/>
          </w:tcPr>
          <w:p w14:paraId="0AF8203E" w14:textId="1EC0A06F" w:rsidR="002729DB" w:rsidRPr="007769BC" w:rsidRDefault="002729DB" w:rsidP="007B3270">
            <w:pPr>
              <w:rPr>
                <w:ins w:id="2699" w:author="Ammanuel Beyene" w:date="2022-05-17T19:27:00Z"/>
                <w:rFonts w:ascii="Arial" w:hAnsi="Arial" w:cs="Arial"/>
                <w:sz w:val="22"/>
                <w:szCs w:val="22"/>
              </w:rPr>
            </w:pPr>
            <w:ins w:id="2700" w:author="Ammanuel Beyene" w:date="2022-05-17T19:27: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2701" w:author="Ammanuel Beyene" w:date="2022-05-19T18:15:00Z">
              <w:r w:rsidR="007403A4">
                <w:rPr>
                  <w:rFonts w:ascii="Arial" w:hAnsi="Arial" w:cs="Arial"/>
                  <w:sz w:val="22"/>
                  <w:szCs w:val="22"/>
                </w:rPr>
                <w:t xml:space="preserve">Detail </w:t>
              </w:r>
              <w:r w:rsidR="00EF1300">
                <w:rPr>
                  <w:rFonts w:ascii="Arial" w:hAnsi="Arial" w:cs="Arial"/>
                  <w:sz w:val="22"/>
                  <w:szCs w:val="22"/>
                </w:rPr>
                <w:t>Essential</w:t>
              </w:r>
            </w:ins>
          </w:p>
        </w:tc>
      </w:tr>
      <w:tr w:rsidR="002729DB" w:rsidRPr="007769BC" w14:paraId="6F9C77CE" w14:textId="77777777" w:rsidTr="007B3270">
        <w:trPr>
          <w:ins w:id="2702" w:author="Ammanuel Beyene" w:date="2022-05-17T19:27:00Z"/>
        </w:trPr>
        <w:tc>
          <w:tcPr>
            <w:tcW w:w="9576" w:type="dxa"/>
            <w:gridSpan w:val="4"/>
            <w:shd w:val="clear" w:color="auto" w:fill="auto"/>
          </w:tcPr>
          <w:p w14:paraId="6406A276" w14:textId="77777777" w:rsidR="002729DB" w:rsidRDefault="002729DB" w:rsidP="007B3270">
            <w:pPr>
              <w:rPr>
                <w:ins w:id="2703" w:author="Ammanuel Beyene" w:date="2022-05-17T19:27:00Z"/>
                <w:rFonts w:ascii="Arial" w:hAnsi="Arial" w:cs="Arial"/>
                <w:b/>
                <w:sz w:val="22"/>
                <w:szCs w:val="22"/>
              </w:rPr>
            </w:pPr>
            <w:ins w:id="2704" w:author="Ammanuel Beyene" w:date="2022-05-17T19:27:00Z">
              <w:r>
                <w:rPr>
                  <w:rFonts w:ascii="Arial" w:hAnsi="Arial" w:cs="Arial"/>
                  <w:b/>
                  <w:sz w:val="22"/>
                  <w:szCs w:val="22"/>
                </w:rPr>
                <w:t>Supporting Actors:</w:t>
              </w:r>
            </w:ins>
          </w:p>
          <w:p w14:paraId="6D937117" w14:textId="77777777" w:rsidR="002729DB" w:rsidRDefault="002729DB" w:rsidP="002729DB">
            <w:pPr>
              <w:numPr>
                <w:ilvl w:val="0"/>
                <w:numId w:val="15"/>
              </w:numPr>
              <w:rPr>
                <w:ins w:id="2705" w:author="Ammanuel Beyene" w:date="2022-05-17T19:27:00Z"/>
                <w:rFonts w:ascii="Arial" w:hAnsi="Arial" w:cs="Arial"/>
                <w:b/>
                <w:sz w:val="22"/>
                <w:szCs w:val="22"/>
              </w:rPr>
            </w:pPr>
            <w:ins w:id="2706" w:author="Ammanuel Beyene" w:date="2022-05-17T19:27:00Z">
              <w:r>
                <w:rPr>
                  <w:rFonts w:ascii="Arial" w:hAnsi="Arial" w:cs="Arial"/>
                  <w:b/>
                  <w:sz w:val="22"/>
                  <w:szCs w:val="22"/>
                </w:rPr>
                <w:t>Content and post manager</w:t>
              </w:r>
            </w:ins>
          </w:p>
          <w:p w14:paraId="4C667298" w14:textId="77777777" w:rsidR="002729DB" w:rsidRDefault="002729DB" w:rsidP="002729DB">
            <w:pPr>
              <w:numPr>
                <w:ilvl w:val="0"/>
                <w:numId w:val="15"/>
              </w:numPr>
              <w:rPr>
                <w:ins w:id="2707" w:author="Ammanuel Beyene" w:date="2022-05-17T19:27:00Z"/>
                <w:rFonts w:ascii="Arial" w:hAnsi="Arial" w:cs="Arial"/>
                <w:b/>
                <w:sz w:val="22"/>
                <w:szCs w:val="22"/>
              </w:rPr>
            </w:pPr>
            <w:ins w:id="2708" w:author="Ammanuel Beyene" w:date="2022-05-17T19:27:00Z">
              <w:r>
                <w:rPr>
                  <w:rFonts w:ascii="Arial" w:hAnsi="Arial" w:cs="Arial"/>
                  <w:b/>
                  <w:sz w:val="22"/>
                  <w:szCs w:val="22"/>
                </w:rPr>
                <w:t>Owner</w:t>
              </w:r>
            </w:ins>
          </w:p>
          <w:p w14:paraId="11471926" w14:textId="77777777" w:rsidR="002729DB" w:rsidRPr="007769BC" w:rsidRDefault="002729DB" w:rsidP="002729DB">
            <w:pPr>
              <w:numPr>
                <w:ilvl w:val="0"/>
                <w:numId w:val="15"/>
              </w:numPr>
              <w:rPr>
                <w:ins w:id="2709" w:author="Ammanuel Beyene" w:date="2022-05-17T19:27:00Z"/>
                <w:rFonts w:ascii="Arial" w:hAnsi="Arial" w:cs="Arial"/>
                <w:b/>
                <w:sz w:val="22"/>
                <w:szCs w:val="22"/>
              </w:rPr>
            </w:pPr>
            <w:ins w:id="2710" w:author="Ammanuel Beyene" w:date="2022-05-17T19:27:00Z">
              <w:r>
                <w:rPr>
                  <w:rFonts w:ascii="Arial" w:hAnsi="Arial" w:cs="Arial"/>
                  <w:b/>
                  <w:sz w:val="22"/>
                  <w:szCs w:val="22"/>
                </w:rPr>
                <w:t xml:space="preserve">Local government </w:t>
              </w:r>
            </w:ins>
          </w:p>
        </w:tc>
      </w:tr>
      <w:tr w:rsidR="002729DB" w:rsidRPr="007769BC" w14:paraId="6D92F789" w14:textId="77777777" w:rsidTr="007B3270">
        <w:trPr>
          <w:ins w:id="2711" w:author="Ammanuel Beyene" w:date="2022-05-17T19:27:00Z"/>
        </w:trPr>
        <w:tc>
          <w:tcPr>
            <w:tcW w:w="9576" w:type="dxa"/>
            <w:gridSpan w:val="4"/>
            <w:shd w:val="clear" w:color="auto" w:fill="auto"/>
          </w:tcPr>
          <w:p w14:paraId="60AD1218" w14:textId="77777777" w:rsidR="002729DB" w:rsidRDefault="002729DB" w:rsidP="007B3270">
            <w:pPr>
              <w:rPr>
                <w:ins w:id="2712" w:author="Ammanuel Beyene" w:date="2022-05-17T19:27:00Z"/>
                <w:rFonts w:ascii="Arial" w:hAnsi="Arial" w:cs="Arial"/>
                <w:sz w:val="22"/>
                <w:szCs w:val="22"/>
              </w:rPr>
            </w:pPr>
            <w:ins w:id="2713" w:author="Ammanuel Beyene" w:date="2022-05-17T19:27: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6A9C1116" w14:textId="77777777" w:rsidR="002729DB" w:rsidRDefault="002729DB" w:rsidP="002729DB">
            <w:pPr>
              <w:numPr>
                <w:ilvl w:val="0"/>
                <w:numId w:val="15"/>
              </w:numPr>
              <w:rPr>
                <w:ins w:id="2714" w:author="Ammanuel Beyene" w:date="2022-05-17T19:27:00Z"/>
                <w:rFonts w:ascii="Arial" w:hAnsi="Arial" w:cs="Arial"/>
                <w:sz w:val="22"/>
                <w:szCs w:val="22"/>
              </w:rPr>
            </w:pPr>
            <w:ins w:id="2715" w:author="Ammanuel Beyene" w:date="2022-05-17T19:27:00Z">
              <w:r>
                <w:rPr>
                  <w:rFonts w:ascii="Arial" w:hAnsi="Arial" w:cs="Arial"/>
                  <w:sz w:val="22"/>
                  <w:szCs w:val="22"/>
                </w:rPr>
                <w:t>Local government agency – who want more citizens to participate in politics and local democratic decision makings or votes</w:t>
              </w:r>
            </w:ins>
          </w:p>
          <w:p w14:paraId="00486831" w14:textId="1C9C8911" w:rsidR="002729DB" w:rsidRDefault="002729DB" w:rsidP="002729DB">
            <w:pPr>
              <w:numPr>
                <w:ilvl w:val="0"/>
                <w:numId w:val="15"/>
              </w:numPr>
              <w:rPr>
                <w:ins w:id="2716" w:author="Ammanuel Beyene" w:date="2022-05-17T19:27:00Z"/>
                <w:rFonts w:ascii="Arial" w:hAnsi="Arial" w:cs="Arial"/>
                <w:sz w:val="22"/>
                <w:szCs w:val="22"/>
              </w:rPr>
            </w:pPr>
            <w:ins w:id="2717" w:author="Ammanuel Beyene" w:date="2022-05-17T19:27:00Z">
              <w:r>
                <w:rPr>
                  <w:rFonts w:ascii="Arial" w:hAnsi="Arial" w:cs="Arial"/>
                  <w:sz w:val="22"/>
                  <w:szCs w:val="22"/>
                </w:rPr>
                <w:t xml:space="preserve">Owner – wants </w:t>
              </w:r>
            </w:ins>
            <w:ins w:id="2718" w:author="Ammanuel Beyene" w:date="2022-05-19T18:15:00Z">
              <w:r w:rsidR="009F354A">
                <w:rPr>
                  <w:rFonts w:ascii="Arial" w:hAnsi="Arial" w:cs="Arial"/>
                  <w:sz w:val="22"/>
                  <w:szCs w:val="22"/>
                </w:rPr>
                <w:t>users</w:t>
              </w:r>
            </w:ins>
            <w:ins w:id="2719" w:author="Ammanuel Beyene" w:date="2022-05-17T19:27:00Z">
              <w:r>
                <w:rPr>
                  <w:rFonts w:ascii="Arial" w:hAnsi="Arial" w:cs="Arial"/>
                  <w:sz w:val="22"/>
                  <w:szCs w:val="22"/>
                </w:rPr>
                <w:t xml:space="preserve"> to participate in their local </w:t>
              </w:r>
            </w:ins>
            <w:ins w:id="2720" w:author="Ammanuel Beyene" w:date="2022-05-19T18:15:00Z">
              <w:r w:rsidR="007403A4">
                <w:rPr>
                  <w:rFonts w:ascii="Arial" w:hAnsi="Arial" w:cs="Arial"/>
                  <w:sz w:val="22"/>
                  <w:szCs w:val="22"/>
                </w:rPr>
                <w:t>political</w:t>
              </w:r>
            </w:ins>
            <w:ins w:id="2721" w:author="Ammanuel Beyene" w:date="2022-05-17T19:27:00Z">
              <w:r>
                <w:rPr>
                  <w:rFonts w:ascii="Arial" w:hAnsi="Arial" w:cs="Arial"/>
                  <w:sz w:val="22"/>
                  <w:szCs w:val="22"/>
                </w:rPr>
                <w:t xml:space="preserve"> decision making and be able to change their community for the better</w:t>
              </w:r>
            </w:ins>
          </w:p>
          <w:p w14:paraId="74D1C231" w14:textId="77777777" w:rsidR="002729DB" w:rsidRDefault="002729DB" w:rsidP="002729DB">
            <w:pPr>
              <w:numPr>
                <w:ilvl w:val="0"/>
                <w:numId w:val="15"/>
              </w:numPr>
              <w:rPr>
                <w:ins w:id="2722" w:author="Ammanuel Beyene" w:date="2022-05-17T19:27:00Z"/>
                <w:rFonts w:ascii="Arial" w:hAnsi="Arial" w:cs="Arial"/>
                <w:sz w:val="22"/>
                <w:szCs w:val="22"/>
              </w:rPr>
            </w:pPr>
            <w:ins w:id="2723" w:author="Ammanuel Beyene" w:date="2022-05-17T19:27:00Z">
              <w:r>
                <w:rPr>
                  <w:rFonts w:ascii="Arial" w:hAnsi="Arial" w:cs="Arial"/>
                  <w:sz w:val="22"/>
                  <w:szCs w:val="22"/>
                </w:rPr>
                <w:t>Business partners – want the software to be successful and want good reviews of the software</w:t>
              </w:r>
            </w:ins>
          </w:p>
          <w:p w14:paraId="2E13B9F4" w14:textId="77777777" w:rsidR="002729DB" w:rsidRPr="007769BC" w:rsidRDefault="002729DB" w:rsidP="007B3270">
            <w:pPr>
              <w:ind w:left="720"/>
              <w:rPr>
                <w:ins w:id="2724" w:author="Ammanuel Beyene" w:date="2022-05-17T19:27:00Z"/>
                <w:rFonts w:ascii="Arial" w:hAnsi="Arial" w:cs="Arial"/>
                <w:sz w:val="22"/>
                <w:szCs w:val="22"/>
              </w:rPr>
            </w:pPr>
          </w:p>
          <w:p w14:paraId="45D199EF" w14:textId="77777777" w:rsidR="002729DB" w:rsidRPr="007769BC" w:rsidRDefault="002729DB" w:rsidP="007B3270">
            <w:pPr>
              <w:rPr>
                <w:ins w:id="2725" w:author="Ammanuel Beyene" w:date="2022-05-17T19:27:00Z"/>
                <w:rFonts w:ascii="Arial" w:hAnsi="Arial" w:cs="Arial"/>
                <w:sz w:val="22"/>
                <w:szCs w:val="22"/>
              </w:rPr>
            </w:pPr>
          </w:p>
          <w:p w14:paraId="150B4CEE" w14:textId="77777777" w:rsidR="002729DB" w:rsidRPr="007769BC" w:rsidRDefault="002729DB" w:rsidP="007B3270">
            <w:pPr>
              <w:rPr>
                <w:ins w:id="2726" w:author="Ammanuel Beyene" w:date="2022-05-17T19:27:00Z"/>
                <w:rFonts w:ascii="Arial" w:hAnsi="Arial" w:cs="Arial"/>
                <w:sz w:val="22"/>
                <w:szCs w:val="22"/>
              </w:rPr>
            </w:pPr>
          </w:p>
        </w:tc>
      </w:tr>
      <w:tr w:rsidR="002729DB" w:rsidRPr="007769BC" w14:paraId="08E9DB98" w14:textId="77777777" w:rsidTr="007B3270">
        <w:trPr>
          <w:ins w:id="2727" w:author="Ammanuel Beyene" w:date="2022-05-17T19:27:00Z"/>
        </w:trPr>
        <w:tc>
          <w:tcPr>
            <w:tcW w:w="9576" w:type="dxa"/>
            <w:gridSpan w:val="4"/>
            <w:shd w:val="clear" w:color="auto" w:fill="auto"/>
          </w:tcPr>
          <w:p w14:paraId="3A2F4200" w14:textId="77777777" w:rsidR="002729DB" w:rsidRPr="007769BC" w:rsidRDefault="002729DB" w:rsidP="007B3270">
            <w:pPr>
              <w:rPr>
                <w:ins w:id="2728" w:author="Ammanuel Beyene" w:date="2022-05-17T19:27:00Z"/>
                <w:rFonts w:ascii="Arial" w:hAnsi="Arial" w:cs="Arial"/>
                <w:sz w:val="22"/>
                <w:szCs w:val="22"/>
              </w:rPr>
            </w:pPr>
            <w:ins w:id="2729" w:author="Ammanuel Beyene" w:date="2022-05-17T19:27: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4203BDF6" w14:textId="77777777" w:rsidR="002729DB" w:rsidRPr="007769BC" w:rsidRDefault="002729DB" w:rsidP="007B3270">
            <w:pPr>
              <w:rPr>
                <w:ins w:id="2730" w:author="Ammanuel Beyene" w:date="2022-05-17T19:27:00Z"/>
                <w:rFonts w:ascii="Arial" w:hAnsi="Arial" w:cs="Arial"/>
                <w:sz w:val="22"/>
                <w:szCs w:val="22"/>
              </w:rPr>
            </w:pPr>
          </w:p>
          <w:p w14:paraId="249B568B" w14:textId="152281B2" w:rsidR="002729DB" w:rsidRPr="007769BC" w:rsidRDefault="002729DB" w:rsidP="007B3270">
            <w:pPr>
              <w:rPr>
                <w:ins w:id="2731" w:author="Ammanuel Beyene" w:date="2022-05-17T19:27:00Z"/>
                <w:rFonts w:ascii="Arial" w:hAnsi="Arial" w:cs="Arial"/>
                <w:sz w:val="22"/>
                <w:szCs w:val="22"/>
              </w:rPr>
            </w:pPr>
            <w:ins w:id="2732" w:author="Ammanuel Beyene" w:date="2022-05-17T19:27:00Z">
              <w:r>
                <w:rPr>
                  <w:rFonts w:ascii="Arial" w:hAnsi="Arial" w:cs="Arial"/>
                  <w:sz w:val="22"/>
                  <w:szCs w:val="22"/>
                </w:rPr>
                <w:t>Content and posts manager requests local government agencies to send public meeting schedules and local politics news. Local government agency sends data. Data is then rendered on local politics section fo</w:t>
              </w:r>
            </w:ins>
            <w:ins w:id="2733" w:author="Ammanuel Beyene" w:date="2022-05-19T18:15:00Z">
              <w:r w:rsidR="00DF35A1">
                <w:rPr>
                  <w:rFonts w:ascii="Arial" w:hAnsi="Arial" w:cs="Arial"/>
                  <w:sz w:val="22"/>
                  <w:szCs w:val="22"/>
                </w:rPr>
                <w:t>r</w:t>
              </w:r>
            </w:ins>
            <w:ins w:id="2734" w:author="Ammanuel Beyene" w:date="2022-05-17T19:27:00Z">
              <w:r>
                <w:rPr>
                  <w:rFonts w:ascii="Arial" w:hAnsi="Arial" w:cs="Arial"/>
                  <w:sz w:val="22"/>
                  <w:szCs w:val="22"/>
                </w:rPr>
                <w:t xml:space="preserve"> the software. </w:t>
              </w:r>
            </w:ins>
          </w:p>
          <w:p w14:paraId="7653D39B" w14:textId="77777777" w:rsidR="002729DB" w:rsidRPr="007769BC" w:rsidRDefault="002729DB" w:rsidP="007B3270">
            <w:pPr>
              <w:rPr>
                <w:ins w:id="2735" w:author="Ammanuel Beyene" w:date="2022-05-17T19:27:00Z"/>
                <w:rFonts w:ascii="Arial" w:hAnsi="Arial" w:cs="Arial"/>
                <w:sz w:val="22"/>
                <w:szCs w:val="22"/>
              </w:rPr>
            </w:pPr>
          </w:p>
        </w:tc>
      </w:tr>
      <w:tr w:rsidR="002729DB" w:rsidRPr="007769BC" w14:paraId="2F3EA97F" w14:textId="77777777" w:rsidTr="007B3270">
        <w:trPr>
          <w:ins w:id="2736" w:author="Ammanuel Beyene" w:date="2022-05-17T19:27:00Z"/>
        </w:trPr>
        <w:tc>
          <w:tcPr>
            <w:tcW w:w="9576" w:type="dxa"/>
            <w:gridSpan w:val="4"/>
            <w:shd w:val="clear" w:color="auto" w:fill="auto"/>
          </w:tcPr>
          <w:p w14:paraId="0E9A1A7B" w14:textId="77777777" w:rsidR="002729DB" w:rsidRPr="007769BC" w:rsidRDefault="002729DB" w:rsidP="007B3270">
            <w:pPr>
              <w:rPr>
                <w:ins w:id="2737" w:author="Ammanuel Beyene" w:date="2022-05-17T19:27:00Z"/>
                <w:rFonts w:ascii="Arial" w:hAnsi="Arial" w:cs="Arial"/>
                <w:sz w:val="22"/>
                <w:szCs w:val="22"/>
              </w:rPr>
            </w:pPr>
            <w:ins w:id="2738" w:author="Ammanuel Beyene" w:date="2022-05-17T19:27:00Z">
              <w:r w:rsidRPr="007769BC">
                <w:rPr>
                  <w:rFonts w:ascii="Arial" w:hAnsi="Arial" w:cs="Arial"/>
                  <w:b/>
                  <w:sz w:val="22"/>
                  <w:szCs w:val="22"/>
                </w:rPr>
                <w:t>Trigger</w:t>
              </w:r>
              <w:r w:rsidRPr="007769BC">
                <w:rPr>
                  <w:rFonts w:ascii="Arial" w:hAnsi="Arial" w:cs="Arial"/>
                  <w:sz w:val="22"/>
                  <w:szCs w:val="22"/>
                </w:rPr>
                <w:t xml:space="preserve">: </w:t>
              </w:r>
              <w:r>
                <w:rPr>
                  <w:rFonts w:ascii="Arial" w:hAnsi="Arial" w:cs="Arial"/>
                  <w:sz w:val="22"/>
                  <w:szCs w:val="22"/>
                </w:rPr>
                <w:t xml:space="preserve">Software requests local politics news and information from local government agency </w:t>
              </w:r>
            </w:ins>
          </w:p>
          <w:p w14:paraId="48F6A65E" w14:textId="77777777" w:rsidR="002729DB" w:rsidRPr="007769BC" w:rsidRDefault="002729DB" w:rsidP="007B3270">
            <w:pPr>
              <w:rPr>
                <w:ins w:id="2739" w:author="Ammanuel Beyene" w:date="2022-05-17T19:27:00Z"/>
                <w:rFonts w:ascii="Arial" w:hAnsi="Arial" w:cs="Arial"/>
                <w:sz w:val="22"/>
                <w:szCs w:val="22"/>
              </w:rPr>
            </w:pPr>
          </w:p>
          <w:p w14:paraId="39593B24" w14:textId="77777777" w:rsidR="002729DB" w:rsidRPr="007769BC" w:rsidRDefault="002729DB" w:rsidP="007B3270">
            <w:pPr>
              <w:tabs>
                <w:tab w:val="left" w:pos="1980"/>
                <w:tab w:val="left" w:pos="3240"/>
              </w:tabs>
              <w:rPr>
                <w:ins w:id="2740" w:author="Ammanuel Beyene" w:date="2022-05-17T19:27:00Z"/>
                <w:rFonts w:ascii="Arial" w:hAnsi="Arial" w:cs="Arial"/>
                <w:sz w:val="22"/>
                <w:szCs w:val="22"/>
              </w:rPr>
            </w:pPr>
            <w:ins w:id="2741" w:author="Ammanuel Beyene" w:date="2022-05-17T19:27: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 xml:space="preserve">_x__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2729DB" w:rsidRPr="007769BC" w14:paraId="778FAB14" w14:textId="77777777" w:rsidTr="007B3270">
        <w:trPr>
          <w:ins w:id="2742" w:author="Ammanuel Beyene" w:date="2022-05-17T19:27:00Z"/>
        </w:trPr>
        <w:tc>
          <w:tcPr>
            <w:tcW w:w="9576" w:type="dxa"/>
            <w:gridSpan w:val="4"/>
            <w:shd w:val="clear" w:color="auto" w:fill="auto"/>
          </w:tcPr>
          <w:p w14:paraId="11F949AD" w14:textId="77777777" w:rsidR="002729DB" w:rsidRPr="007769BC" w:rsidRDefault="002729DB" w:rsidP="007B3270">
            <w:pPr>
              <w:rPr>
                <w:ins w:id="2743" w:author="Ammanuel Beyene" w:date="2022-05-17T19:27:00Z"/>
                <w:rFonts w:ascii="Arial" w:hAnsi="Arial" w:cs="Arial"/>
                <w:sz w:val="22"/>
                <w:szCs w:val="22"/>
              </w:rPr>
            </w:pPr>
            <w:ins w:id="2744" w:author="Ammanuel Beyene" w:date="2022-05-17T19:27:00Z">
              <w:r w:rsidRPr="007769BC">
                <w:rPr>
                  <w:rFonts w:ascii="Arial" w:hAnsi="Arial" w:cs="Arial"/>
                  <w:b/>
                  <w:sz w:val="22"/>
                  <w:szCs w:val="22"/>
                </w:rPr>
                <w:t>Relationships</w:t>
              </w:r>
              <w:r w:rsidRPr="007769BC">
                <w:rPr>
                  <w:rFonts w:ascii="Arial" w:hAnsi="Arial" w:cs="Arial"/>
                  <w:sz w:val="22"/>
                  <w:szCs w:val="22"/>
                </w:rPr>
                <w:t xml:space="preserve">: </w:t>
              </w:r>
            </w:ins>
          </w:p>
          <w:p w14:paraId="238C31D7" w14:textId="77777777" w:rsidR="002729DB" w:rsidRPr="007769BC" w:rsidRDefault="002729DB" w:rsidP="007B3270">
            <w:pPr>
              <w:tabs>
                <w:tab w:val="left" w:pos="720"/>
              </w:tabs>
              <w:rPr>
                <w:ins w:id="2745" w:author="Ammanuel Beyene" w:date="2022-05-17T19:27:00Z"/>
                <w:rFonts w:ascii="Arial" w:hAnsi="Arial" w:cs="Arial"/>
                <w:sz w:val="22"/>
                <w:szCs w:val="22"/>
              </w:rPr>
            </w:pPr>
            <w:ins w:id="2746" w:author="Ammanuel Beyene" w:date="2022-05-17T19:27: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 xml:space="preserve">Local government agency, </w:t>
              </w:r>
              <w:proofErr w:type="gramStart"/>
              <w:r>
                <w:rPr>
                  <w:rFonts w:ascii="Arial" w:hAnsi="Arial" w:cs="Arial"/>
                  <w:sz w:val="22"/>
                  <w:szCs w:val="22"/>
                </w:rPr>
                <w:t>content</w:t>
              </w:r>
              <w:proofErr w:type="gramEnd"/>
              <w:r>
                <w:rPr>
                  <w:rFonts w:ascii="Arial" w:hAnsi="Arial" w:cs="Arial"/>
                  <w:sz w:val="22"/>
                  <w:szCs w:val="22"/>
                </w:rPr>
                <w:t xml:space="preserve"> and post manager</w:t>
              </w:r>
            </w:ins>
          </w:p>
          <w:p w14:paraId="5460BD3A" w14:textId="77777777" w:rsidR="002729DB" w:rsidRDefault="002729DB" w:rsidP="007B3270">
            <w:pPr>
              <w:tabs>
                <w:tab w:val="left" w:pos="720"/>
              </w:tabs>
              <w:rPr>
                <w:ins w:id="2747" w:author="Ammanuel Beyene" w:date="2022-05-17T19:27:00Z"/>
                <w:rFonts w:ascii="Arial" w:hAnsi="Arial" w:cs="Arial"/>
                <w:sz w:val="22"/>
                <w:szCs w:val="22"/>
              </w:rPr>
            </w:pPr>
            <w:ins w:id="2748" w:author="Ammanuel Beyene" w:date="2022-05-17T19:27: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Pr>
                  <w:rFonts w:ascii="Arial" w:hAnsi="Arial" w:cs="Arial"/>
                  <w:sz w:val="22"/>
                  <w:szCs w:val="22"/>
                </w:rPr>
                <w:t>None</w:t>
              </w:r>
            </w:ins>
          </w:p>
          <w:p w14:paraId="1E4835C9" w14:textId="77777777" w:rsidR="002729DB" w:rsidRPr="007769BC" w:rsidRDefault="002729DB" w:rsidP="007B3270">
            <w:pPr>
              <w:tabs>
                <w:tab w:val="left" w:pos="720"/>
              </w:tabs>
              <w:rPr>
                <w:ins w:id="2749" w:author="Ammanuel Beyene" w:date="2022-05-17T19:27:00Z"/>
                <w:rFonts w:ascii="Arial" w:hAnsi="Arial" w:cs="Arial"/>
                <w:sz w:val="22"/>
                <w:szCs w:val="22"/>
              </w:rPr>
            </w:pPr>
            <w:ins w:id="2750" w:author="Ammanuel Beyene" w:date="2022-05-17T19:27: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None</w:t>
              </w:r>
            </w:ins>
          </w:p>
          <w:p w14:paraId="53442015" w14:textId="77777777" w:rsidR="002729DB" w:rsidRPr="007769BC" w:rsidRDefault="002729DB" w:rsidP="007B3270">
            <w:pPr>
              <w:tabs>
                <w:tab w:val="left" w:pos="720"/>
              </w:tabs>
              <w:rPr>
                <w:ins w:id="2751" w:author="Ammanuel Beyene" w:date="2022-05-17T19:27:00Z"/>
                <w:rFonts w:ascii="Arial" w:hAnsi="Arial" w:cs="Arial"/>
                <w:sz w:val="22"/>
                <w:szCs w:val="22"/>
              </w:rPr>
            </w:pPr>
            <w:ins w:id="2752" w:author="Ammanuel Beyene" w:date="2022-05-17T19:27: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sz w:val="22"/>
                  <w:szCs w:val="22"/>
                </w:rPr>
                <w:t>None</w:t>
              </w:r>
            </w:ins>
          </w:p>
        </w:tc>
      </w:tr>
      <w:tr w:rsidR="002729DB" w:rsidRPr="007769BC" w14:paraId="4F04A7B6" w14:textId="77777777" w:rsidTr="007B3270">
        <w:trPr>
          <w:ins w:id="2753" w:author="Ammanuel Beyene" w:date="2022-05-17T19:27:00Z"/>
        </w:trPr>
        <w:tc>
          <w:tcPr>
            <w:tcW w:w="9576" w:type="dxa"/>
            <w:gridSpan w:val="4"/>
            <w:shd w:val="clear" w:color="auto" w:fill="auto"/>
          </w:tcPr>
          <w:p w14:paraId="5DA31C38" w14:textId="77777777" w:rsidR="002729DB" w:rsidRPr="007769BC" w:rsidRDefault="002729DB" w:rsidP="007B3270">
            <w:pPr>
              <w:rPr>
                <w:ins w:id="2754" w:author="Ammanuel Beyene" w:date="2022-05-17T19:27:00Z"/>
                <w:rFonts w:ascii="Arial" w:hAnsi="Arial" w:cs="Arial"/>
                <w:sz w:val="22"/>
                <w:szCs w:val="22"/>
              </w:rPr>
            </w:pPr>
            <w:ins w:id="2755" w:author="Ammanuel Beyene" w:date="2022-05-17T19:27: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557E7738" w14:textId="77777777" w:rsidR="002729DB" w:rsidRDefault="002729DB" w:rsidP="007B3270">
            <w:pPr>
              <w:rPr>
                <w:ins w:id="2756" w:author="Ammanuel Beyene" w:date="2022-05-17T19:27:00Z"/>
                <w:rFonts w:ascii="Arial" w:hAnsi="Arial" w:cs="Arial"/>
                <w:sz w:val="22"/>
                <w:szCs w:val="22"/>
              </w:rPr>
            </w:pPr>
          </w:p>
          <w:p w14:paraId="6FB0883E" w14:textId="77777777" w:rsidR="002729DB" w:rsidRDefault="002729DB" w:rsidP="007B3270">
            <w:pPr>
              <w:rPr>
                <w:ins w:id="2757" w:author="Ammanuel Beyene" w:date="2022-05-17T19:27:00Z"/>
                <w:rFonts w:ascii="Arial" w:hAnsi="Arial" w:cs="Arial"/>
                <w:sz w:val="22"/>
                <w:szCs w:val="22"/>
              </w:rPr>
            </w:pPr>
            <w:ins w:id="2758" w:author="Ammanuel Beyene" w:date="2022-05-17T19:27:00Z">
              <w:r>
                <w:rPr>
                  <w:rFonts w:ascii="Arial" w:hAnsi="Arial" w:cs="Arial"/>
                  <w:sz w:val="22"/>
                  <w:szCs w:val="22"/>
                </w:rPr>
                <w:t xml:space="preserve">1. Content and post manager requests local politics data and information from local government agencies </w:t>
              </w:r>
            </w:ins>
          </w:p>
          <w:p w14:paraId="626797C0" w14:textId="77777777" w:rsidR="002729DB" w:rsidRDefault="002729DB" w:rsidP="007B3270">
            <w:pPr>
              <w:rPr>
                <w:ins w:id="2759" w:author="Ammanuel Beyene" w:date="2022-05-17T19:27:00Z"/>
                <w:rFonts w:ascii="Arial" w:hAnsi="Arial" w:cs="Arial"/>
                <w:sz w:val="22"/>
                <w:szCs w:val="22"/>
              </w:rPr>
            </w:pPr>
            <w:ins w:id="2760" w:author="Ammanuel Beyene" w:date="2022-05-17T19:27:00Z">
              <w:r>
                <w:rPr>
                  <w:rFonts w:ascii="Arial" w:hAnsi="Arial" w:cs="Arial"/>
                  <w:sz w:val="22"/>
                  <w:szCs w:val="22"/>
                </w:rPr>
                <w:t xml:space="preserve">2. Local government agency sends data. </w:t>
              </w:r>
            </w:ins>
          </w:p>
          <w:p w14:paraId="3B3589E0" w14:textId="77777777" w:rsidR="002729DB" w:rsidRPr="007769BC" w:rsidRDefault="002729DB" w:rsidP="007B3270">
            <w:pPr>
              <w:rPr>
                <w:ins w:id="2761" w:author="Ammanuel Beyene" w:date="2022-05-17T19:27:00Z"/>
                <w:rFonts w:ascii="Arial" w:hAnsi="Arial" w:cs="Arial"/>
                <w:sz w:val="22"/>
                <w:szCs w:val="22"/>
              </w:rPr>
            </w:pPr>
            <w:ins w:id="2762" w:author="Ammanuel Beyene" w:date="2022-05-17T19:27:00Z">
              <w:r>
                <w:rPr>
                  <w:rFonts w:ascii="Arial" w:hAnsi="Arial" w:cs="Arial"/>
                  <w:sz w:val="22"/>
                  <w:szCs w:val="22"/>
                </w:rPr>
                <w:t xml:space="preserve">3. Data will be shown on local politics section of the software. </w:t>
              </w:r>
            </w:ins>
          </w:p>
          <w:p w14:paraId="0FF72A26" w14:textId="77777777" w:rsidR="002729DB" w:rsidRPr="007769BC" w:rsidRDefault="002729DB" w:rsidP="007B3270">
            <w:pPr>
              <w:rPr>
                <w:ins w:id="2763" w:author="Ammanuel Beyene" w:date="2022-05-17T19:27:00Z"/>
                <w:rFonts w:ascii="Arial" w:hAnsi="Arial" w:cs="Arial"/>
                <w:sz w:val="22"/>
                <w:szCs w:val="22"/>
              </w:rPr>
            </w:pPr>
          </w:p>
          <w:p w14:paraId="1818AA21" w14:textId="77777777" w:rsidR="002729DB" w:rsidRPr="007769BC" w:rsidRDefault="002729DB" w:rsidP="007B3270">
            <w:pPr>
              <w:rPr>
                <w:ins w:id="2764" w:author="Ammanuel Beyene" w:date="2022-05-17T19:27:00Z"/>
                <w:rFonts w:ascii="Arial" w:hAnsi="Arial" w:cs="Arial"/>
                <w:sz w:val="22"/>
                <w:szCs w:val="22"/>
              </w:rPr>
            </w:pPr>
          </w:p>
          <w:p w14:paraId="054381EB" w14:textId="77777777" w:rsidR="002729DB" w:rsidRPr="007769BC" w:rsidRDefault="002729DB" w:rsidP="007B3270">
            <w:pPr>
              <w:rPr>
                <w:ins w:id="2765" w:author="Ammanuel Beyene" w:date="2022-05-17T19:27:00Z"/>
                <w:rFonts w:ascii="Arial" w:hAnsi="Arial" w:cs="Arial"/>
                <w:sz w:val="22"/>
                <w:szCs w:val="22"/>
              </w:rPr>
            </w:pPr>
          </w:p>
          <w:p w14:paraId="09DBC441" w14:textId="77777777" w:rsidR="002729DB" w:rsidRPr="007769BC" w:rsidRDefault="002729DB" w:rsidP="007B3270">
            <w:pPr>
              <w:rPr>
                <w:ins w:id="2766" w:author="Ammanuel Beyene" w:date="2022-05-17T19:27:00Z"/>
                <w:rFonts w:ascii="Arial" w:hAnsi="Arial" w:cs="Arial"/>
                <w:sz w:val="22"/>
                <w:szCs w:val="22"/>
              </w:rPr>
            </w:pPr>
          </w:p>
        </w:tc>
      </w:tr>
      <w:tr w:rsidR="002729DB" w:rsidRPr="007769BC" w14:paraId="31F922C8" w14:textId="77777777" w:rsidTr="007B3270">
        <w:trPr>
          <w:trHeight w:val="498"/>
          <w:ins w:id="2767" w:author="Ammanuel Beyene" w:date="2022-05-17T19:27:00Z"/>
        </w:trPr>
        <w:tc>
          <w:tcPr>
            <w:tcW w:w="9576" w:type="dxa"/>
            <w:gridSpan w:val="4"/>
            <w:shd w:val="clear" w:color="auto" w:fill="auto"/>
          </w:tcPr>
          <w:p w14:paraId="00A2D081" w14:textId="77777777" w:rsidR="002729DB" w:rsidRDefault="002729DB" w:rsidP="007B3270">
            <w:pPr>
              <w:rPr>
                <w:ins w:id="2768" w:author="Ammanuel Beyene" w:date="2022-05-17T19:27:00Z"/>
                <w:rFonts w:ascii="Arial" w:hAnsi="Arial" w:cs="Arial"/>
                <w:sz w:val="22"/>
                <w:szCs w:val="22"/>
              </w:rPr>
            </w:pPr>
            <w:ins w:id="2769" w:author="Ammanuel Beyene" w:date="2022-05-17T19:27: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None</w:t>
              </w:r>
            </w:ins>
          </w:p>
          <w:p w14:paraId="0125A11C" w14:textId="77777777" w:rsidR="002729DB" w:rsidRDefault="002729DB" w:rsidP="007B3270">
            <w:pPr>
              <w:rPr>
                <w:ins w:id="2770" w:author="Ammanuel Beyene" w:date="2022-05-17T19:27:00Z"/>
                <w:rFonts w:ascii="Arial" w:hAnsi="Arial" w:cs="Arial"/>
                <w:sz w:val="22"/>
                <w:szCs w:val="22"/>
              </w:rPr>
            </w:pPr>
          </w:p>
          <w:p w14:paraId="1BA26426" w14:textId="77777777" w:rsidR="002729DB" w:rsidRPr="007769BC" w:rsidRDefault="002729DB" w:rsidP="007B3270">
            <w:pPr>
              <w:rPr>
                <w:ins w:id="2771" w:author="Ammanuel Beyene" w:date="2022-05-17T19:27:00Z"/>
                <w:rFonts w:ascii="Arial" w:hAnsi="Arial" w:cs="Arial"/>
                <w:sz w:val="22"/>
                <w:szCs w:val="22"/>
              </w:rPr>
            </w:pPr>
          </w:p>
          <w:p w14:paraId="3FE8D4E4" w14:textId="77777777" w:rsidR="002729DB" w:rsidRPr="007769BC" w:rsidRDefault="002729DB" w:rsidP="007B3270">
            <w:pPr>
              <w:rPr>
                <w:ins w:id="2772" w:author="Ammanuel Beyene" w:date="2022-05-17T19:27:00Z"/>
                <w:rFonts w:ascii="Arial" w:hAnsi="Arial" w:cs="Arial"/>
                <w:sz w:val="22"/>
                <w:szCs w:val="22"/>
              </w:rPr>
            </w:pPr>
          </w:p>
          <w:p w14:paraId="623BFA2B" w14:textId="77777777" w:rsidR="002729DB" w:rsidRPr="007769BC" w:rsidRDefault="002729DB" w:rsidP="007B3270">
            <w:pPr>
              <w:rPr>
                <w:ins w:id="2773" w:author="Ammanuel Beyene" w:date="2022-05-17T19:27:00Z"/>
                <w:rFonts w:ascii="Arial" w:hAnsi="Arial" w:cs="Arial"/>
                <w:sz w:val="22"/>
                <w:szCs w:val="22"/>
              </w:rPr>
            </w:pPr>
          </w:p>
        </w:tc>
      </w:tr>
      <w:tr w:rsidR="002729DB" w:rsidRPr="007769BC" w14:paraId="45D2D77F" w14:textId="77777777" w:rsidTr="007B3270">
        <w:trPr>
          <w:ins w:id="2774" w:author="Ammanuel Beyene" w:date="2022-05-17T19:27:00Z"/>
        </w:trPr>
        <w:tc>
          <w:tcPr>
            <w:tcW w:w="9576" w:type="dxa"/>
            <w:gridSpan w:val="4"/>
            <w:shd w:val="clear" w:color="auto" w:fill="auto"/>
          </w:tcPr>
          <w:p w14:paraId="3DB8205B" w14:textId="77777777" w:rsidR="002729DB" w:rsidRDefault="002729DB" w:rsidP="007B3270">
            <w:pPr>
              <w:rPr>
                <w:ins w:id="2775" w:author="Ammanuel Beyene" w:date="2022-05-17T19:27:00Z"/>
                <w:rFonts w:ascii="Arial" w:hAnsi="Arial" w:cs="Arial"/>
                <w:sz w:val="22"/>
                <w:szCs w:val="22"/>
              </w:rPr>
            </w:pPr>
            <w:ins w:id="2776" w:author="Ammanuel Beyene" w:date="2022-05-17T19:27: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5BBE2AC2" w14:textId="77777777" w:rsidR="002729DB" w:rsidRDefault="002729DB" w:rsidP="007B3270">
            <w:pPr>
              <w:rPr>
                <w:ins w:id="2777" w:author="Ammanuel Beyene" w:date="2022-05-17T19:27:00Z"/>
                <w:rFonts w:ascii="Arial" w:hAnsi="Arial" w:cs="Arial"/>
                <w:sz w:val="22"/>
                <w:szCs w:val="22"/>
              </w:rPr>
            </w:pPr>
            <w:ins w:id="2778" w:author="Ammanuel Beyene" w:date="2022-05-17T19:27:00Z">
              <w:r>
                <w:rPr>
                  <w:rFonts w:ascii="Arial" w:hAnsi="Arial" w:cs="Arial"/>
                  <w:sz w:val="22"/>
                  <w:szCs w:val="22"/>
                </w:rPr>
                <w:t>3a. If user wants more information on a specific post on local politics, they can follow link to learn more about it</w:t>
              </w:r>
            </w:ins>
          </w:p>
          <w:p w14:paraId="297B3D4E" w14:textId="77777777" w:rsidR="002729DB" w:rsidRDefault="002729DB" w:rsidP="007B3270">
            <w:pPr>
              <w:rPr>
                <w:ins w:id="2779" w:author="Ammanuel Beyene" w:date="2022-05-17T19:27:00Z"/>
                <w:rFonts w:ascii="Arial" w:hAnsi="Arial" w:cs="Arial"/>
                <w:sz w:val="22"/>
                <w:szCs w:val="22"/>
              </w:rPr>
            </w:pPr>
          </w:p>
          <w:p w14:paraId="77EB913B" w14:textId="77777777" w:rsidR="002729DB" w:rsidRDefault="002729DB" w:rsidP="007B3270">
            <w:pPr>
              <w:rPr>
                <w:ins w:id="2780" w:author="Ammanuel Beyene" w:date="2022-05-17T19:27:00Z"/>
                <w:rFonts w:ascii="Arial" w:hAnsi="Arial" w:cs="Arial"/>
                <w:sz w:val="22"/>
                <w:szCs w:val="22"/>
              </w:rPr>
            </w:pPr>
          </w:p>
          <w:p w14:paraId="232F719B" w14:textId="77777777" w:rsidR="002729DB" w:rsidRDefault="002729DB" w:rsidP="007B3270">
            <w:pPr>
              <w:rPr>
                <w:ins w:id="2781" w:author="Ammanuel Beyene" w:date="2022-05-17T19:27:00Z"/>
                <w:rFonts w:ascii="Arial" w:hAnsi="Arial" w:cs="Arial"/>
                <w:sz w:val="22"/>
                <w:szCs w:val="22"/>
              </w:rPr>
            </w:pPr>
          </w:p>
          <w:p w14:paraId="6E2613CF" w14:textId="77777777" w:rsidR="002729DB" w:rsidRPr="007769BC" w:rsidRDefault="002729DB" w:rsidP="007B3270">
            <w:pPr>
              <w:rPr>
                <w:ins w:id="2782" w:author="Ammanuel Beyene" w:date="2022-05-17T19:27:00Z"/>
                <w:rFonts w:ascii="Arial" w:hAnsi="Arial" w:cs="Arial"/>
                <w:sz w:val="22"/>
                <w:szCs w:val="22"/>
              </w:rPr>
            </w:pPr>
          </w:p>
        </w:tc>
      </w:tr>
      <w:tr w:rsidR="002729DB" w:rsidRPr="007769BC" w14:paraId="43E0D3B8" w14:textId="77777777" w:rsidTr="007B3270">
        <w:trPr>
          <w:ins w:id="2783" w:author="Ammanuel Beyene" w:date="2022-05-17T19:27:00Z"/>
        </w:trPr>
        <w:tc>
          <w:tcPr>
            <w:tcW w:w="9576" w:type="dxa"/>
            <w:gridSpan w:val="4"/>
            <w:shd w:val="clear" w:color="auto" w:fill="auto"/>
          </w:tcPr>
          <w:p w14:paraId="44A2012C" w14:textId="77777777" w:rsidR="002729DB" w:rsidRDefault="002729DB" w:rsidP="007B3270">
            <w:pPr>
              <w:rPr>
                <w:ins w:id="2784" w:author="Ammanuel Beyene" w:date="2022-05-17T19:27:00Z"/>
                <w:rFonts w:ascii="Arial" w:hAnsi="Arial" w:cs="Arial"/>
                <w:b/>
                <w:sz w:val="22"/>
                <w:szCs w:val="22"/>
              </w:rPr>
            </w:pPr>
            <w:ins w:id="2785" w:author="Ammanuel Beyene" w:date="2022-05-17T19:27:00Z">
              <w:r w:rsidRPr="004D69D3">
                <w:rPr>
                  <w:rFonts w:ascii="Arial" w:hAnsi="Arial" w:cs="Arial"/>
                  <w:b/>
                  <w:sz w:val="22"/>
                  <w:szCs w:val="22"/>
                </w:rPr>
                <w:lastRenderedPageBreak/>
                <w:t>Special Requirements:</w:t>
              </w:r>
              <w:r w:rsidRPr="009D6144">
                <w:rPr>
                  <w:rFonts w:ascii="Arial" w:hAnsi="Arial" w:cs="Arial"/>
                  <w:b/>
                  <w:sz w:val="22"/>
                  <w:szCs w:val="22"/>
                </w:rPr>
                <w:t xml:space="preserve"> </w:t>
              </w:r>
            </w:ins>
          </w:p>
          <w:p w14:paraId="1613CD41" w14:textId="77777777" w:rsidR="002729DB" w:rsidRDefault="002729DB" w:rsidP="007B3270">
            <w:pPr>
              <w:pStyle w:val="Hints"/>
              <w:ind w:firstLine="180"/>
              <w:rPr>
                <w:ins w:id="2786" w:author="Ammanuel Beyene" w:date="2022-05-17T19:27:00Z"/>
              </w:rPr>
            </w:pPr>
            <w:ins w:id="2787" w:author="Ammanuel Beyene" w:date="2022-05-17T19:27:00Z">
              <w:r>
                <w:t xml:space="preserve">Performance </w:t>
              </w:r>
            </w:ins>
          </w:p>
          <w:p w14:paraId="10B5E90B" w14:textId="77777777" w:rsidR="002729DB" w:rsidRDefault="002729DB" w:rsidP="007B3270">
            <w:pPr>
              <w:pStyle w:val="Hints"/>
              <w:ind w:left="450"/>
              <w:rPr>
                <w:ins w:id="2788" w:author="Ammanuel Beyene" w:date="2022-05-17T19:27:00Z"/>
              </w:rPr>
            </w:pPr>
            <w:ins w:id="2789" w:author="Ammanuel Beyene" w:date="2022-05-17T19:27:00Z">
              <w:r>
                <w:t>1. Local politics page will show 10 politics posts per page that will be rendered within less than one second</w:t>
              </w:r>
            </w:ins>
          </w:p>
          <w:p w14:paraId="2DBA07D7" w14:textId="77777777" w:rsidR="002729DB" w:rsidRDefault="002729DB" w:rsidP="007B3270">
            <w:pPr>
              <w:pStyle w:val="Hints"/>
              <w:ind w:firstLine="180"/>
              <w:rPr>
                <w:ins w:id="2790" w:author="Ammanuel Beyene" w:date="2022-05-17T19:27:00Z"/>
              </w:rPr>
            </w:pPr>
            <w:ins w:id="2791" w:author="Ammanuel Beyene" w:date="2022-05-17T19:27:00Z">
              <w:r>
                <w:t xml:space="preserve">User Interface </w:t>
              </w:r>
            </w:ins>
          </w:p>
          <w:p w14:paraId="54CB8976" w14:textId="77777777" w:rsidR="002729DB" w:rsidRDefault="002729DB" w:rsidP="007B3270">
            <w:pPr>
              <w:pStyle w:val="Hints"/>
              <w:ind w:left="450"/>
              <w:rPr>
                <w:ins w:id="2792" w:author="Ammanuel Beyene" w:date="2022-05-17T19:27:00Z"/>
              </w:rPr>
            </w:pPr>
            <w:ins w:id="2793" w:author="Ammanuel Beyene" w:date="2022-05-17T19:27:00Z">
              <w:r>
                <w:t>1. Users can navigate from page to page to see local politics posts for the past three months</w:t>
              </w:r>
            </w:ins>
          </w:p>
          <w:p w14:paraId="1F656337" w14:textId="77777777" w:rsidR="002729DB" w:rsidRDefault="002729DB" w:rsidP="007B3270">
            <w:pPr>
              <w:pStyle w:val="Hints"/>
              <w:ind w:left="450"/>
              <w:rPr>
                <w:ins w:id="2794" w:author="Ammanuel Beyene" w:date="2022-05-17T19:27:00Z"/>
              </w:rPr>
            </w:pPr>
            <w:ins w:id="2795" w:author="Ammanuel Beyene" w:date="2022-05-17T19:27:00Z">
              <w:r>
                <w:t xml:space="preserve">2. Links will be provided for users who want to check more local politics information  </w:t>
              </w:r>
            </w:ins>
          </w:p>
          <w:p w14:paraId="0F9BE550" w14:textId="77777777" w:rsidR="002729DB" w:rsidRDefault="002729DB" w:rsidP="007B3270">
            <w:pPr>
              <w:pStyle w:val="Hints"/>
              <w:ind w:firstLine="180"/>
              <w:rPr>
                <w:ins w:id="2796" w:author="Ammanuel Beyene" w:date="2022-05-17T19:27:00Z"/>
              </w:rPr>
            </w:pPr>
            <w:ins w:id="2797" w:author="Ammanuel Beyene" w:date="2022-05-17T19:27:00Z">
              <w:r>
                <w:t xml:space="preserve">Security </w:t>
              </w:r>
            </w:ins>
          </w:p>
          <w:p w14:paraId="6AB8E79B" w14:textId="77777777" w:rsidR="002729DB" w:rsidRDefault="002729DB" w:rsidP="007B3270">
            <w:pPr>
              <w:pStyle w:val="Hints"/>
              <w:ind w:left="720" w:hanging="270"/>
              <w:rPr>
                <w:ins w:id="2798" w:author="Ammanuel Beyene" w:date="2022-05-17T19:27:00Z"/>
              </w:rPr>
            </w:pPr>
            <w:ins w:id="2799" w:author="Ammanuel Beyene" w:date="2022-05-17T19:27:00Z">
              <w:r>
                <w:t xml:space="preserve">1. Users will not be allowed to change any of the politics posts </w:t>
              </w:r>
            </w:ins>
          </w:p>
          <w:p w14:paraId="529A1254" w14:textId="77777777" w:rsidR="002729DB" w:rsidRDefault="002729DB" w:rsidP="007B3270">
            <w:pPr>
              <w:rPr>
                <w:ins w:id="2800" w:author="Ammanuel Beyene" w:date="2022-05-17T19:27:00Z"/>
                <w:rFonts w:ascii="Arial" w:hAnsi="Arial" w:cs="Arial"/>
                <w:b/>
                <w:sz w:val="22"/>
                <w:szCs w:val="22"/>
              </w:rPr>
            </w:pPr>
          </w:p>
          <w:p w14:paraId="7BBE055E" w14:textId="77777777" w:rsidR="002729DB" w:rsidRPr="007769BC" w:rsidRDefault="002729DB" w:rsidP="007B3270">
            <w:pPr>
              <w:rPr>
                <w:ins w:id="2801" w:author="Ammanuel Beyene" w:date="2022-05-17T19:27:00Z"/>
                <w:rFonts w:ascii="Arial" w:hAnsi="Arial" w:cs="Arial"/>
                <w:b/>
                <w:sz w:val="22"/>
                <w:szCs w:val="22"/>
              </w:rPr>
            </w:pPr>
          </w:p>
        </w:tc>
      </w:tr>
      <w:tr w:rsidR="002729DB" w:rsidRPr="007769BC" w14:paraId="53AA651F" w14:textId="77777777" w:rsidTr="007B3270">
        <w:trPr>
          <w:ins w:id="2802" w:author="Ammanuel Beyene" w:date="2022-05-17T19:27:00Z"/>
        </w:trPr>
        <w:tc>
          <w:tcPr>
            <w:tcW w:w="9576" w:type="dxa"/>
            <w:gridSpan w:val="4"/>
            <w:shd w:val="clear" w:color="auto" w:fill="auto"/>
          </w:tcPr>
          <w:p w14:paraId="23271B54" w14:textId="3B5572EB" w:rsidR="002729DB" w:rsidRPr="00A03E4F" w:rsidRDefault="002729DB" w:rsidP="007B3270">
            <w:pPr>
              <w:rPr>
                <w:ins w:id="2803" w:author="Ammanuel Beyene" w:date="2022-05-17T19:27:00Z"/>
                <w:rFonts w:ascii="Arial" w:hAnsi="Arial" w:cs="Arial"/>
                <w:bCs/>
                <w:sz w:val="22"/>
                <w:szCs w:val="22"/>
              </w:rPr>
            </w:pPr>
            <w:ins w:id="2804" w:author="Ammanuel Beyene" w:date="2022-05-17T19:27:00Z">
              <w:r w:rsidRPr="00CC2AD7">
                <w:rPr>
                  <w:rFonts w:ascii="Arial" w:hAnsi="Arial" w:cs="Arial"/>
                  <w:b/>
                  <w:sz w:val="22"/>
                  <w:szCs w:val="22"/>
                </w:rPr>
                <w:t xml:space="preserve">To do/Issues: </w:t>
              </w:r>
            </w:ins>
            <w:ins w:id="2805" w:author="Ammanuel Beyene" w:date="2022-05-19T18:16:00Z">
              <w:r w:rsidR="00F22728">
                <w:rPr>
                  <w:rFonts w:ascii="Arial" w:hAnsi="Arial" w:cs="Arial"/>
                  <w:b/>
                  <w:sz w:val="22"/>
                  <w:szCs w:val="22"/>
                </w:rPr>
                <w:t>Still trying to learn about the</w:t>
              </w:r>
            </w:ins>
            <w:ins w:id="2806" w:author="Ammanuel Beyene" w:date="2022-05-19T18:15:00Z">
              <w:r w:rsidR="00F22728">
                <w:rPr>
                  <w:rFonts w:ascii="Arial" w:hAnsi="Arial" w:cs="Arial"/>
                  <w:b/>
                  <w:sz w:val="22"/>
                  <w:szCs w:val="22"/>
                </w:rPr>
                <w:t xml:space="preserve"> legal requirements for</w:t>
              </w:r>
            </w:ins>
            <w:ins w:id="2807" w:author="Ammanuel Beyene" w:date="2022-05-19T18:16:00Z">
              <w:r w:rsidR="00F22728">
                <w:rPr>
                  <w:rFonts w:ascii="Arial" w:hAnsi="Arial" w:cs="Arial"/>
                  <w:b/>
                  <w:sz w:val="22"/>
                  <w:szCs w:val="22"/>
                </w:rPr>
                <w:t xml:space="preserve"> working with local government data</w:t>
              </w:r>
            </w:ins>
          </w:p>
          <w:p w14:paraId="2E50250E" w14:textId="77777777" w:rsidR="002729DB" w:rsidRPr="004D69D3" w:rsidRDefault="002729DB" w:rsidP="007B3270">
            <w:pPr>
              <w:rPr>
                <w:ins w:id="2808" w:author="Ammanuel Beyene" w:date="2022-05-17T19:27:00Z"/>
                <w:rFonts w:ascii="Arial" w:hAnsi="Arial" w:cs="Arial"/>
                <w:b/>
                <w:sz w:val="22"/>
                <w:szCs w:val="22"/>
              </w:rPr>
            </w:pPr>
          </w:p>
        </w:tc>
      </w:tr>
    </w:tbl>
    <w:p w14:paraId="4AF64AB3" w14:textId="77777777" w:rsidR="002729DB" w:rsidRPr="00E77104" w:rsidRDefault="002729DB" w:rsidP="002729DB">
      <w:pPr>
        <w:rPr>
          <w:ins w:id="2809" w:author="Ammanuel Beyene" w:date="2022-05-17T19:27:00Z"/>
          <w:rFonts w:ascii="Arial" w:hAnsi="Arial" w:cs="Arial"/>
        </w:rPr>
      </w:pPr>
    </w:p>
    <w:p w14:paraId="659C9934" w14:textId="77777777" w:rsidR="002729DB" w:rsidRDefault="002729DB" w:rsidP="002729DB">
      <w:pPr>
        <w:rPr>
          <w:ins w:id="2810" w:author="Ammanuel Beyene" w:date="2022-05-17T19:27:00Z"/>
          <w:rFonts w:ascii="Arial" w:hAnsi="Arial" w:cs="Arial"/>
        </w:rPr>
      </w:pPr>
    </w:p>
    <w:p w14:paraId="43AE5A79" w14:textId="77777777" w:rsidR="002729DB" w:rsidRDefault="002729DB" w:rsidP="002729DB">
      <w:pPr>
        <w:rPr>
          <w:ins w:id="2811" w:author="Ammanuel Beyene" w:date="2022-05-17T19:27:00Z"/>
          <w:rFonts w:ascii="Arial" w:hAnsi="Arial" w:cs="Arial"/>
        </w:rPr>
      </w:pPr>
    </w:p>
    <w:p w14:paraId="12D1B418" w14:textId="77777777" w:rsidR="002729DB" w:rsidRDefault="002729DB" w:rsidP="002729DB">
      <w:pPr>
        <w:rPr>
          <w:ins w:id="2812" w:author="Ammanuel Beyene" w:date="2022-05-17T19:27:00Z"/>
          <w:rFonts w:ascii="Arial" w:hAnsi="Arial" w:cs="Arial"/>
        </w:rPr>
      </w:pPr>
    </w:p>
    <w:p w14:paraId="11F6B1EC" w14:textId="5988D084" w:rsidR="002729DB" w:rsidRDefault="002729DB" w:rsidP="002729DB">
      <w:pPr>
        <w:rPr>
          <w:ins w:id="2813" w:author="Ammanuel Beyene" w:date="2022-05-17T20:18:00Z"/>
          <w:rFonts w:ascii="Arial" w:hAnsi="Arial" w:cs="Arial"/>
        </w:rPr>
      </w:pPr>
    </w:p>
    <w:p w14:paraId="70B43131" w14:textId="29AA30D2" w:rsidR="00F43552" w:rsidRDefault="00F43552" w:rsidP="002729DB">
      <w:pPr>
        <w:rPr>
          <w:ins w:id="2814" w:author="Ammanuel Beyene" w:date="2022-05-17T20:18:00Z"/>
          <w:rFonts w:ascii="Arial" w:hAnsi="Arial" w:cs="Arial"/>
        </w:rPr>
      </w:pPr>
    </w:p>
    <w:p w14:paraId="011FBF82" w14:textId="3A02A230" w:rsidR="00F43552" w:rsidRDefault="00F43552" w:rsidP="002729DB">
      <w:pPr>
        <w:rPr>
          <w:ins w:id="2815" w:author="Ammanuel Beyene" w:date="2022-05-17T20:18:00Z"/>
          <w:rFonts w:ascii="Arial" w:hAnsi="Arial" w:cs="Arial"/>
        </w:rPr>
      </w:pPr>
    </w:p>
    <w:p w14:paraId="1214DB9D" w14:textId="4539E29D" w:rsidR="00F43552" w:rsidRDefault="00F43552" w:rsidP="002729DB">
      <w:pPr>
        <w:rPr>
          <w:ins w:id="2816" w:author="Ammanuel Beyene" w:date="2022-05-17T20:18:00Z"/>
          <w:rFonts w:ascii="Arial" w:hAnsi="Arial" w:cs="Arial"/>
        </w:rPr>
      </w:pPr>
    </w:p>
    <w:p w14:paraId="58B76CF0" w14:textId="0FDB0D1B" w:rsidR="00F43552" w:rsidRDefault="00F43552" w:rsidP="002729DB">
      <w:pPr>
        <w:rPr>
          <w:ins w:id="2817" w:author="Ammanuel Beyene" w:date="2022-05-17T20:18:00Z"/>
          <w:rFonts w:ascii="Arial" w:hAnsi="Arial" w:cs="Arial"/>
        </w:rPr>
      </w:pPr>
    </w:p>
    <w:p w14:paraId="61927715" w14:textId="4AEF5C43" w:rsidR="00F43552" w:rsidRDefault="00F43552" w:rsidP="002729DB">
      <w:pPr>
        <w:rPr>
          <w:ins w:id="2818" w:author="Ammanuel Beyene" w:date="2022-05-17T20:18:00Z"/>
          <w:rFonts w:ascii="Arial" w:hAnsi="Arial" w:cs="Arial"/>
        </w:rPr>
      </w:pPr>
    </w:p>
    <w:p w14:paraId="5BB344F0" w14:textId="076899C9" w:rsidR="00F43552" w:rsidRDefault="00F43552" w:rsidP="002729DB">
      <w:pPr>
        <w:rPr>
          <w:ins w:id="2819" w:author="Ammanuel Beyene" w:date="2022-05-17T20:18:00Z"/>
          <w:rFonts w:ascii="Arial" w:hAnsi="Arial" w:cs="Arial"/>
        </w:rPr>
      </w:pPr>
    </w:p>
    <w:p w14:paraId="52E06B64" w14:textId="0684BE16" w:rsidR="00F43552" w:rsidRDefault="00F43552" w:rsidP="002729DB">
      <w:pPr>
        <w:rPr>
          <w:ins w:id="2820" w:author="Ammanuel Beyene" w:date="2022-05-17T20:18:00Z"/>
          <w:rFonts w:ascii="Arial" w:hAnsi="Arial" w:cs="Arial"/>
        </w:rPr>
      </w:pPr>
    </w:p>
    <w:p w14:paraId="2D7D14E8" w14:textId="3297C3A0" w:rsidR="00F43552" w:rsidRDefault="00F43552" w:rsidP="002729DB">
      <w:pPr>
        <w:rPr>
          <w:ins w:id="2821" w:author="Ammanuel Beyene" w:date="2022-05-17T20:18:00Z"/>
          <w:rFonts w:ascii="Arial" w:hAnsi="Arial" w:cs="Arial"/>
        </w:rPr>
      </w:pPr>
    </w:p>
    <w:p w14:paraId="0338A593" w14:textId="2F34A0B7" w:rsidR="00F43552" w:rsidRDefault="00F43552" w:rsidP="002729DB">
      <w:pPr>
        <w:rPr>
          <w:ins w:id="2822" w:author="Ammanuel Beyene" w:date="2022-05-17T20:18:00Z"/>
          <w:rFonts w:ascii="Arial" w:hAnsi="Arial" w:cs="Arial"/>
        </w:rPr>
      </w:pPr>
    </w:p>
    <w:p w14:paraId="11065BAF" w14:textId="3BF812D4" w:rsidR="00F43552" w:rsidRDefault="00F43552" w:rsidP="002729DB">
      <w:pPr>
        <w:rPr>
          <w:ins w:id="2823" w:author="Ammanuel Beyene" w:date="2022-05-17T20:18:00Z"/>
          <w:rFonts w:ascii="Arial" w:hAnsi="Arial" w:cs="Arial"/>
        </w:rPr>
      </w:pPr>
    </w:p>
    <w:p w14:paraId="36F72915" w14:textId="42EFCAD8" w:rsidR="00F43552" w:rsidRDefault="00F43552" w:rsidP="002729DB">
      <w:pPr>
        <w:rPr>
          <w:ins w:id="2824" w:author="Ammanuel Beyene" w:date="2022-05-17T20:18:00Z"/>
          <w:rFonts w:ascii="Arial" w:hAnsi="Arial" w:cs="Arial"/>
        </w:rPr>
      </w:pPr>
    </w:p>
    <w:p w14:paraId="04458D80" w14:textId="7B52107C" w:rsidR="00F43552" w:rsidRDefault="00F43552" w:rsidP="002729DB">
      <w:pPr>
        <w:rPr>
          <w:ins w:id="2825" w:author="Ammanuel Beyene" w:date="2022-05-17T20:18:00Z"/>
          <w:rFonts w:ascii="Arial" w:hAnsi="Arial" w:cs="Arial"/>
        </w:rPr>
      </w:pPr>
    </w:p>
    <w:p w14:paraId="164F4C9A" w14:textId="7B3A649E" w:rsidR="00F43552" w:rsidRDefault="00F43552" w:rsidP="002729DB">
      <w:pPr>
        <w:rPr>
          <w:ins w:id="2826" w:author="Ammanuel Beyene" w:date="2022-05-17T20:18:00Z"/>
          <w:rFonts w:ascii="Arial" w:hAnsi="Arial" w:cs="Arial"/>
        </w:rPr>
      </w:pPr>
    </w:p>
    <w:p w14:paraId="0A32F5D7" w14:textId="600DF712" w:rsidR="00F43552" w:rsidRDefault="00F43552" w:rsidP="002729DB">
      <w:pPr>
        <w:rPr>
          <w:ins w:id="2827" w:author="Ammanuel Beyene" w:date="2022-05-17T20:18:00Z"/>
          <w:rFonts w:ascii="Arial" w:hAnsi="Arial" w:cs="Arial"/>
        </w:rPr>
      </w:pPr>
    </w:p>
    <w:p w14:paraId="12CC4FB3" w14:textId="431A378E" w:rsidR="00F43552" w:rsidRDefault="00F43552" w:rsidP="002729DB">
      <w:pPr>
        <w:rPr>
          <w:ins w:id="2828" w:author="Ammanuel Beyene" w:date="2022-05-17T20:18:00Z"/>
          <w:rFonts w:ascii="Arial" w:hAnsi="Arial" w:cs="Arial"/>
        </w:rPr>
      </w:pPr>
    </w:p>
    <w:p w14:paraId="5FD21EE5" w14:textId="1AF82F01" w:rsidR="00F43552" w:rsidRDefault="00F43552" w:rsidP="002729DB">
      <w:pPr>
        <w:rPr>
          <w:ins w:id="2829" w:author="Ammanuel Beyene" w:date="2022-05-17T20:18:00Z"/>
          <w:rFonts w:ascii="Arial" w:hAnsi="Arial" w:cs="Arial"/>
        </w:rPr>
      </w:pPr>
    </w:p>
    <w:p w14:paraId="3E2FFDD9" w14:textId="522A486B" w:rsidR="00F43552" w:rsidRDefault="00F43552" w:rsidP="002729DB">
      <w:pPr>
        <w:rPr>
          <w:ins w:id="2830" w:author="Ammanuel Beyene" w:date="2022-05-17T20:18:00Z"/>
          <w:rFonts w:ascii="Arial" w:hAnsi="Arial" w:cs="Arial"/>
        </w:rPr>
      </w:pPr>
    </w:p>
    <w:p w14:paraId="3B2921DD" w14:textId="3404F1D4" w:rsidR="00F43552" w:rsidRDefault="00F43552" w:rsidP="002729DB">
      <w:pPr>
        <w:rPr>
          <w:ins w:id="2831" w:author="Ammanuel Beyene" w:date="2022-05-17T20:18:00Z"/>
          <w:rFonts w:ascii="Arial" w:hAnsi="Arial" w:cs="Arial"/>
        </w:rPr>
      </w:pPr>
    </w:p>
    <w:p w14:paraId="3CBE23FD" w14:textId="65776FCF" w:rsidR="00F43552" w:rsidRDefault="00F43552" w:rsidP="002729DB">
      <w:pPr>
        <w:rPr>
          <w:ins w:id="2832" w:author="Ammanuel Beyene" w:date="2022-05-17T20:18:00Z"/>
          <w:rFonts w:ascii="Arial" w:hAnsi="Arial" w:cs="Arial"/>
        </w:rPr>
      </w:pPr>
    </w:p>
    <w:p w14:paraId="32093C4E" w14:textId="275B4997" w:rsidR="00F43552" w:rsidRDefault="00F43552" w:rsidP="002729DB">
      <w:pPr>
        <w:rPr>
          <w:ins w:id="2833" w:author="Ammanuel Beyene" w:date="2022-05-17T20:18:00Z"/>
          <w:rFonts w:ascii="Arial" w:hAnsi="Arial" w:cs="Arial"/>
        </w:rPr>
      </w:pPr>
    </w:p>
    <w:p w14:paraId="7422E3BE" w14:textId="7987F192" w:rsidR="00F43552" w:rsidRDefault="00F43552" w:rsidP="002729DB">
      <w:pPr>
        <w:rPr>
          <w:ins w:id="2834" w:author="Ammanuel Beyene" w:date="2022-05-17T20:18:00Z"/>
          <w:rFonts w:ascii="Arial" w:hAnsi="Arial" w:cs="Arial"/>
        </w:rPr>
      </w:pPr>
    </w:p>
    <w:p w14:paraId="6F4B707D" w14:textId="3C274E64" w:rsidR="00F43552" w:rsidRDefault="00F43552" w:rsidP="002729DB">
      <w:pPr>
        <w:rPr>
          <w:ins w:id="2835" w:author="Ammanuel Beyene" w:date="2022-05-17T20:18:00Z"/>
          <w:rFonts w:ascii="Arial" w:hAnsi="Arial" w:cs="Arial"/>
        </w:rPr>
      </w:pPr>
    </w:p>
    <w:p w14:paraId="4AF72A38" w14:textId="32CC425F" w:rsidR="00F43552" w:rsidRDefault="00F43552" w:rsidP="002729DB">
      <w:pPr>
        <w:rPr>
          <w:ins w:id="2836" w:author="Ammanuel Beyene" w:date="2022-05-17T20:18:00Z"/>
          <w:rFonts w:ascii="Arial" w:hAnsi="Arial" w:cs="Arial"/>
        </w:rPr>
      </w:pPr>
    </w:p>
    <w:p w14:paraId="611B130C" w14:textId="77777777" w:rsidR="00F43552" w:rsidRDefault="00F43552" w:rsidP="002729DB">
      <w:pPr>
        <w:rPr>
          <w:ins w:id="2837" w:author="Ammanuel Beyene" w:date="2022-05-17T19:27:00Z"/>
          <w:rFonts w:ascii="Arial" w:hAnsi="Arial" w:cs="Arial"/>
        </w:rPr>
      </w:pPr>
    </w:p>
    <w:p w14:paraId="40145CDD" w14:textId="77777777" w:rsidR="002729DB" w:rsidRDefault="002729DB" w:rsidP="002729DB">
      <w:pPr>
        <w:rPr>
          <w:ins w:id="2838" w:author="Ammanuel Beyene" w:date="2022-05-17T19:27: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38"/>
        <w:gridCol w:w="1124"/>
        <w:gridCol w:w="884"/>
        <w:gridCol w:w="2668"/>
      </w:tblGrid>
      <w:tr w:rsidR="002729DB" w:rsidRPr="007769BC" w14:paraId="1D4DCE25" w14:textId="77777777" w:rsidTr="007B3270">
        <w:trPr>
          <w:ins w:id="2839" w:author="Ammanuel Beyene" w:date="2022-05-17T19:27:00Z"/>
        </w:trPr>
        <w:tc>
          <w:tcPr>
            <w:tcW w:w="5958" w:type="dxa"/>
            <w:gridSpan w:val="2"/>
            <w:shd w:val="clear" w:color="auto" w:fill="auto"/>
          </w:tcPr>
          <w:p w14:paraId="683B519D" w14:textId="77777777" w:rsidR="002729DB" w:rsidRPr="007769BC" w:rsidRDefault="002729DB" w:rsidP="007B3270">
            <w:pPr>
              <w:rPr>
                <w:ins w:id="2840" w:author="Ammanuel Beyene" w:date="2022-05-17T19:27:00Z"/>
                <w:rFonts w:ascii="Arial" w:hAnsi="Arial" w:cs="Arial"/>
                <w:sz w:val="22"/>
                <w:szCs w:val="22"/>
              </w:rPr>
            </w:pPr>
            <w:ins w:id="2841" w:author="Ammanuel Beyene" w:date="2022-05-17T19:27: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View and interact with posts and users</w:t>
              </w:r>
            </w:ins>
          </w:p>
        </w:tc>
        <w:tc>
          <w:tcPr>
            <w:tcW w:w="900" w:type="dxa"/>
            <w:shd w:val="clear" w:color="auto" w:fill="auto"/>
          </w:tcPr>
          <w:p w14:paraId="46B6F13E" w14:textId="77777777" w:rsidR="002729DB" w:rsidRPr="007769BC" w:rsidRDefault="002729DB" w:rsidP="007B3270">
            <w:pPr>
              <w:rPr>
                <w:ins w:id="2842" w:author="Ammanuel Beyene" w:date="2022-05-17T19:27:00Z"/>
                <w:rFonts w:ascii="Arial" w:hAnsi="Arial" w:cs="Arial"/>
                <w:sz w:val="22"/>
                <w:szCs w:val="22"/>
              </w:rPr>
            </w:pPr>
            <w:ins w:id="2843" w:author="Ammanuel Beyene" w:date="2022-05-17T19:27:00Z">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6</w:t>
              </w:r>
            </w:ins>
          </w:p>
        </w:tc>
        <w:tc>
          <w:tcPr>
            <w:tcW w:w="2718" w:type="dxa"/>
            <w:shd w:val="clear" w:color="auto" w:fill="auto"/>
          </w:tcPr>
          <w:p w14:paraId="73519F01" w14:textId="77777777" w:rsidR="002729DB" w:rsidRPr="007769BC" w:rsidRDefault="002729DB" w:rsidP="007B3270">
            <w:pPr>
              <w:rPr>
                <w:ins w:id="2844" w:author="Ammanuel Beyene" w:date="2022-05-17T19:27:00Z"/>
                <w:rFonts w:ascii="Arial" w:hAnsi="Arial" w:cs="Arial"/>
                <w:sz w:val="22"/>
                <w:szCs w:val="22"/>
              </w:rPr>
            </w:pPr>
            <w:ins w:id="2845" w:author="Ammanuel Beyene" w:date="2022-05-17T19:27:00Z">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Vey important</w:t>
              </w:r>
            </w:ins>
          </w:p>
        </w:tc>
      </w:tr>
      <w:tr w:rsidR="002729DB" w:rsidRPr="007769BC" w14:paraId="4CDAD31C" w14:textId="77777777" w:rsidTr="007B3270">
        <w:trPr>
          <w:ins w:id="2846" w:author="Ammanuel Beyene" w:date="2022-05-17T19:27:00Z"/>
        </w:trPr>
        <w:tc>
          <w:tcPr>
            <w:tcW w:w="4788" w:type="dxa"/>
            <w:shd w:val="clear" w:color="auto" w:fill="auto"/>
          </w:tcPr>
          <w:p w14:paraId="4CEA20C1" w14:textId="77777777" w:rsidR="002729DB" w:rsidRPr="007769BC" w:rsidRDefault="002729DB" w:rsidP="007B3270">
            <w:pPr>
              <w:rPr>
                <w:ins w:id="2847" w:author="Ammanuel Beyene" w:date="2022-05-17T19:27:00Z"/>
                <w:rFonts w:ascii="Arial" w:hAnsi="Arial" w:cs="Arial"/>
                <w:sz w:val="22"/>
                <w:szCs w:val="22"/>
              </w:rPr>
            </w:pPr>
            <w:ins w:id="2848" w:author="Ammanuel Beyene" w:date="2022-05-17T19:27: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Users</w:t>
              </w:r>
            </w:ins>
          </w:p>
        </w:tc>
        <w:tc>
          <w:tcPr>
            <w:tcW w:w="4788" w:type="dxa"/>
            <w:gridSpan w:val="3"/>
            <w:shd w:val="clear" w:color="auto" w:fill="auto"/>
          </w:tcPr>
          <w:p w14:paraId="4CF7789C" w14:textId="421E577D" w:rsidR="002729DB" w:rsidRPr="007769BC" w:rsidRDefault="002729DB" w:rsidP="007B3270">
            <w:pPr>
              <w:rPr>
                <w:ins w:id="2849" w:author="Ammanuel Beyene" w:date="2022-05-17T19:27:00Z"/>
                <w:rFonts w:ascii="Arial" w:hAnsi="Arial" w:cs="Arial"/>
                <w:sz w:val="22"/>
                <w:szCs w:val="22"/>
              </w:rPr>
            </w:pPr>
            <w:ins w:id="2850" w:author="Ammanuel Beyene" w:date="2022-05-17T19:27: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2851" w:author="Ammanuel Beyene" w:date="2022-05-19T18:16:00Z">
              <w:r w:rsidR="00511257">
                <w:rPr>
                  <w:rFonts w:ascii="Arial" w:hAnsi="Arial" w:cs="Arial"/>
                  <w:sz w:val="22"/>
                  <w:szCs w:val="22"/>
                </w:rPr>
                <w:t>Detail Essential</w:t>
              </w:r>
            </w:ins>
          </w:p>
        </w:tc>
      </w:tr>
      <w:tr w:rsidR="002729DB" w:rsidRPr="007769BC" w14:paraId="15E28F5E" w14:textId="77777777" w:rsidTr="007B3270">
        <w:trPr>
          <w:ins w:id="2852" w:author="Ammanuel Beyene" w:date="2022-05-17T19:27:00Z"/>
        </w:trPr>
        <w:tc>
          <w:tcPr>
            <w:tcW w:w="9576" w:type="dxa"/>
            <w:gridSpan w:val="4"/>
            <w:shd w:val="clear" w:color="auto" w:fill="auto"/>
          </w:tcPr>
          <w:p w14:paraId="01E1BC3B" w14:textId="77777777" w:rsidR="002729DB" w:rsidRDefault="002729DB" w:rsidP="007B3270">
            <w:pPr>
              <w:rPr>
                <w:ins w:id="2853" w:author="Ammanuel Beyene" w:date="2022-05-17T19:27:00Z"/>
                <w:rFonts w:ascii="Arial" w:hAnsi="Arial" w:cs="Arial"/>
                <w:b/>
                <w:sz w:val="22"/>
                <w:szCs w:val="22"/>
              </w:rPr>
            </w:pPr>
            <w:ins w:id="2854" w:author="Ammanuel Beyene" w:date="2022-05-17T19:27:00Z">
              <w:r>
                <w:rPr>
                  <w:rFonts w:ascii="Arial" w:hAnsi="Arial" w:cs="Arial"/>
                  <w:b/>
                  <w:sz w:val="22"/>
                  <w:szCs w:val="22"/>
                </w:rPr>
                <w:t>Supporting Actors:</w:t>
              </w:r>
            </w:ins>
          </w:p>
          <w:p w14:paraId="4BFEDBDB" w14:textId="77777777" w:rsidR="002729DB" w:rsidRDefault="002729DB" w:rsidP="002729DB">
            <w:pPr>
              <w:numPr>
                <w:ilvl w:val="0"/>
                <w:numId w:val="15"/>
              </w:numPr>
              <w:rPr>
                <w:ins w:id="2855" w:author="Ammanuel Beyene" w:date="2022-05-17T19:27:00Z"/>
                <w:rFonts w:ascii="Arial" w:hAnsi="Arial" w:cs="Arial"/>
                <w:b/>
                <w:sz w:val="22"/>
                <w:szCs w:val="22"/>
              </w:rPr>
            </w:pPr>
            <w:ins w:id="2856" w:author="Ammanuel Beyene" w:date="2022-05-17T19:27:00Z">
              <w:r>
                <w:rPr>
                  <w:rFonts w:ascii="Arial" w:hAnsi="Arial" w:cs="Arial"/>
                  <w:b/>
                  <w:sz w:val="22"/>
                  <w:szCs w:val="22"/>
                </w:rPr>
                <w:t>User account manager</w:t>
              </w:r>
            </w:ins>
          </w:p>
          <w:p w14:paraId="0B4531C9" w14:textId="77777777" w:rsidR="002729DB" w:rsidRDefault="002729DB" w:rsidP="002729DB">
            <w:pPr>
              <w:numPr>
                <w:ilvl w:val="0"/>
                <w:numId w:val="15"/>
              </w:numPr>
              <w:rPr>
                <w:ins w:id="2857" w:author="Ammanuel Beyene" w:date="2022-05-17T19:27:00Z"/>
                <w:rFonts w:ascii="Arial" w:hAnsi="Arial" w:cs="Arial"/>
                <w:b/>
                <w:sz w:val="22"/>
                <w:szCs w:val="22"/>
              </w:rPr>
            </w:pPr>
            <w:ins w:id="2858" w:author="Ammanuel Beyene" w:date="2022-05-17T19:27:00Z">
              <w:r>
                <w:rPr>
                  <w:rFonts w:ascii="Arial" w:hAnsi="Arial" w:cs="Arial"/>
                  <w:b/>
                  <w:sz w:val="22"/>
                  <w:szCs w:val="22"/>
                </w:rPr>
                <w:t>Owner</w:t>
              </w:r>
            </w:ins>
          </w:p>
          <w:p w14:paraId="7893B299" w14:textId="77777777" w:rsidR="002729DB" w:rsidRDefault="002729DB" w:rsidP="002729DB">
            <w:pPr>
              <w:numPr>
                <w:ilvl w:val="0"/>
                <w:numId w:val="15"/>
              </w:numPr>
              <w:rPr>
                <w:ins w:id="2859" w:author="Ammanuel Beyene" w:date="2022-05-17T19:27:00Z"/>
                <w:rFonts w:ascii="Arial" w:hAnsi="Arial" w:cs="Arial"/>
                <w:b/>
                <w:sz w:val="22"/>
                <w:szCs w:val="22"/>
              </w:rPr>
            </w:pPr>
            <w:ins w:id="2860" w:author="Ammanuel Beyene" w:date="2022-05-17T19:27:00Z">
              <w:r>
                <w:rPr>
                  <w:rFonts w:ascii="Arial" w:hAnsi="Arial" w:cs="Arial"/>
                  <w:b/>
                  <w:sz w:val="22"/>
                  <w:szCs w:val="22"/>
                </w:rPr>
                <w:t>Security and customer support manager</w:t>
              </w:r>
            </w:ins>
          </w:p>
          <w:p w14:paraId="55379BD4" w14:textId="77777777" w:rsidR="002729DB" w:rsidRDefault="002729DB" w:rsidP="002729DB">
            <w:pPr>
              <w:numPr>
                <w:ilvl w:val="0"/>
                <w:numId w:val="15"/>
              </w:numPr>
              <w:rPr>
                <w:ins w:id="2861" w:author="Ammanuel Beyene" w:date="2022-05-17T19:27:00Z"/>
                <w:rFonts w:ascii="Arial" w:hAnsi="Arial" w:cs="Arial"/>
                <w:b/>
                <w:sz w:val="22"/>
                <w:szCs w:val="22"/>
              </w:rPr>
            </w:pPr>
            <w:ins w:id="2862" w:author="Ammanuel Beyene" w:date="2022-05-17T19:27:00Z">
              <w:r>
                <w:rPr>
                  <w:rFonts w:ascii="Arial" w:hAnsi="Arial" w:cs="Arial"/>
                  <w:b/>
                  <w:sz w:val="22"/>
                  <w:szCs w:val="22"/>
                </w:rPr>
                <w:t>News sources</w:t>
              </w:r>
            </w:ins>
          </w:p>
          <w:p w14:paraId="516204C8" w14:textId="77777777" w:rsidR="002729DB" w:rsidRDefault="002729DB" w:rsidP="002729DB">
            <w:pPr>
              <w:numPr>
                <w:ilvl w:val="0"/>
                <w:numId w:val="15"/>
              </w:numPr>
              <w:rPr>
                <w:ins w:id="2863" w:author="Ammanuel Beyene" w:date="2022-05-17T19:27:00Z"/>
                <w:rFonts w:ascii="Arial" w:hAnsi="Arial" w:cs="Arial"/>
                <w:b/>
                <w:sz w:val="22"/>
                <w:szCs w:val="22"/>
              </w:rPr>
            </w:pPr>
            <w:ins w:id="2864" w:author="Ammanuel Beyene" w:date="2022-05-17T19:27:00Z">
              <w:r>
                <w:rPr>
                  <w:rFonts w:ascii="Arial" w:hAnsi="Arial" w:cs="Arial"/>
                  <w:b/>
                  <w:sz w:val="22"/>
                  <w:szCs w:val="22"/>
                </w:rPr>
                <w:t xml:space="preserve">Local government </w:t>
              </w:r>
            </w:ins>
          </w:p>
          <w:p w14:paraId="385E54A8" w14:textId="77777777" w:rsidR="002729DB" w:rsidRPr="007769BC" w:rsidRDefault="002729DB" w:rsidP="002729DB">
            <w:pPr>
              <w:numPr>
                <w:ilvl w:val="0"/>
                <w:numId w:val="15"/>
              </w:numPr>
              <w:rPr>
                <w:ins w:id="2865" w:author="Ammanuel Beyene" w:date="2022-05-17T19:27:00Z"/>
                <w:rFonts w:ascii="Arial" w:hAnsi="Arial" w:cs="Arial"/>
                <w:b/>
                <w:sz w:val="22"/>
                <w:szCs w:val="22"/>
              </w:rPr>
            </w:pPr>
            <w:ins w:id="2866" w:author="Ammanuel Beyene" w:date="2022-05-17T19:27:00Z">
              <w:r>
                <w:rPr>
                  <w:rFonts w:ascii="Arial" w:hAnsi="Arial" w:cs="Arial"/>
                  <w:b/>
                  <w:sz w:val="22"/>
                  <w:szCs w:val="22"/>
                </w:rPr>
                <w:t>Content and posts manager</w:t>
              </w:r>
            </w:ins>
          </w:p>
        </w:tc>
      </w:tr>
      <w:tr w:rsidR="002729DB" w:rsidRPr="007769BC" w14:paraId="70B7233C" w14:textId="77777777" w:rsidTr="007B3270">
        <w:trPr>
          <w:ins w:id="2867" w:author="Ammanuel Beyene" w:date="2022-05-17T19:27:00Z"/>
        </w:trPr>
        <w:tc>
          <w:tcPr>
            <w:tcW w:w="9576" w:type="dxa"/>
            <w:gridSpan w:val="4"/>
            <w:shd w:val="clear" w:color="auto" w:fill="auto"/>
          </w:tcPr>
          <w:p w14:paraId="2FA2D6ED" w14:textId="77777777" w:rsidR="002729DB" w:rsidRDefault="002729DB" w:rsidP="007B3270">
            <w:pPr>
              <w:rPr>
                <w:ins w:id="2868" w:author="Ammanuel Beyene" w:date="2022-05-17T19:27:00Z"/>
                <w:rFonts w:ascii="Arial" w:hAnsi="Arial" w:cs="Arial"/>
                <w:sz w:val="22"/>
                <w:szCs w:val="22"/>
              </w:rPr>
            </w:pPr>
            <w:ins w:id="2869" w:author="Ammanuel Beyene" w:date="2022-05-17T19:27: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151C0A68" w14:textId="10742747" w:rsidR="002729DB" w:rsidRDefault="002729DB" w:rsidP="007B3270">
            <w:pPr>
              <w:rPr>
                <w:ins w:id="2870" w:author="Ammanuel Beyene" w:date="2022-05-17T19:27:00Z"/>
                <w:rFonts w:ascii="Arial" w:hAnsi="Arial" w:cs="Arial"/>
                <w:sz w:val="22"/>
                <w:szCs w:val="22"/>
              </w:rPr>
            </w:pPr>
            <w:ins w:id="2871" w:author="Ammanuel Beyene" w:date="2022-05-17T19:27:00Z">
              <w:r>
                <w:rPr>
                  <w:rFonts w:ascii="Arial" w:hAnsi="Arial" w:cs="Arial"/>
                  <w:sz w:val="22"/>
                  <w:szCs w:val="22"/>
                </w:rPr>
                <w:t xml:space="preserve">            Owner – wants users to use the app and its functionalities and to gain more users as active members </w:t>
              </w:r>
            </w:ins>
            <w:ins w:id="2872" w:author="Ammanuel Beyene" w:date="2022-05-19T18:16:00Z">
              <w:r w:rsidR="00846420">
                <w:rPr>
                  <w:rFonts w:ascii="Arial" w:hAnsi="Arial" w:cs="Arial"/>
                  <w:sz w:val="22"/>
                  <w:szCs w:val="22"/>
                </w:rPr>
                <w:t>increase</w:t>
              </w:r>
            </w:ins>
            <w:ins w:id="2873" w:author="Ammanuel Beyene" w:date="2022-05-17T19:27:00Z">
              <w:r>
                <w:rPr>
                  <w:rFonts w:ascii="Arial" w:hAnsi="Arial" w:cs="Arial"/>
                  <w:sz w:val="22"/>
                  <w:szCs w:val="22"/>
                </w:rPr>
                <w:t xml:space="preserve">  </w:t>
              </w:r>
            </w:ins>
          </w:p>
          <w:p w14:paraId="6FC7F61E" w14:textId="77777777" w:rsidR="002729DB" w:rsidRDefault="002729DB" w:rsidP="007B3270">
            <w:pPr>
              <w:ind w:left="720"/>
              <w:rPr>
                <w:ins w:id="2874" w:author="Ammanuel Beyene" w:date="2022-05-17T19:27:00Z"/>
                <w:rFonts w:ascii="Arial" w:hAnsi="Arial" w:cs="Arial"/>
                <w:sz w:val="22"/>
                <w:szCs w:val="22"/>
              </w:rPr>
            </w:pPr>
            <w:ins w:id="2875" w:author="Ammanuel Beyene" w:date="2022-05-17T19:27:00Z">
              <w:r>
                <w:rPr>
                  <w:rFonts w:ascii="Arial" w:hAnsi="Arial" w:cs="Arial"/>
                  <w:sz w:val="22"/>
                  <w:szCs w:val="22"/>
                </w:rPr>
                <w:t>Business partners – want the software to be successful and for users to interact with the posts, which may include the business partners posts</w:t>
              </w:r>
            </w:ins>
          </w:p>
          <w:p w14:paraId="6539E1E5" w14:textId="066BA989" w:rsidR="002729DB" w:rsidRDefault="00846420" w:rsidP="007B3270">
            <w:pPr>
              <w:ind w:left="720"/>
              <w:rPr>
                <w:ins w:id="2876" w:author="Ammanuel Beyene" w:date="2022-05-17T19:27:00Z"/>
                <w:rFonts w:ascii="Arial" w:hAnsi="Arial" w:cs="Arial"/>
                <w:sz w:val="22"/>
                <w:szCs w:val="22"/>
              </w:rPr>
            </w:pPr>
            <w:ins w:id="2877" w:author="Ammanuel Beyene" w:date="2022-05-19T18:16:00Z">
              <w:r>
                <w:rPr>
                  <w:rFonts w:ascii="Arial" w:hAnsi="Arial" w:cs="Arial"/>
                  <w:sz w:val="22"/>
                  <w:szCs w:val="22"/>
                </w:rPr>
                <w:t>Sponsors</w:t>
              </w:r>
            </w:ins>
            <w:ins w:id="2878" w:author="Ammanuel Beyene" w:date="2022-05-17T19:27:00Z">
              <w:r w:rsidR="002729DB">
                <w:rPr>
                  <w:rFonts w:ascii="Arial" w:hAnsi="Arial" w:cs="Arial"/>
                  <w:sz w:val="22"/>
                  <w:szCs w:val="22"/>
                </w:rPr>
                <w:t xml:space="preserve"> – want the software to be successful and for users to be active members of the software</w:t>
              </w:r>
            </w:ins>
          </w:p>
          <w:p w14:paraId="789BF7E9" w14:textId="77777777" w:rsidR="002729DB" w:rsidRDefault="002729DB" w:rsidP="007B3270">
            <w:pPr>
              <w:ind w:left="720"/>
              <w:rPr>
                <w:ins w:id="2879" w:author="Ammanuel Beyene" w:date="2022-05-17T19:27:00Z"/>
                <w:rFonts w:ascii="Arial" w:hAnsi="Arial" w:cs="Arial"/>
                <w:sz w:val="22"/>
                <w:szCs w:val="22"/>
              </w:rPr>
            </w:pPr>
          </w:p>
          <w:p w14:paraId="1282B12A" w14:textId="77777777" w:rsidR="002729DB" w:rsidRPr="007769BC" w:rsidRDefault="002729DB" w:rsidP="007B3270">
            <w:pPr>
              <w:ind w:left="720"/>
              <w:rPr>
                <w:ins w:id="2880" w:author="Ammanuel Beyene" w:date="2022-05-17T19:27:00Z"/>
                <w:rFonts w:ascii="Arial" w:hAnsi="Arial" w:cs="Arial"/>
                <w:sz w:val="22"/>
                <w:szCs w:val="22"/>
              </w:rPr>
            </w:pPr>
          </w:p>
          <w:p w14:paraId="3AD35420" w14:textId="77777777" w:rsidR="002729DB" w:rsidRPr="007769BC" w:rsidRDefault="002729DB" w:rsidP="007B3270">
            <w:pPr>
              <w:rPr>
                <w:ins w:id="2881" w:author="Ammanuel Beyene" w:date="2022-05-17T19:27:00Z"/>
                <w:rFonts w:ascii="Arial" w:hAnsi="Arial" w:cs="Arial"/>
                <w:sz w:val="22"/>
                <w:szCs w:val="22"/>
              </w:rPr>
            </w:pPr>
          </w:p>
          <w:p w14:paraId="584F2E7C" w14:textId="77777777" w:rsidR="002729DB" w:rsidRPr="007769BC" w:rsidRDefault="002729DB" w:rsidP="007B3270">
            <w:pPr>
              <w:rPr>
                <w:ins w:id="2882" w:author="Ammanuel Beyene" w:date="2022-05-17T19:27:00Z"/>
                <w:rFonts w:ascii="Arial" w:hAnsi="Arial" w:cs="Arial"/>
                <w:sz w:val="22"/>
                <w:szCs w:val="22"/>
              </w:rPr>
            </w:pPr>
          </w:p>
        </w:tc>
      </w:tr>
      <w:tr w:rsidR="002729DB" w:rsidRPr="007769BC" w14:paraId="19BE3EE8" w14:textId="77777777" w:rsidTr="007B3270">
        <w:trPr>
          <w:ins w:id="2883" w:author="Ammanuel Beyene" w:date="2022-05-17T19:27:00Z"/>
        </w:trPr>
        <w:tc>
          <w:tcPr>
            <w:tcW w:w="9576" w:type="dxa"/>
            <w:gridSpan w:val="4"/>
            <w:shd w:val="clear" w:color="auto" w:fill="auto"/>
          </w:tcPr>
          <w:p w14:paraId="3CCFACFB" w14:textId="77777777" w:rsidR="002729DB" w:rsidRPr="007769BC" w:rsidRDefault="002729DB" w:rsidP="007B3270">
            <w:pPr>
              <w:rPr>
                <w:ins w:id="2884" w:author="Ammanuel Beyene" w:date="2022-05-17T19:27:00Z"/>
                <w:rFonts w:ascii="Arial" w:hAnsi="Arial" w:cs="Arial"/>
                <w:sz w:val="22"/>
                <w:szCs w:val="22"/>
              </w:rPr>
            </w:pPr>
            <w:ins w:id="2885" w:author="Ammanuel Beyene" w:date="2022-05-17T19:27: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062C0083" w14:textId="77777777" w:rsidR="002729DB" w:rsidRPr="007769BC" w:rsidRDefault="002729DB" w:rsidP="007B3270">
            <w:pPr>
              <w:rPr>
                <w:ins w:id="2886" w:author="Ammanuel Beyene" w:date="2022-05-17T19:27:00Z"/>
                <w:rFonts w:ascii="Arial" w:hAnsi="Arial" w:cs="Arial"/>
                <w:sz w:val="22"/>
                <w:szCs w:val="22"/>
              </w:rPr>
            </w:pPr>
          </w:p>
          <w:p w14:paraId="611C6792" w14:textId="58B4E4C0" w:rsidR="002729DB" w:rsidRPr="007769BC" w:rsidRDefault="002729DB" w:rsidP="007B3270">
            <w:pPr>
              <w:rPr>
                <w:ins w:id="2887" w:author="Ammanuel Beyene" w:date="2022-05-17T19:27:00Z"/>
                <w:rFonts w:ascii="Arial" w:hAnsi="Arial" w:cs="Arial"/>
                <w:sz w:val="22"/>
                <w:szCs w:val="22"/>
              </w:rPr>
            </w:pPr>
            <w:ins w:id="2888" w:author="Ammanuel Beyene" w:date="2022-05-17T19:27:00Z">
              <w:r>
                <w:rPr>
                  <w:rFonts w:ascii="Arial" w:hAnsi="Arial" w:cs="Arial"/>
                  <w:sz w:val="22"/>
                  <w:szCs w:val="22"/>
                </w:rPr>
                <w:t xml:space="preserve">After creating an account and being approved, users can use the website and all its features. Posters will be able to </w:t>
              </w:r>
            </w:ins>
            <w:ins w:id="2889" w:author="Ammanuel Beyene" w:date="2022-05-19T18:16:00Z">
              <w:r w:rsidR="00864A0E">
                <w:rPr>
                  <w:rFonts w:ascii="Arial" w:hAnsi="Arial" w:cs="Arial"/>
                  <w:sz w:val="22"/>
                  <w:szCs w:val="22"/>
                </w:rPr>
                <w:t>post,</w:t>
              </w:r>
            </w:ins>
            <w:ins w:id="2890" w:author="Ammanuel Beyene" w:date="2022-05-17T19:27:00Z">
              <w:r>
                <w:rPr>
                  <w:rFonts w:ascii="Arial" w:hAnsi="Arial" w:cs="Arial"/>
                  <w:sz w:val="22"/>
                  <w:szCs w:val="22"/>
                </w:rPr>
                <w:t xml:space="preserve"> and users will be able to view various posts, interact with the posters or other users.</w:t>
              </w:r>
            </w:ins>
          </w:p>
        </w:tc>
      </w:tr>
      <w:tr w:rsidR="002729DB" w:rsidRPr="007769BC" w14:paraId="1047BFC9" w14:textId="77777777" w:rsidTr="007B3270">
        <w:trPr>
          <w:ins w:id="2891" w:author="Ammanuel Beyene" w:date="2022-05-17T19:27:00Z"/>
        </w:trPr>
        <w:tc>
          <w:tcPr>
            <w:tcW w:w="9576" w:type="dxa"/>
            <w:gridSpan w:val="4"/>
            <w:shd w:val="clear" w:color="auto" w:fill="auto"/>
          </w:tcPr>
          <w:p w14:paraId="32800F37" w14:textId="77777777" w:rsidR="002729DB" w:rsidRPr="007769BC" w:rsidRDefault="002729DB" w:rsidP="007B3270">
            <w:pPr>
              <w:rPr>
                <w:ins w:id="2892" w:author="Ammanuel Beyene" w:date="2022-05-17T19:27:00Z"/>
                <w:rFonts w:ascii="Arial" w:hAnsi="Arial" w:cs="Arial"/>
                <w:sz w:val="22"/>
                <w:szCs w:val="22"/>
              </w:rPr>
            </w:pPr>
            <w:ins w:id="2893" w:author="Ammanuel Beyene" w:date="2022-05-17T19:27:00Z">
              <w:r w:rsidRPr="007769BC">
                <w:rPr>
                  <w:rFonts w:ascii="Arial" w:hAnsi="Arial" w:cs="Arial"/>
                  <w:b/>
                  <w:sz w:val="22"/>
                  <w:szCs w:val="22"/>
                </w:rPr>
                <w:t>Trigger</w:t>
              </w:r>
              <w:r w:rsidRPr="007769BC">
                <w:rPr>
                  <w:rFonts w:ascii="Arial" w:hAnsi="Arial" w:cs="Arial"/>
                  <w:sz w:val="22"/>
                  <w:szCs w:val="22"/>
                </w:rPr>
                <w:t xml:space="preserve">: </w:t>
              </w:r>
              <w:r>
                <w:rPr>
                  <w:rFonts w:ascii="Arial" w:hAnsi="Arial" w:cs="Arial"/>
                  <w:sz w:val="22"/>
                  <w:szCs w:val="22"/>
                </w:rPr>
                <w:t>Users and posters view posts and interact with each other</w:t>
              </w:r>
            </w:ins>
          </w:p>
          <w:p w14:paraId="75D48F03" w14:textId="77777777" w:rsidR="002729DB" w:rsidRPr="007769BC" w:rsidRDefault="002729DB" w:rsidP="007B3270">
            <w:pPr>
              <w:rPr>
                <w:ins w:id="2894" w:author="Ammanuel Beyene" w:date="2022-05-17T19:27:00Z"/>
                <w:rFonts w:ascii="Arial" w:hAnsi="Arial" w:cs="Arial"/>
                <w:sz w:val="22"/>
                <w:szCs w:val="22"/>
              </w:rPr>
            </w:pPr>
          </w:p>
          <w:p w14:paraId="767F64B7" w14:textId="77777777" w:rsidR="002729DB" w:rsidRPr="007769BC" w:rsidRDefault="002729DB" w:rsidP="007B3270">
            <w:pPr>
              <w:tabs>
                <w:tab w:val="left" w:pos="1980"/>
                <w:tab w:val="left" w:pos="3240"/>
              </w:tabs>
              <w:rPr>
                <w:ins w:id="2895" w:author="Ammanuel Beyene" w:date="2022-05-17T19:27:00Z"/>
                <w:rFonts w:ascii="Arial" w:hAnsi="Arial" w:cs="Arial"/>
                <w:sz w:val="22"/>
                <w:szCs w:val="22"/>
              </w:rPr>
            </w:pPr>
            <w:ins w:id="2896" w:author="Ammanuel Beyene" w:date="2022-05-17T19:27: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 xml:space="preserve">_x__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2729DB" w:rsidRPr="007769BC" w14:paraId="21BB55DB" w14:textId="77777777" w:rsidTr="007B3270">
        <w:trPr>
          <w:ins w:id="2897" w:author="Ammanuel Beyene" w:date="2022-05-17T19:27:00Z"/>
        </w:trPr>
        <w:tc>
          <w:tcPr>
            <w:tcW w:w="9576" w:type="dxa"/>
            <w:gridSpan w:val="4"/>
            <w:shd w:val="clear" w:color="auto" w:fill="auto"/>
          </w:tcPr>
          <w:p w14:paraId="2B954CE0" w14:textId="77777777" w:rsidR="002729DB" w:rsidRPr="007769BC" w:rsidRDefault="002729DB" w:rsidP="007B3270">
            <w:pPr>
              <w:rPr>
                <w:ins w:id="2898" w:author="Ammanuel Beyene" w:date="2022-05-17T19:27:00Z"/>
                <w:rFonts w:ascii="Arial" w:hAnsi="Arial" w:cs="Arial"/>
                <w:sz w:val="22"/>
                <w:szCs w:val="22"/>
              </w:rPr>
            </w:pPr>
            <w:ins w:id="2899" w:author="Ammanuel Beyene" w:date="2022-05-17T19:27:00Z">
              <w:r w:rsidRPr="007769BC">
                <w:rPr>
                  <w:rFonts w:ascii="Arial" w:hAnsi="Arial" w:cs="Arial"/>
                  <w:b/>
                  <w:sz w:val="22"/>
                  <w:szCs w:val="22"/>
                </w:rPr>
                <w:t>Relationships</w:t>
              </w:r>
              <w:r w:rsidRPr="007769BC">
                <w:rPr>
                  <w:rFonts w:ascii="Arial" w:hAnsi="Arial" w:cs="Arial"/>
                  <w:sz w:val="22"/>
                  <w:szCs w:val="22"/>
                </w:rPr>
                <w:t xml:space="preserve">: </w:t>
              </w:r>
            </w:ins>
          </w:p>
          <w:p w14:paraId="19B2F276" w14:textId="77777777" w:rsidR="002729DB" w:rsidRPr="007769BC" w:rsidRDefault="002729DB" w:rsidP="007B3270">
            <w:pPr>
              <w:tabs>
                <w:tab w:val="left" w:pos="720"/>
              </w:tabs>
              <w:rPr>
                <w:ins w:id="2900" w:author="Ammanuel Beyene" w:date="2022-05-17T19:27:00Z"/>
                <w:rFonts w:ascii="Arial" w:hAnsi="Arial" w:cs="Arial"/>
                <w:sz w:val="22"/>
                <w:szCs w:val="22"/>
              </w:rPr>
            </w:pPr>
            <w:ins w:id="2901" w:author="Ammanuel Beyene" w:date="2022-05-17T19:27: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 xml:space="preserve">Users, user account manager, security and customer support manager, </w:t>
              </w:r>
              <w:proofErr w:type="gramStart"/>
              <w:r>
                <w:rPr>
                  <w:rFonts w:ascii="Arial" w:hAnsi="Arial" w:cs="Arial"/>
                  <w:sz w:val="22"/>
                  <w:szCs w:val="22"/>
                </w:rPr>
                <w:t>content</w:t>
              </w:r>
              <w:proofErr w:type="gramEnd"/>
              <w:r>
                <w:rPr>
                  <w:rFonts w:ascii="Arial" w:hAnsi="Arial" w:cs="Arial"/>
                  <w:sz w:val="22"/>
                  <w:szCs w:val="22"/>
                </w:rPr>
                <w:t xml:space="preserve"> and posts manager</w:t>
              </w:r>
            </w:ins>
          </w:p>
          <w:p w14:paraId="010C5E7B" w14:textId="29C5E13D" w:rsidR="002729DB" w:rsidRPr="007769BC" w:rsidRDefault="002729DB" w:rsidP="007B3270">
            <w:pPr>
              <w:tabs>
                <w:tab w:val="left" w:pos="720"/>
              </w:tabs>
              <w:rPr>
                <w:ins w:id="2902" w:author="Ammanuel Beyene" w:date="2022-05-17T19:27:00Z"/>
                <w:rFonts w:ascii="Arial" w:hAnsi="Arial" w:cs="Arial"/>
                <w:sz w:val="22"/>
                <w:szCs w:val="22"/>
              </w:rPr>
            </w:pPr>
            <w:ins w:id="2903" w:author="Ammanuel Beyene" w:date="2022-05-17T19:27: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ins>
            <w:ins w:id="2904" w:author="Ammanuel Beyene" w:date="2022-05-20T23:47:00Z">
              <w:r w:rsidR="00D0682F">
                <w:rPr>
                  <w:rFonts w:ascii="Arial" w:hAnsi="Arial" w:cs="Arial"/>
                  <w:sz w:val="22"/>
                  <w:szCs w:val="22"/>
                </w:rPr>
                <w:t>Warn of covid rules</w:t>
              </w:r>
            </w:ins>
          </w:p>
          <w:p w14:paraId="52913E58" w14:textId="77777777" w:rsidR="002729DB" w:rsidRPr="007769BC" w:rsidRDefault="002729DB" w:rsidP="007B3270">
            <w:pPr>
              <w:tabs>
                <w:tab w:val="left" w:pos="720"/>
              </w:tabs>
              <w:rPr>
                <w:ins w:id="2905" w:author="Ammanuel Beyene" w:date="2022-05-17T19:27:00Z"/>
                <w:rFonts w:ascii="Arial" w:hAnsi="Arial" w:cs="Arial"/>
                <w:sz w:val="22"/>
                <w:szCs w:val="22"/>
              </w:rPr>
            </w:pPr>
            <w:ins w:id="2906" w:author="Ammanuel Beyene" w:date="2022-05-17T19:27: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None</w:t>
              </w:r>
            </w:ins>
          </w:p>
          <w:p w14:paraId="29118F83" w14:textId="77777777" w:rsidR="002729DB" w:rsidRPr="007769BC" w:rsidRDefault="002729DB" w:rsidP="007B3270">
            <w:pPr>
              <w:tabs>
                <w:tab w:val="left" w:pos="720"/>
              </w:tabs>
              <w:rPr>
                <w:ins w:id="2907" w:author="Ammanuel Beyene" w:date="2022-05-17T19:27:00Z"/>
                <w:rFonts w:ascii="Arial" w:hAnsi="Arial" w:cs="Arial"/>
                <w:sz w:val="22"/>
                <w:szCs w:val="22"/>
              </w:rPr>
            </w:pPr>
            <w:ins w:id="2908" w:author="Ammanuel Beyene" w:date="2022-05-17T19:27: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sz w:val="22"/>
                  <w:szCs w:val="22"/>
                </w:rPr>
                <w:t>None</w:t>
              </w:r>
            </w:ins>
          </w:p>
        </w:tc>
      </w:tr>
      <w:tr w:rsidR="002729DB" w:rsidRPr="007769BC" w14:paraId="19284625" w14:textId="77777777" w:rsidTr="007B3270">
        <w:trPr>
          <w:ins w:id="2909" w:author="Ammanuel Beyene" w:date="2022-05-17T19:27:00Z"/>
        </w:trPr>
        <w:tc>
          <w:tcPr>
            <w:tcW w:w="9576" w:type="dxa"/>
            <w:gridSpan w:val="4"/>
            <w:shd w:val="clear" w:color="auto" w:fill="auto"/>
          </w:tcPr>
          <w:p w14:paraId="2AD96E0E" w14:textId="77777777" w:rsidR="002729DB" w:rsidRPr="007769BC" w:rsidRDefault="002729DB" w:rsidP="007B3270">
            <w:pPr>
              <w:rPr>
                <w:ins w:id="2910" w:author="Ammanuel Beyene" w:date="2022-05-17T19:27:00Z"/>
                <w:rFonts w:ascii="Arial" w:hAnsi="Arial" w:cs="Arial"/>
                <w:sz w:val="22"/>
                <w:szCs w:val="22"/>
              </w:rPr>
            </w:pPr>
            <w:ins w:id="2911" w:author="Ammanuel Beyene" w:date="2022-05-17T19:27: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725FCB1A" w14:textId="77777777" w:rsidR="002729DB" w:rsidRDefault="002729DB" w:rsidP="007B3270">
            <w:pPr>
              <w:rPr>
                <w:ins w:id="2912" w:author="Ammanuel Beyene" w:date="2022-05-17T19:27:00Z"/>
                <w:rFonts w:ascii="Arial" w:hAnsi="Arial" w:cs="Arial"/>
                <w:sz w:val="22"/>
                <w:szCs w:val="22"/>
              </w:rPr>
            </w:pPr>
            <w:ins w:id="2913" w:author="Ammanuel Beyene" w:date="2022-05-17T19:27:00Z">
              <w:r>
                <w:rPr>
                  <w:rFonts w:ascii="Arial" w:hAnsi="Arial" w:cs="Arial"/>
                  <w:sz w:val="22"/>
                  <w:szCs w:val="22"/>
                </w:rPr>
                <w:t>1. Users are approved for account creation</w:t>
              </w:r>
            </w:ins>
          </w:p>
          <w:p w14:paraId="5FFF913D" w14:textId="77777777" w:rsidR="002729DB" w:rsidRDefault="002729DB" w:rsidP="007B3270">
            <w:pPr>
              <w:rPr>
                <w:ins w:id="2914" w:author="Ammanuel Beyene" w:date="2022-05-17T19:27:00Z"/>
                <w:rFonts w:ascii="Arial" w:hAnsi="Arial" w:cs="Arial"/>
                <w:sz w:val="22"/>
                <w:szCs w:val="22"/>
              </w:rPr>
            </w:pPr>
            <w:ins w:id="2915" w:author="Ammanuel Beyene" w:date="2022-05-17T19:27:00Z">
              <w:r>
                <w:rPr>
                  <w:rFonts w:ascii="Arial" w:hAnsi="Arial" w:cs="Arial"/>
                  <w:sz w:val="22"/>
                  <w:szCs w:val="22"/>
                </w:rPr>
                <w:t xml:space="preserve">2. Users check the various posts </w:t>
              </w:r>
            </w:ins>
          </w:p>
          <w:p w14:paraId="6A73C778" w14:textId="77777777" w:rsidR="002729DB" w:rsidRDefault="002729DB" w:rsidP="007B3270">
            <w:pPr>
              <w:rPr>
                <w:ins w:id="2916" w:author="Ammanuel Beyene" w:date="2022-05-17T19:27:00Z"/>
                <w:rFonts w:ascii="Arial" w:hAnsi="Arial" w:cs="Arial"/>
                <w:sz w:val="22"/>
                <w:szCs w:val="22"/>
              </w:rPr>
            </w:pPr>
            <w:ins w:id="2917" w:author="Ammanuel Beyene" w:date="2022-05-17T19:27:00Z">
              <w:r>
                <w:rPr>
                  <w:rFonts w:ascii="Arial" w:hAnsi="Arial" w:cs="Arial"/>
                  <w:sz w:val="22"/>
                  <w:szCs w:val="22"/>
                </w:rPr>
                <w:t>3. Posters post under various sections</w:t>
              </w:r>
            </w:ins>
          </w:p>
          <w:p w14:paraId="76B83F86" w14:textId="5629F210" w:rsidR="002729DB" w:rsidRDefault="002729DB" w:rsidP="007B3270">
            <w:pPr>
              <w:rPr>
                <w:ins w:id="2918" w:author="Ammanuel Beyene" w:date="2022-05-19T23:10:00Z"/>
                <w:rFonts w:ascii="Arial" w:hAnsi="Arial" w:cs="Arial"/>
                <w:sz w:val="22"/>
                <w:szCs w:val="22"/>
              </w:rPr>
            </w:pPr>
            <w:ins w:id="2919" w:author="Ammanuel Beyene" w:date="2022-05-17T19:27:00Z">
              <w:r>
                <w:rPr>
                  <w:rFonts w:ascii="Arial" w:hAnsi="Arial" w:cs="Arial"/>
                  <w:sz w:val="22"/>
                  <w:szCs w:val="22"/>
                </w:rPr>
                <w:t>4. Users and posters interact with each other</w:t>
              </w:r>
            </w:ins>
          </w:p>
          <w:p w14:paraId="22383D6F" w14:textId="11C58293" w:rsidR="00AE6BA1" w:rsidRPr="007769BC" w:rsidRDefault="00AE6BA1" w:rsidP="007B3270">
            <w:pPr>
              <w:rPr>
                <w:ins w:id="2920" w:author="Ammanuel Beyene" w:date="2022-05-17T19:27:00Z"/>
                <w:rFonts w:ascii="Arial" w:hAnsi="Arial" w:cs="Arial"/>
                <w:sz w:val="22"/>
                <w:szCs w:val="22"/>
              </w:rPr>
            </w:pPr>
            <w:ins w:id="2921" w:author="Ammanuel Beyene" w:date="2022-05-19T23:10:00Z">
              <w:r>
                <w:rPr>
                  <w:rFonts w:ascii="Arial" w:hAnsi="Arial" w:cs="Arial"/>
                  <w:sz w:val="22"/>
                  <w:szCs w:val="22"/>
                </w:rPr>
                <w:t>5. A warning to follow covid</w:t>
              </w:r>
            </w:ins>
            <w:ins w:id="2922" w:author="Ammanuel Beyene" w:date="2022-05-20T23:47:00Z">
              <w:r w:rsidR="00672F82">
                <w:rPr>
                  <w:rFonts w:ascii="Arial" w:hAnsi="Arial" w:cs="Arial"/>
                  <w:sz w:val="22"/>
                  <w:szCs w:val="22"/>
                </w:rPr>
                <w:t xml:space="preserve"> </w:t>
              </w:r>
            </w:ins>
            <w:ins w:id="2923" w:author="Ammanuel Beyene" w:date="2022-05-19T23:10:00Z">
              <w:r>
                <w:rPr>
                  <w:rFonts w:ascii="Arial" w:hAnsi="Arial" w:cs="Arial"/>
                  <w:sz w:val="22"/>
                  <w:szCs w:val="22"/>
                </w:rPr>
                <w:t>precaution</w:t>
              </w:r>
            </w:ins>
            <w:ins w:id="2924" w:author="Ammanuel Beyene" w:date="2022-05-19T23:11:00Z">
              <w:r>
                <w:rPr>
                  <w:rFonts w:ascii="Arial" w:hAnsi="Arial" w:cs="Arial"/>
                  <w:sz w:val="22"/>
                  <w:szCs w:val="22"/>
                </w:rPr>
                <w:t xml:space="preserve"> measures will be displayed on the</w:t>
              </w:r>
            </w:ins>
            <w:ins w:id="2925" w:author="Ammanuel Beyene" w:date="2022-05-20T23:48:00Z">
              <w:r w:rsidR="00672F82">
                <w:rPr>
                  <w:rFonts w:ascii="Arial" w:hAnsi="Arial" w:cs="Arial"/>
                  <w:sz w:val="22"/>
                  <w:szCs w:val="22"/>
                </w:rPr>
                <w:t xml:space="preserve"> home page that will be updated according to the state’s laws </w:t>
              </w:r>
            </w:ins>
          </w:p>
          <w:p w14:paraId="1569FE54" w14:textId="77777777" w:rsidR="002729DB" w:rsidRPr="007769BC" w:rsidRDefault="002729DB" w:rsidP="007B3270">
            <w:pPr>
              <w:rPr>
                <w:ins w:id="2926" w:author="Ammanuel Beyene" w:date="2022-05-17T19:27:00Z"/>
                <w:rFonts w:ascii="Arial" w:hAnsi="Arial" w:cs="Arial"/>
                <w:sz w:val="22"/>
                <w:szCs w:val="22"/>
              </w:rPr>
            </w:pPr>
          </w:p>
          <w:p w14:paraId="1E4E9FBB" w14:textId="77777777" w:rsidR="002729DB" w:rsidRPr="007769BC" w:rsidRDefault="002729DB" w:rsidP="007B3270">
            <w:pPr>
              <w:rPr>
                <w:ins w:id="2927" w:author="Ammanuel Beyene" w:date="2022-05-17T19:27:00Z"/>
                <w:rFonts w:ascii="Arial" w:hAnsi="Arial" w:cs="Arial"/>
                <w:sz w:val="22"/>
                <w:szCs w:val="22"/>
              </w:rPr>
            </w:pPr>
          </w:p>
          <w:p w14:paraId="495279C9" w14:textId="77777777" w:rsidR="002729DB" w:rsidRPr="007769BC" w:rsidRDefault="002729DB" w:rsidP="007B3270">
            <w:pPr>
              <w:rPr>
                <w:ins w:id="2928" w:author="Ammanuel Beyene" w:date="2022-05-17T19:27:00Z"/>
                <w:rFonts w:ascii="Arial" w:hAnsi="Arial" w:cs="Arial"/>
                <w:sz w:val="22"/>
                <w:szCs w:val="22"/>
              </w:rPr>
            </w:pPr>
          </w:p>
          <w:p w14:paraId="7C16FE57" w14:textId="77777777" w:rsidR="002729DB" w:rsidRPr="007769BC" w:rsidRDefault="002729DB" w:rsidP="007B3270">
            <w:pPr>
              <w:rPr>
                <w:ins w:id="2929" w:author="Ammanuel Beyene" w:date="2022-05-17T19:27:00Z"/>
                <w:rFonts w:ascii="Arial" w:hAnsi="Arial" w:cs="Arial"/>
                <w:sz w:val="22"/>
                <w:szCs w:val="22"/>
              </w:rPr>
            </w:pPr>
          </w:p>
        </w:tc>
      </w:tr>
      <w:tr w:rsidR="002729DB" w:rsidRPr="007769BC" w14:paraId="32FADC53" w14:textId="77777777" w:rsidTr="007B3270">
        <w:trPr>
          <w:trHeight w:val="498"/>
          <w:ins w:id="2930" w:author="Ammanuel Beyene" w:date="2022-05-17T19:27:00Z"/>
        </w:trPr>
        <w:tc>
          <w:tcPr>
            <w:tcW w:w="9576" w:type="dxa"/>
            <w:gridSpan w:val="4"/>
            <w:shd w:val="clear" w:color="auto" w:fill="auto"/>
          </w:tcPr>
          <w:p w14:paraId="3917BAB4" w14:textId="77777777" w:rsidR="002729DB" w:rsidRDefault="002729DB" w:rsidP="007B3270">
            <w:pPr>
              <w:rPr>
                <w:ins w:id="2931" w:author="Ammanuel Beyene" w:date="2022-05-17T19:27:00Z"/>
                <w:rFonts w:ascii="Arial" w:hAnsi="Arial" w:cs="Arial"/>
                <w:sz w:val="22"/>
                <w:szCs w:val="22"/>
              </w:rPr>
            </w:pPr>
            <w:ins w:id="2932" w:author="Ammanuel Beyene" w:date="2022-05-17T19:27: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ins>
          </w:p>
          <w:p w14:paraId="5E626D3F" w14:textId="77777777" w:rsidR="002729DB" w:rsidRDefault="002729DB" w:rsidP="007B3270">
            <w:pPr>
              <w:rPr>
                <w:ins w:id="2933" w:author="Ammanuel Beyene" w:date="2022-05-17T19:27:00Z"/>
                <w:rFonts w:ascii="Arial" w:hAnsi="Arial" w:cs="Arial"/>
                <w:sz w:val="22"/>
                <w:szCs w:val="22"/>
              </w:rPr>
            </w:pPr>
          </w:p>
          <w:p w14:paraId="0105EC46" w14:textId="48184749" w:rsidR="002729DB" w:rsidRDefault="002729DB" w:rsidP="007B3270">
            <w:pPr>
              <w:rPr>
                <w:ins w:id="2934" w:author="Ammanuel Beyene" w:date="2022-05-17T19:27:00Z"/>
                <w:rFonts w:ascii="Arial" w:hAnsi="Arial" w:cs="Arial"/>
                <w:sz w:val="22"/>
                <w:szCs w:val="22"/>
              </w:rPr>
            </w:pPr>
            <w:ins w:id="2935" w:author="Ammanuel Beyene" w:date="2022-05-17T19:27:00Z">
              <w:r>
                <w:rPr>
                  <w:rFonts w:ascii="Arial" w:hAnsi="Arial" w:cs="Arial"/>
                  <w:sz w:val="22"/>
                  <w:szCs w:val="22"/>
                </w:rPr>
                <w:t>(</w:t>
              </w:r>
            </w:ins>
            <w:ins w:id="2936" w:author="Ammanuel Beyene" w:date="2022-05-19T18:16:00Z">
              <w:r w:rsidR="00502FBE">
                <w:rPr>
                  <w:rFonts w:ascii="Arial" w:hAnsi="Arial" w:cs="Arial"/>
                  <w:sz w:val="22"/>
                  <w:szCs w:val="22"/>
                </w:rPr>
                <w:t>Step</w:t>
              </w:r>
            </w:ins>
            <w:ins w:id="2937" w:author="Ammanuel Beyene" w:date="2022-05-17T19:27:00Z">
              <w:r>
                <w:rPr>
                  <w:rFonts w:ascii="Arial" w:hAnsi="Arial" w:cs="Arial"/>
                  <w:sz w:val="22"/>
                  <w:szCs w:val="22"/>
                </w:rPr>
                <w:t xml:space="preserve"> 4)</w:t>
              </w:r>
            </w:ins>
          </w:p>
          <w:p w14:paraId="5B45D97F" w14:textId="592DD8B5" w:rsidR="002729DB" w:rsidRDefault="002729DB" w:rsidP="007B3270">
            <w:pPr>
              <w:ind w:left="720"/>
              <w:rPr>
                <w:ins w:id="2938" w:author="Ammanuel Beyene" w:date="2022-05-17T19:27:00Z"/>
                <w:rFonts w:ascii="Arial" w:hAnsi="Arial" w:cs="Arial"/>
                <w:sz w:val="22"/>
                <w:szCs w:val="22"/>
              </w:rPr>
            </w:pPr>
            <w:ins w:id="2939" w:author="Ammanuel Beyene" w:date="2022-05-17T19:27:00Z">
              <w:r>
                <w:rPr>
                  <w:rFonts w:ascii="Arial" w:hAnsi="Arial" w:cs="Arial"/>
                  <w:sz w:val="22"/>
                  <w:szCs w:val="22"/>
                </w:rPr>
                <w:t xml:space="preserve">4a. </w:t>
              </w:r>
            </w:ins>
            <w:ins w:id="2940" w:author="Ammanuel Beyene" w:date="2022-05-19T18:16:00Z">
              <w:r w:rsidR="00502FBE">
                <w:rPr>
                  <w:rFonts w:ascii="Arial" w:hAnsi="Arial" w:cs="Arial"/>
                  <w:sz w:val="22"/>
                  <w:szCs w:val="22"/>
                </w:rPr>
                <w:t>Users</w:t>
              </w:r>
            </w:ins>
            <w:ins w:id="2941" w:author="Ammanuel Beyene" w:date="2022-05-17T19:27:00Z">
              <w:r>
                <w:rPr>
                  <w:rFonts w:ascii="Arial" w:hAnsi="Arial" w:cs="Arial"/>
                  <w:sz w:val="22"/>
                  <w:szCs w:val="22"/>
                </w:rPr>
                <w:t xml:space="preserve"> can sign up for posts such as job posts, events posts</w:t>
              </w:r>
            </w:ins>
          </w:p>
          <w:p w14:paraId="21B5D374" w14:textId="77777777" w:rsidR="002729DB" w:rsidRDefault="002729DB" w:rsidP="007B3270">
            <w:pPr>
              <w:ind w:left="720"/>
              <w:rPr>
                <w:ins w:id="2942" w:author="Ammanuel Beyene" w:date="2022-05-17T19:27:00Z"/>
                <w:rFonts w:ascii="Arial" w:hAnsi="Arial" w:cs="Arial"/>
                <w:sz w:val="22"/>
                <w:szCs w:val="22"/>
              </w:rPr>
            </w:pPr>
            <w:ins w:id="2943" w:author="Ammanuel Beyene" w:date="2022-05-17T19:27:00Z">
              <w:r>
                <w:rPr>
                  <w:rFonts w:ascii="Arial" w:hAnsi="Arial" w:cs="Arial"/>
                  <w:sz w:val="22"/>
                  <w:szCs w:val="22"/>
                </w:rPr>
                <w:lastRenderedPageBreak/>
                <w:t>4b. Users can communicate with posters who allow users to message them, to ask various kinds of questions</w:t>
              </w:r>
            </w:ins>
          </w:p>
          <w:p w14:paraId="577DC0D0" w14:textId="1FD0A426" w:rsidR="002729DB" w:rsidRPr="00445A17" w:rsidRDefault="002729DB" w:rsidP="007B3270">
            <w:pPr>
              <w:ind w:left="720"/>
              <w:rPr>
                <w:ins w:id="2944" w:author="Ammanuel Beyene" w:date="2022-05-17T19:27:00Z"/>
                <w:rFonts w:ascii="Arial" w:hAnsi="Arial" w:cs="Arial"/>
                <w:sz w:val="22"/>
                <w:szCs w:val="22"/>
              </w:rPr>
            </w:pPr>
            <w:ins w:id="2945" w:author="Ammanuel Beyene" w:date="2022-05-17T19:27:00Z">
              <w:r>
                <w:rPr>
                  <w:rFonts w:ascii="Arial" w:hAnsi="Arial" w:cs="Arial"/>
                  <w:sz w:val="22"/>
                  <w:szCs w:val="22"/>
                </w:rPr>
                <w:t xml:space="preserve">4c. Users can send other </w:t>
              </w:r>
            </w:ins>
            <w:ins w:id="2946" w:author="Ammanuel Beyene" w:date="2022-05-19T18:16:00Z">
              <w:r w:rsidR="00556CBC">
                <w:rPr>
                  <w:rFonts w:ascii="Arial" w:hAnsi="Arial" w:cs="Arial"/>
                  <w:sz w:val="22"/>
                  <w:szCs w:val="22"/>
                </w:rPr>
                <w:t>users’</w:t>
              </w:r>
            </w:ins>
            <w:ins w:id="2947" w:author="Ammanuel Beyene" w:date="2022-05-17T19:27:00Z">
              <w:r>
                <w:rPr>
                  <w:rFonts w:ascii="Arial" w:hAnsi="Arial" w:cs="Arial"/>
                  <w:sz w:val="22"/>
                  <w:szCs w:val="22"/>
                </w:rPr>
                <w:t xml:space="preserve"> messages</w:t>
              </w:r>
            </w:ins>
          </w:p>
          <w:p w14:paraId="0E5AC3D5" w14:textId="77777777" w:rsidR="002729DB" w:rsidRDefault="002729DB" w:rsidP="007B3270">
            <w:pPr>
              <w:rPr>
                <w:ins w:id="2948" w:author="Ammanuel Beyene" w:date="2022-05-17T19:27:00Z"/>
                <w:rFonts w:ascii="Arial" w:hAnsi="Arial" w:cs="Arial"/>
                <w:sz w:val="22"/>
                <w:szCs w:val="22"/>
              </w:rPr>
            </w:pPr>
          </w:p>
          <w:p w14:paraId="4B1774CE" w14:textId="77777777" w:rsidR="002729DB" w:rsidRDefault="002729DB" w:rsidP="007B3270">
            <w:pPr>
              <w:rPr>
                <w:ins w:id="2949" w:author="Ammanuel Beyene" w:date="2022-05-17T19:27:00Z"/>
                <w:rFonts w:ascii="Arial" w:hAnsi="Arial" w:cs="Arial"/>
                <w:sz w:val="22"/>
                <w:szCs w:val="22"/>
              </w:rPr>
            </w:pPr>
          </w:p>
          <w:p w14:paraId="5DE8E60A" w14:textId="77777777" w:rsidR="002729DB" w:rsidRPr="007769BC" w:rsidRDefault="002729DB" w:rsidP="007B3270">
            <w:pPr>
              <w:rPr>
                <w:ins w:id="2950" w:author="Ammanuel Beyene" w:date="2022-05-17T19:27:00Z"/>
                <w:rFonts w:ascii="Arial" w:hAnsi="Arial" w:cs="Arial"/>
                <w:sz w:val="22"/>
                <w:szCs w:val="22"/>
              </w:rPr>
            </w:pPr>
          </w:p>
          <w:p w14:paraId="4ACDFA5A" w14:textId="77777777" w:rsidR="002729DB" w:rsidRPr="007769BC" w:rsidRDefault="002729DB" w:rsidP="007B3270">
            <w:pPr>
              <w:rPr>
                <w:ins w:id="2951" w:author="Ammanuel Beyene" w:date="2022-05-17T19:27:00Z"/>
                <w:rFonts w:ascii="Arial" w:hAnsi="Arial" w:cs="Arial"/>
                <w:sz w:val="22"/>
                <w:szCs w:val="22"/>
              </w:rPr>
            </w:pPr>
          </w:p>
          <w:p w14:paraId="5B0A3E0A" w14:textId="77777777" w:rsidR="002729DB" w:rsidRPr="007769BC" w:rsidRDefault="002729DB" w:rsidP="007B3270">
            <w:pPr>
              <w:rPr>
                <w:ins w:id="2952" w:author="Ammanuel Beyene" w:date="2022-05-17T19:27:00Z"/>
                <w:rFonts w:ascii="Arial" w:hAnsi="Arial" w:cs="Arial"/>
                <w:sz w:val="22"/>
                <w:szCs w:val="22"/>
              </w:rPr>
            </w:pPr>
          </w:p>
        </w:tc>
      </w:tr>
      <w:tr w:rsidR="002729DB" w:rsidRPr="007769BC" w14:paraId="40687A90" w14:textId="77777777" w:rsidTr="007B3270">
        <w:trPr>
          <w:ins w:id="2953" w:author="Ammanuel Beyene" w:date="2022-05-17T19:27:00Z"/>
        </w:trPr>
        <w:tc>
          <w:tcPr>
            <w:tcW w:w="9576" w:type="dxa"/>
            <w:gridSpan w:val="4"/>
            <w:shd w:val="clear" w:color="auto" w:fill="auto"/>
          </w:tcPr>
          <w:p w14:paraId="5CE33C0F" w14:textId="77777777" w:rsidR="002729DB" w:rsidRDefault="002729DB" w:rsidP="007B3270">
            <w:pPr>
              <w:rPr>
                <w:ins w:id="2954" w:author="Ammanuel Beyene" w:date="2022-05-17T19:27:00Z"/>
                <w:rFonts w:ascii="Arial" w:hAnsi="Arial" w:cs="Arial"/>
                <w:sz w:val="22"/>
                <w:szCs w:val="22"/>
              </w:rPr>
            </w:pPr>
            <w:ins w:id="2955" w:author="Ammanuel Beyene" w:date="2022-05-17T19:27:00Z">
              <w:r w:rsidRPr="007769BC">
                <w:rPr>
                  <w:rFonts w:ascii="Arial" w:hAnsi="Arial" w:cs="Arial"/>
                  <w:b/>
                  <w:sz w:val="22"/>
                  <w:szCs w:val="22"/>
                </w:rPr>
                <w:lastRenderedPageBreak/>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1483F879" w14:textId="77777777" w:rsidR="002729DB" w:rsidRDefault="002729DB" w:rsidP="007B3270">
            <w:pPr>
              <w:rPr>
                <w:ins w:id="2956" w:author="Ammanuel Beyene" w:date="2022-05-17T19:27:00Z"/>
                <w:rFonts w:ascii="Arial" w:hAnsi="Arial" w:cs="Arial"/>
                <w:sz w:val="22"/>
                <w:szCs w:val="22"/>
              </w:rPr>
            </w:pPr>
            <w:ins w:id="2957" w:author="Ammanuel Beyene" w:date="2022-05-17T19:27:00Z">
              <w:r>
                <w:rPr>
                  <w:rFonts w:ascii="Arial" w:hAnsi="Arial" w:cs="Arial"/>
                  <w:sz w:val="22"/>
                  <w:szCs w:val="22"/>
                </w:rPr>
                <w:t xml:space="preserve">4a. Users can only communicate with posters who allow that functionality. </w:t>
              </w:r>
            </w:ins>
          </w:p>
          <w:p w14:paraId="25DFF873" w14:textId="77777777" w:rsidR="002729DB" w:rsidRDefault="002729DB" w:rsidP="007B3270">
            <w:pPr>
              <w:rPr>
                <w:ins w:id="2958" w:author="Ammanuel Beyene" w:date="2022-05-17T19:27:00Z"/>
                <w:rFonts w:ascii="Arial" w:hAnsi="Arial" w:cs="Arial"/>
                <w:sz w:val="22"/>
                <w:szCs w:val="22"/>
              </w:rPr>
            </w:pPr>
          </w:p>
          <w:p w14:paraId="1C4B19FD" w14:textId="77777777" w:rsidR="002729DB" w:rsidRDefault="002729DB" w:rsidP="007B3270">
            <w:pPr>
              <w:rPr>
                <w:ins w:id="2959" w:author="Ammanuel Beyene" w:date="2022-05-17T19:27:00Z"/>
                <w:rFonts w:ascii="Arial" w:hAnsi="Arial" w:cs="Arial"/>
                <w:sz w:val="22"/>
                <w:szCs w:val="22"/>
              </w:rPr>
            </w:pPr>
          </w:p>
          <w:p w14:paraId="0830B9F5" w14:textId="77777777" w:rsidR="002729DB" w:rsidRDefault="002729DB" w:rsidP="007B3270">
            <w:pPr>
              <w:rPr>
                <w:ins w:id="2960" w:author="Ammanuel Beyene" w:date="2022-05-17T19:27:00Z"/>
                <w:rFonts w:ascii="Arial" w:hAnsi="Arial" w:cs="Arial"/>
                <w:sz w:val="22"/>
                <w:szCs w:val="22"/>
              </w:rPr>
            </w:pPr>
          </w:p>
          <w:p w14:paraId="505AA493" w14:textId="77777777" w:rsidR="002729DB" w:rsidRPr="007769BC" w:rsidRDefault="002729DB" w:rsidP="007B3270">
            <w:pPr>
              <w:rPr>
                <w:ins w:id="2961" w:author="Ammanuel Beyene" w:date="2022-05-17T19:27:00Z"/>
                <w:rFonts w:ascii="Arial" w:hAnsi="Arial" w:cs="Arial"/>
                <w:sz w:val="22"/>
                <w:szCs w:val="22"/>
              </w:rPr>
            </w:pPr>
          </w:p>
        </w:tc>
      </w:tr>
      <w:tr w:rsidR="002729DB" w:rsidRPr="007769BC" w14:paraId="56B55A1F" w14:textId="77777777" w:rsidTr="007B3270">
        <w:trPr>
          <w:ins w:id="2962" w:author="Ammanuel Beyene" w:date="2022-05-17T19:27:00Z"/>
        </w:trPr>
        <w:tc>
          <w:tcPr>
            <w:tcW w:w="9576" w:type="dxa"/>
            <w:gridSpan w:val="4"/>
            <w:shd w:val="clear" w:color="auto" w:fill="auto"/>
          </w:tcPr>
          <w:p w14:paraId="0332B404" w14:textId="77777777" w:rsidR="002729DB" w:rsidRDefault="002729DB" w:rsidP="007B3270">
            <w:pPr>
              <w:rPr>
                <w:ins w:id="2963" w:author="Ammanuel Beyene" w:date="2022-05-17T19:27:00Z"/>
                <w:rFonts w:ascii="Arial" w:hAnsi="Arial" w:cs="Arial"/>
                <w:b/>
                <w:sz w:val="22"/>
                <w:szCs w:val="22"/>
              </w:rPr>
            </w:pPr>
            <w:ins w:id="2964" w:author="Ammanuel Beyene" w:date="2022-05-17T19:27:00Z">
              <w:r w:rsidRPr="004D69D3">
                <w:rPr>
                  <w:rFonts w:ascii="Arial" w:hAnsi="Arial" w:cs="Arial"/>
                  <w:b/>
                  <w:sz w:val="22"/>
                  <w:szCs w:val="22"/>
                </w:rPr>
                <w:t>Special Requirements:</w:t>
              </w:r>
              <w:r w:rsidRPr="009D6144">
                <w:rPr>
                  <w:rFonts w:ascii="Arial" w:hAnsi="Arial" w:cs="Arial"/>
                  <w:b/>
                  <w:sz w:val="22"/>
                  <w:szCs w:val="22"/>
                </w:rPr>
                <w:t xml:space="preserve"> </w:t>
              </w:r>
            </w:ins>
          </w:p>
          <w:p w14:paraId="4B30BECA" w14:textId="77777777" w:rsidR="002729DB" w:rsidRDefault="002729DB" w:rsidP="007B3270">
            <w:pPr>
              <w:pStyle w:val="Hints"/>
              <w:ind w:firstLine="180"/>
              <w:rPr>
                <w:ins w:id="2965" w:author="Ammanuel Beyene" w:date="2022-05-17T19:27:00Z"/>
              </w:rPr>
            </w:pPr>
            <w:ins w:id="2966" w:author="Ammanuel Beyene" w:date="2022-05-17T19:27:00Z">
              <w:r>
                <w:t xml:space="preserve">Performance </w:t>
              </w:r>
            </w:ins>
          </w:p>
          <w:p w14:paraId="28143436" w14:textId="77777777" w:rsidR="002729DB" w:rsidRDefault="002729DB" w:rsidP="007B3270">
            <w:pPr>
              <w:pStyle w:val="Hints"/>
              <w:ind w:left="450"/>
              <w:rPr>
                <w:ins w:id="2967" w:author="Ammanuel Beyene" w:date="2022-05-17T19:27:00Z"/>
              </w:rPr>
            </w:pPr>
            <w:ins w:id="2968" w:author="Ammanuel Beyene" w:date="2022-05-17T19:27:00Z">
              <w:r>
                <w:t>1. The software allows users to send and receive messages within 1 to 5 seconds after being sent</w:t>
              </w:r>
            </w:ins>
          </w:p>
          <w:p w14:paraId="2A23CA85" w14:textId="77777777" w:rsidR="002729DB" w:rsidRDefault="002729DB" w:rsidP="007B3270">
            <w:pPr>
              <w:pStyle w:val="Hints"/>
              <w:ind w:firstLine="180"/>
              <w:rPr>
                <w:ins w:id="2969" w:author="Ammanuel Beyene" w:date="2022-05-17T19:27:00Z"/>
              </w:rPr>
            </w:pPr>
            <w:ins w:id="2970" w:author="Ammanuel Beyene" w:date="2022-05-17T19:27:00Z">
              <w:r>
                <w:t xml:space="preserve">User Interface </w:t>
              </w:r>
            </w:ins>
          </w:p>
          <w:p w14:paraId="3A1D0E0F" w14:textId="77777777" w:rsidR="002729DB" w:rsidRDefault="002729DB" w:rsidP="007B3270">
            <w:pPr>
              <w:pStyle w:val="Hints"/>
              <w:ind w:left="450"/>
              <w:rPr>
                <w:ins w:id="2971" w:author="Ammanuel Beyene" w:date="2022-05-17T19:27:00Z"/>
              </w:rPr>
            </w:pPr>
            <w:ins w:id="2972" w:author="Ammanuel Beyene" w:date="2022-05-17T19:27:00Z">
              <w:r>
                <w:t xml:space="preserve">1. Users will have a messages section, where they can work with their messages </w:t>
              </w:r>
            </w:ins>
          </w:p>
          <w:p w14:paraId="07B122B4" w14:textId="77777777" w:rsidR="002729DB" w:rsidRDefault="002729DB" w:rsidP="007B3270">
            <w:pPr>
              <w:pStyle w:val="Hints"/>
              <w:ind w:firstLine="180"/>
              <w:rPr>
                <w:ins w:id="2973" w:author="Ammanuel Beyene" w:date="2022-05-17T19:27:00Z"/>
              </w:rPr>
            </w:pPr>
            <w:ins w:id="2974" w:author="Ammanuel Beyene" w:date="2022-05-17T19:27:00Z">
              <w:r>
                <w:t xml:space="preserve">Security </w:t>
              </w:r>
            </w:ins>
          </w:p>
          <w:p w14:paraId="318D1148" w14:textId="5E409E11" w:rsidR="002729DB" w:rsidRDefault="002729DB" w:rsidP="007B3270">
            <w:pPr>
              <w:pStyle w:val="Hints"/>
              <w:ind w:left="720" w:hanging="270"/>
              <w:rPr>
                <w:ins w:id="2975" w:author="Ammanuel Beyene" w:date="2022-05-17T19:27:00Z"/>
              </w:rPr>
            </w:pPr>
            <w:ins w:id="2976" w:author="Ammanuel Beyene" w:date="2022-05-17T19:27:00Z">
              <w:r>
                <w:t xml:space="preserve">1. Users will be </w:t>
              </w:r>
            </w:ins>
            <w:ins w:id="2977" w:author="Ammanuel Beyene" w:date="2022-05-19T18:17:00Z">
              <w:r w:rsidR="00015536">
                <w:t>able</w:t>
              </w:r>
            </w:ins>
            <w:ins w:id="2978" w:author="Ammanuel Beyene" w:date="2022-05-17T19:27:00Z">
              <w:r>
                <w:t xml:space="preserve"> to block a user to </w:t>
              </w:r>
            </w:ins>
            <w:ins w:id="2979" w:author="Ammanuel Beyene" w:date="2022-05-19T18:17:00Z">
              <w:r w:rsidR="00015536">
                <w:t>not</w:t>
              </w:r>
            </w:ins>
            <w:ins w:id="2980" w:author="Ammanuel Beyene" w:date="2022-05-17T19:27:00Z">
              <w:r>
                <w:t xml:space="preserve"> receive messages from them</w:t>
              </w:r>
            </w:ins>
          </w:p>
          <w:p w14:paraId="0BDCD259" w14:textId="77777777" w:rsidR="002729DB" w:rsidRDefault="002729DB" w:rsidP="007B3270">
            <w:pPr>
              <w:rPr>
                <w:ins w:id="2981" w:author="Ammanuel Beyene" w:date="2022-05-17T19:27:00Z"/>
                <w:rFonts w:ascii="Arial" w:hAnsi="Arial" w:cs="Arial"/>
                <w:b/>
                <w:sz w:val="22"/>
                <w:szCs w:val="22"/>
              </w:rPr>
            </w:pPr>
          </w:p>
          <w:p w14:paraId="317E55FB" w14:textId="77777777" w:rsidR="002729DB" w:rsidRPr="007769BC" w:rsidRDefault="002729DB" w:rsidP="007B3270">
            <w:pPr>
              <w:rPr>
                <w:ins w:id="2982" w:author="Ammanuel Beyene" w:date="2022-05-17T19:27:00Z"/>
                <w:rFonts w:ascii="Arial" w:hAnsi="Arial" w:cs="Arial"/>
                <w:b/>
                <w:sz w:val="22"/>
                <w:szCs w:val="22"/>
              </w:rPr>
            </w:pPr>
          </w:p>
        </w:tc>
      </w:tr>
      <w:tr w:rsidR="002729DB" w:rsidRPr="007769BC" w14:paraId="65C76965" w14:textId="77777777" w:rsidTr="007B3270">
        <w:trPr>
          <w:ins w:id="2983" w:author="Ammanuel Beyene" w:date="2022-05-17T19:27:00Z"/>
        </w:trPr>
        <w:tc>
          <w:tcPr>
            <w:tcW w:w="9576" w:type="dxa"/>
            <w:gridSpan w:val="4"/>
            <w:shd w:val="clear" w:color="auto" w:fill="auto"/>
          </w:tcPr>
          <w:p w14:paraId="064F2C3C" w14:textId="145B5693" w:rsidR="002729DB" w:rsidRPr="00A03E4F" w:rsidRDefault="002729DB" w:rsidP="007B3270">
            <w:pPr>
              <w:rPr>
                <w:ins w:id="2984" w:author="Ammanuel Beyene" w:date="2022-05-17T19:27:00Z"/>
                <w:rFonts w:ascii="Arial" w:hAnsi="Arial" w:cs="Arial"/>
                <w:bCs/>
                <w:sz w:val="22"/>
                <w:szCs w:val="22"/>
              </w:rPr>
            </w:pPr>
            <w:ins w:id="2985" w:author="Ammanuel Beyene" w:date="2022-05-17T19:27:00Z">
              <w:r w:rsidRPr="00CC2AD7">
                <w:rPr>
                  <w:rFonts w:ascii="Arial" w:hAnsi="Arial" w:cs="Arial"/>
                  <w:b/>
                  <w:sz w:val="22"/>
                  <w:szCs w:val="22"/>
                </w:rPr>
                <w:t xml:space="preserve">To do/Issues: </w:t>
              </w:r>
            </w:ins>
            <w:ins w:id="2986" w:author="Ammanuel Beyene" w:date="2022-05-19T18:17:00Z">
              <w:r w:rsidR="00EB168B">
                <w:rPr>
                  <w:rFonts w:ascii="Arial" w:hAnsi="Arial" w:cs="Arial"/>
                  <w:b/>
                  <w:sz w:val="22"/>
                  <w:szCs w:val="22"/>
                </w:rPr>
                <w:t>None so far</w:t>
              </w:r>
            </w:ins>
          </w:p>
          <w:p w14:paraId="2660AC86" w14:textId="77777777" w:rsidR="002729DB" w:rsidRPr="004D69D3" w:rsidRDefault="002729DB" w:rsidP="007B3270">
            <w:pPr>
              <w:rPr>
                <w:ins w:id="2987" w:author="Ammanuel Beyene" w:date="2022-05-17T19:27:00Z"/>
                <w:rFonts w:ascii="Arial" w:hAnsi="Arial" w:cs="Arial"/>
                <w:b/>
                <w:sz w:val="22"/>
                <w:szCs w:val="22"/>
              </w:rPr>
            </w:pPr>
          </w:p>
        </w:tc>
      </w:tr>
    </w:tbl>
    <w:p w14:paraId="2E2323EE" w14:textId="77777777" w:rsidR="002729DB" w:rsidRPr="00E77104" w:rsidRDefault="002729DB" w:rsidP="002729DB">
      <w:pPr>
        <w:rPr>
          <w:ins w:id="2988" w:author="Ammanuel Beyene" w:date="2022-05-17T19:27:00Z"/>
          <w:rFonts w:ascii="Arial" w:hAnsi="Arial" w:cs="Arial"/>
        </w:rPr>
      </w:pPr>
    </w:p>
    <w:p w14:paraId="15262BF1" w14:textId="77777777" w:rsidR="002729DB" w:rsidRDefault="002729DB" w:rsidP="002729DB">
      <w:pPr>
        <w:rPr>
          <w:ins w:id="2989" w:author="Ammanuel Beyene" w:date="2022-05-17T19:27:00Z"/>
          <w:rFonts w:ascii="Arial" w:hAnsi="Arial" w:cs="Arial"/>
        </w:rPr>
      </w:pPr>
    </w:p>
    <w:p w14:paraId="74708527" w14:textId="3871E564" w:rsidR="002729DB" w:rsidRDefault="002729DB" w:rsidP="002729DB">
      <w:pPr>
        <w:rPr>
          <w:ins w:id="2990" w:author="Ammanuel Beyene" w:date="2022-05-17T20:18:00Z"/>
          <w:rFonts w:ascii="Arial" w:hAnsi="Arial" w:cs="Arial"/>
        </w:rPr>
      </w:pPr>
    </w:p>
    <w:p w14:paraId="047A03CD" w14:textId="07A053B9" w:rsidR="00F43552" w:rsidRDefault="00F43552" w:rsidP="002729DB">
      <w:pPr>
        <w:rPr>
          <w:ins w:id="2991" w:author="Ammanuel Beyene" w:date="2022-05-17T20:18:00Z"/>
          <w:rFonts w:ascii="Arial" w:hAnsi="Arial" w:cs="Arial"/>
        </w:rPr>
      </w:pPr>
    </w:p>
    <w:p w14:paraId="2CB89BC7" w14:textId="413CE447" w:rsidR="00F43552" w:rsidRDefault="00F43552" w:rsidP="002729DB">
      <w:pPr>
        <w:rPr>
          <w:ins w:id="2992" w:author="Ammanuel Beyene" w:date="2022-05-17T20:18:00Z"/>
          <w:rFonts w:ascii="Arial" w:hAnsi="Arial" w:cs="Arial"/>
        </w:rPr>
      </w:pPr>
    </w:p>
    <w:p w14:paraId="580E6077" w14:textId="3A97ABEB" w:rsidR="00F43552" w:rsidRDefault="00F43552" w:rsidP="002729DB">
      <w:pPr>
        <w:rPr>
          <w:ins w:id="2993" w:author="Ammanuel Beyene" w:date="2022-05-17T20:18:00Z"/>
          <w:rFonts w:ascii="Arial" w:hAnsi="Arial" w:cs="Arial"/>
        </w:rPr>
      </w:pPr>
    </w:p>
    <w:p w14:paraId="67AB256B" w14:textId="2BC76BEA" w:rsidR="00F43552" w:rsidRDefault="00F43552" w:rsidP="002729DB">
      <w:pPr>
        <w:rPr>
          <w:ins w:id="2994" w:author="Ammanuel Beyene" w:date="2022-05-17T20:19:00Z"/>
          <w:rFonts w:ascii="Arial" w:hAnsi="Arial" w:cs="Arial"/>
        </w:rPr>
      </w:pPr>
    </w:p>
    <w:p w14:paraId="1C83B505" w14:textId="03C43F76" w:rsidR="00F43552" w:rsidRDefault="00F43552" w:rsidP="002729DB">
      <w:pPr>
        <w:rPr>
          <w:ins w:id="2995" w:author="Ammanuel Beyene" w:date="2022-05-17T20:19:00Z"/>
          <w:rFonts w:ascii="Arial" w:hAnsi="Arial" w:cs="Arial"/>
        </w:rPr>
      </w:pPr>
    </w:p>
    <w:p w14:paraId="1AC33FA7" w14:textId="4F6D9C78" w:rsidR="00F43552" w:rsidRDefault="00F43552" w:rsidP="002729DB">
      <w:pPr>
        <w:rPr>
          <w:ins w:id="2996" w:author="Ammanuel Beyene" w:date="2022-05-17T20:19:00Z"/>
          <w:rFonts w:ascii="Arial" w:hAnsi="Arial" w:cs="Arial"/>
        </w:rPr>
      </w:pPr>
    </w:p>
    <w:p w14:paraId="3B188747" w14:textId="370A86E9" w:rsidR="00F43552" w:rsidRDefault="00F43552" w:rsidP="002729DB">
      <w:pPr>
        <w:rPr>
          <w:ins w:id="2997" w:author="Ammanuel Beyene" w:date="2022-05-17T20:19:00Z"/>
          <w:rFonts w:ascii="Arial" w:hAnsi="Arial" w:cs="Arial"/>
        </w:rPr>
      </w:pPr>
    </w:p>
    <w:p w14:paraId="29E66380" w14:textId="0683EA96" w:rsidR="00F43552" w:rsidRDefault="00F43552" w:rsidP="002729DB">
      <w:pPr>
        <w:rPr>
          <w:ins w:id="2998" w:author="Ammanuel Beyene" w:date="2022-05-17T20:19:00Z"/>
          <w:rFonts w:ascii="Arial" w:hAnsi="Arial" w:cs="Arial"/>
        </w:rPr>
      </w:pPr>
    </w:p>
    <w:p w14:paraId="0DCB421B" w14:textId="49B3AF78" w:rsidR="00F43552" w:rsidRDefault="00F43552" w:rsidP="002729DB">
      <w:pPr>
        <w:rPr>
          <w:ins w:id="2999" w:author="Ammanuel Beyene" w:date="2022-05-17T20:19:00Z"/>
          <w:rFonts w:ascii="Arial" w:hAnsi="Arial" w:cs="Arial"/>
        </w:rPr>
      </w:pPr>
    </w:p>
    <w:p w14:paraId="0D5F6823" w14:textId="202ABC84" w:rsidR="00F43552" w:rsidRDefault="00F43552" w:rsidP="002729DB">
      <w:pPr>
        <w:rPr>
          <w:ins w:id="3000" w:author="Ammanuel Beyene" w:date="2022-05-17T20:19:00Z"/>
          <w:rFonts w:ascii="Arial" w:hAnsi="Arial" w:cs="Arial"/>
        </w:rPr>
      </w:pPr>
    </w:p>
    <w:p w14:paraId="228ED777" w14:textId="5CECBCF5" w:rsidR="00F43552" w:rsidRDefault="00F43552" w:rsidP="002729DB">
      <w:pPr>
        <w:rPr>
          <w:ins w:id="3001" w:author="Ammanuel Beyene" w:date="2022-05-17T20:19:00Z"/>
          <w:rFonts w:ascii="Arial" w:hAnsi="Arial" w:cs="Arial"/>
        </w:rPr>
      </w:pPr>
    </w:p>
    <w:p w14:paraId="0119DCD9" w14:textId="491D47DD" w:rsidR="00F43552" w:rsidRDefault="00F43552" w:rsidP="002729DB">
      <w:pPr>
        <w:rPr>
          <w:ins w:id="3002" w:author="Ammanuel Beyene" w:date="2022-05-17T20:19:00Z"/>
          <w:rFonts w:ascii="Arial" w:hAnsi="Arial" w:cs="Arial"/>
        </w:rPr>
      </w:pPr>
    </w:p>
    <w:p w14:paraId="035AC2C1" w14:textId="04B1ED2E" w:rsidR="00F43552" w:rsidRDefault="00F43552" w:rsidP="002729DB">
      <w:pPr>
        <w:rPr>
          <w:ins w:id="3003" w:author="Ammanuel Beyene" w:date="2022-05-17T20:19:00Z"/>
          <w:rFonts w:ascii="Arial" w:hAnsi="Arial" w:cs="Arial"/>
        </w:rPr>
      </w:pPr>
    </w:p>
    <w:p w14:paraId="38E4B59C" w14:textId="3917E87B" w:rsidR="00F43552" w:rsidRDefault="00F43552" w:rsidP="002729DB">
      <w:pPr>
        <w:rPr>
          <w:ins w:id="3004" w:author="Ammanuel Beyene" w:date="2022-05-17T20:19:00Z"/>
          <w:rFonts w:ascii="Arial" w:hAnsi="Arial" w:cs="Arial"/>
        </w:rPr>
      </w:pPr>
    </w:p>
    <w:p w14:paraId="653E831C" w14:textId="5460BEA8" w:rsidR="00F43552" w:rsidRDefault="00F43552" w:rsidP="002729DB">
      <w:pPr>
        <w:rPr>
          <w:ins w:id="3005" w:author="Ammanuel Beyene" w:date="2022-05-17T20:19:00Z"/>
          <w:rFonts w:ascii="Arial" w:hAnsi="Arial" w:cs="Arial"/>
        </w:rPr>
      </w:pPr>
    </w:p>
    <w:p w14:paraId="1E7F0A1A" w14:textId="0AB33D79" w:rsidR="00F43552" w:rsidRDefault="00F43552" w:rsidP="002729DB">
      <w:pPr>
        <w:rPr>
          <w:ins w:id="3006" w:author="Ammanuel Beyene" w:date="2022-05-17T20:19:00Z"/>
          <w:rFonts w:ascii="Arial" w:hAnsi="Arial" w:cs="Arial"/>
        </w:rPr>
      </w:pPr>
    </w:p>
    <w:p w14:paraId="1949FD03" w14:textId="27D5D690" w:rsidR="00F43552" w:rsidRDefault="00F43552" w:rsidP="002729DB">
      <w:pPr>
        <w:rPr>
          <w:ins w:id="3007" w:author="Ammanuel Beyene" w:date="2022-05-17T20:19:00Z"/>
          <w:rFonts w:ascii="Arial" w:hAnsi="Arial" w:cs="Arial"/>
        </w:rPr>
      </w:pPr>
    </w:p>
    <w:p w14:paraId="51952A47" w14:textId="77777777" w:rsidR="00F43552" w:rsidRDefault="00F43552" w:rsidP="002729DB">
      <w:pPr>
        <w:rPr>
          <w:ins w:id="3008" w:author="Ammanuel Beyene" w:date="2022-05-17T19:27:00Z"/>
          <w:rFonts w:ascii="Arial" w:hAnsi="Arial" w:cs="Arial"/>
        </w:rPr>
      </w:pPr>
    </w:p>
    <w:p w14:paraId="1BB129BF" w14:textId="77777777" w:rsidR="002729DB" w:rsidRDefault="002729DB" w:rsidP="002729DB">
      <w:pPr>
        <w:rPr>
          <w:ins w:id="3009" w:author="Ammanuel Beyene" w:date="2022-05-17T19:27:00Z"/>
          <w:rFonts w:ascii="Arial" w:hAnsi="Arial" w:cs="Arial"/>
        </w:rPr>
      </w:pPr>
    </w:p>
    <w:p w14:paraId="769B5289" w14:textId="77777777" w:rsidR="002729DB" w:rsidRDefault="002729DB" w:rsidP="002729DB">
      <w:pPr>
        <w:rPr>
          <w:ins w:id="3010" w:author="Ammanuel Beyene" w:date="2022-05-17T19:27: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45"/>
        <w:gridCol w:w="1122"/>
        <w:gridCol w:w="883"/>
        <w:gridCol w:w="2664"/>
      </w:tblGrid>
      <w:tr w:rsidR="002729DB" w:rsidRPr="007769BC" w14:paraId="1EDF2845" w14:textId="77777777" w:rsidTr="007B3270">
        <w:trPr>
          <w:ins w:id="3011" w:author="Ammanuel Beyene" w:date="2022-05-17T19:27:00Z"/>
        </w:trPr>
        <w:tc>
          <w:tcPr>
            <w:tcW w:w="5958" w:type="dxa"/>
            <w:gridSpan w:val="2"/>
            <w:shd w:val="clear" w:color="auto" w:fill="auto"/>
          </w:tcPr>
          <w:p w14:paraId="3FBA3CEB" w14:textId="77777777" w:rsidR="002729DB" w:rsidRPr="007769BC" w:rsidRDefault="002729DB" w:rsidP="007B3270">
            <w:pPr>
              <w:rPr>
                <w:ins w:id="3012" w:author="Ammanuel Beyene" w:date="2022-05-17T19:27:00Z"/>
                <w:rFonts w:ascii="Arial" w:hAnsi="Arial" w:cs="Arial"/>
                <w:sz w:val="22"/>
                <w:szCs w:val="22"/>
              </w:rPr>
            </w:pPr>
            <w:ins w:id="3013" w:author="Ammanuel Beyene" w:date="2022-05-17T19:27: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Report inappropriate users or posts</w:t>
              </w:r>
            </w:ins>
          </w:p>
        </w:tc>
        <w:tc>
          <w:tcPr>
            <w:tcW w:w="900" w:type="dxa"/>
            <w:shd w:val="clear" w:color="auto" w:fill="auto"/>
          </w:tcPr>
          <w:p w14:paraId="66BFD39E" w14:textId="77777777" w:rsidR="002729DB" w:rsidRPr="007769BC" w:rsidRDefault="002729DB" w:rsidP="007B3270">
            <w:pPr>
              <w:rPr>
                <w:ins w:id="3014" w:author="Ammanuel Beyene" w:date="2022-05-17T19:27:00Z"/>
                <w:rFonts w:ascii="Arial" w:hAnsi="Arial" w:cs="Arial"/>
                <w:sz w:val="22"/>
                <w:szCs w:val="22"/>
              </w:rPr>
            </w:pPr>
            <w:ins w:id="3015" w:author="Ammanuel Beyene" w:date="2022-05-17T19:27:00Z">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7</w:t>
              </w:r>
            </w:ins>
          </w:p>
        </w:tc>
        <w:tc>
          <w:tcPr>
            <w:tcW w:w="2718" w:type="dxa"/>
            <w:shd w:val="clear" w:color="auto" w:fill="auto"/>
          </w:tcPr>
          <w:p w14:paraId="682642D7" w14:textId="77777777" w:rsidR="002729DB" w:rsidRPr="007769BC" w:rsidRDefault="002729DB" w:rsidP="007B3270">
            <w:pPr>
              <w:rPr>
                <w:ins w:id="3016" w:author="Ammanuel Beyene" w:date="2022-05-17T19:27:00Z"/>
                <w:rFonts w:ascii="Arial" w:hAnsi="Arial" w:cs="Arial"/>
                <w:sz w:val="22"/>
                <w:szCs w:val="22"/>
              </w:rPr>
            </w:pPr>
            <w:ins w:id="3017" w:author="Ammanuel Beyene" w:date="2022-05-17T19:27:00Z">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Vey important</w:t>
              </w:r>
            </w:ins>
          </w:p>
        </w:tc>
      </w:tr>
      <w:tr w:rsidR="002729DB" w:rsidRPr="007769BC" w14:paraId="4101F40C" w14:textId="77777777" w:rsidTr="007B3270">
        <w:trPr>
          <w:ins w:id="3018" w:author="Ammanuel Beyene" w:date="2022-05-17T19:27:00Z"/>
        </w:trPr>
        <w:tc>
          <w:tcPr>
            <w:tcW w:w="4788" w:type="dxa"/>
            <w:shd w:val="clear" w:color="auto" w:fill="auto"/>
          </w:tcPr>
          <w:p w14:paraId="7218A3B3" w14:textId="77777777" w:rsidR="002729DB" w:rsidRPr="007769BC" w:rsidRDefault="002729DB" w:rsidP="007B3270">
            <w:pPr>
              <w:rPr>
                <w:ins w:id="3019" w:author="Ammanuel Beyene" w:date="2022-05-17T19:27:00Z"/>
                <w:rFonts w:ascii="Arial" w:hAnsi="Arial" w:cs="Arial"/>
                <w:sz w:val="22"/>
                <w:szCs w:val="22"/>
              </w:rPr>
            </w:pPr>
            <w:ins w:id="3020" w:author="Ammanuel Beyene" w:date="2022-05-17T19:27: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Users</w:t>
              </w:r>
            </w:ins>
          </w:p>
        </w:tc>
        <w:tc>
          <w:tcPr>
            <w:tcW w:w="4788" w:type="dxa"/>
            <w:gridSpan w:val="3"/>
            <w:shd w:val="clear" w:color="auto" w:fill="auto"/>
          </w:tcPr>
          <w:p w14:paraId="364CF28E" w14:textId="35FE4C69" w:rsidR="002729DB" w:rsidRPr="007769BC" w:rsidRDefault="002729DB" w:rsidP="007B3270">
            <w:pPr>
              <w:rPr>
                <w:ins w:id="3021" w:author="Ammanuel Beyene" w:date="2022-05-17T19:27:00Z"/>
                <w:rFonts w:ascii="Arial" w:hAnsi="Arial" w:cs="Arial"/>
                <w:sz w:val="22"/>
                <w:szCs w:val="22"/>
              </w:rPr>
            </w:pPr>
            <w:ins w:id="3022" w:author="Ammanuel Beyene" w:date="2022-05-17T19:27: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3023" w:author="Ammanuel Beyene" w:date="2022-05-19T18:17:00Z">
              <w:r w:rsidR="00900109">
                <w:rPr>
                  <w:rFonts w:ascii="Arial" w:hAnsi="Arial" w:cs="Arial"/>
                  <w:sz w:val="22"/>
                  <w:szCs w:val="22"/>
                </w:rPr>
                <w:t>Detail Essential</w:t>
              </w:r>
            </w:ins>
          </w:p>
        </w:tc>
      </w:tr>
      <w:tr w:rsidR="002729DB" w:rsidRPr="007769BC" w14:paraId="448B8267" w14:textId="77777777" w:rsidTr="007B3270">
        <w:trPr>
          <w:ins w:id="3024" w:author="Ammanuel Beyene" w:date="2022-05-17T19:27:00Z"/>
        </w:trPr>
        <w:tc>
          <w:tcPr>
            <w:tcW w:w="9576" w:type="dxa"/>
            <w:gridSpan w:val="4"/>
            <w:shd w:val="clear" w:color="auto" w:fill="auto"/>
          </w:tcPr>
          <w:p w14:paraId="02FC4EA0" w14:textId="77777777" w:rsidR="002729DB" w:rsidRDefault="002729DB" w:rsidP="007B3270">
            <w:pPr>
              <w:rPr>
                <w:ins w:id="3025" w:author="Ammanuel Beyene" w:date="2022-05-17T19:27:00Z"/>
                <w:rFonts w:ascii="Arial" w:hAnsi="Arial" w:cs="Arial"/>
                <w:b/>
                <w:sz w:val="22"/>
                <w:szCs w:val="22"/>
              </w:rPr>
            </w:pPr>
            <w:ins w:id="3026" w:author="Ammanuel Beyene" w:date="2022-05-17T19:27:00Z">
              <w:r>
                <w:rPr>
                  <w:rFonts w:ascii="Arial" w:hAnsi="Arial" w:cs="Arial"/>
                  <w:b/>
                  <w:sz w:val="22"/>
                  <w:szCs w:val="22"/>
                </w:rPr>
                <w:t>Supporting Actors:</w:t>
              </w:r>
            </w:ins>
          </w:p>
          <w:p w14:paraId="2460F092" w14:textId="77777777" w:rsidR="002729DB" w:rsidRPr="002F1C6D" w:rsidRDefault="002729DB" w:rsidP="002729DB">
            <w:pPr>
              <w:numPr>
                <w:ilvl w:val="0"/>
                <w:numId w:val="15"/>
              </w:numPr>
              <w:rPr>
                <w:ins w:id="3027" w:author="Ammanuel Beyene" w:date="2022-05-17T19:27:00Z"/>
                <w:rFonts w:ascii="Arial" w:hAnsi="Arial" w:cs="Arial"/>
                <w:b/>
                <w:sz w:val="22"/>
                <w:szCs w:val="22"/>
              </w:rPr>
            </w:pPr>
            <w:ins w:id="3028" w:author="Ammanuel Beyene" w:date="2022-05-17T19:27:00Z">
              <w:r>
                <w:rPr>
                  <w:rFonts w:ascii="Arial" w:hAnsi="Arial" w:cs="Arial"/>
                  <w:b/>
                  <w:sz w:val="22"/>
                  <w:szCs w:val="22"/>
                </w:rPr>
                <w:t>Posters</w:t>
              </w:r>
            </w:ins>
          </w:p>
          <w:p w14:paraId="35F9DD78" w14:textId="77777777" w:rsidR="002729DB" w:rsidRDefault="002729DB" w:rsidP="002729DB">
            <w:pPr>
              <w:numPr>
                <w:ilvl w:val="0"/>
                <w:numId w:val="15"/>
              </w:numPr>
              <w:rPr>
                <w:ins w:id="3029" w:author="Ammanuel Beyene" w:date="2022-05-17T19:27:00Z"/>
                <w:rFonts w:ascii="Arial" w:hAnsi="Arial" w:cs="Arial"/>
                <w:b/>
                <w:sz w:val="22"/>
                <w:szCs w:val="22"/>
              </w:rPr>
            </w:pPr>
            <w:ins w:id="3030" w:author="Ammanuel Beyene" w:date="2022-05-17T19:27:00Z">
              <w:r>
                <w:rPr>
                  <w:rFonts w:ascii="Arial" w:hAnsi="Arial" w:cs="Arial"/>
                  <w:b/>
                  <w:sz w:val="22"/>
                  <w:szCs w:val="22"/>
                </w:rPr>
                <w:t>Security and customer support manager</w:t>
              </w:r>
            </w:ins>
          </w:p>
          <w:p w14:paraId="4DB21990" w14:textId="77777777" w:rsidR="002729DB" w:rsidRPr="007769BC" w:rsidRDefault="002729DB" w:rsidP="002729DB">
            <w:pPr>
              <w:numPr>
                <w:ilvl w:val="0"/>
                <w:numId w:val="15"/>
              </w:numPr>
              <w:rPr>
                <w:ins w:id="3031" w:author="Ammanuel Beyene" w:date="2022-05-17T19:27:00Z"/>
                <w:rFonts w:ascii="Arial" w:hAnsi="Arial" w:cs="Arial"/>
                <w:b/>
                <w:sz w:val="22"/>
                <w:szCs w:val="22"/>
              </w:rPr>
            </w:pPr>
            <w:ins w:id="3032" w:author="Ammanuel Beyene" w:date="2022-05-17T19:27:00Z">
              <w:r>
                <w:rPr>
                  <w:rFonts w:ascii="Arial" w:hAnsi="Arial" w:cs="Arial"/>
                  <w:b/>
                  <w:sz w:val="22"/>
                  <w:szCs w:val="22"/>
                </w:rPr>
                <w:t>Content and post manager</w:t>
              </w:r>
            </w:ins>
          </w:p>
        </w:tc>
      </w:tr>
      <w:tr w:rsidR="002729DB" w:rsidRPr="007769BC" w14:paraId="38709ACD" w14:textId="77777777" w:rsidTr="007B3270">
        <w:trPr>
          <w:ins w:id="3033" w:author="Ammanuel Beyene" w:date="2022-05-17T19:27:00Z"/>
        </w:trPr>
        <w:tc>
          <w:tcPr>
            <w:tcW w:w="9576" w:type="dxa"/>
            <w:gridSpan w:val="4"/>
            <w:shd w:val="clear" w:color="auto" w:fill="auto"/>
          </w:tcPr>
          <w:p w14:paraId="37168222" w14:textId="77777777" w:rsidR="002729DB" w:rsidRDefault="002729DB" w:rsidP="007B3270">
            <w:pPr>
              <w:rPr>
                <w:ins w:id="3034" w:author="Ammanuel Beyene" w:date="2022-05-17T19:27:00Z"/>
                <w:rFonts w:ascii="Arial" w:hAnsi="Arial" w:cs="Arial"/>
                <w:sz w:val="22"/>
                <w:szCs w:val="22"/>
              </w:rPr>
            </w:pPr>
            <w:ins w:id="3035" w:author="Ammanuel Beyene" w:date="2022-05-17T19:27: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758B2E96" w14:textId="77777777" w:rsidR="002729DB" w:rsidRDefault="002729DB" w:rsidP="007B3270">
            <w:pPr>
              <w:rPr>
                <w:ins w:id="3036" w:author="Ammanuel Beyene" w:date="2022-05-17T19:27:00Z"/>
                <w:rFonts w:ascii="Arial" w:hAnsi="Arial" w:cs="Arial"/>
                <w:sz w:val="22"/>
                <w:szCs w:val="22"/>
              </w:rPr>
            </w:pPr>
            <w:ins w:id="3037" w:author="Ammanuel Beyene" w:date="2022-05-17T19:27:00Z">
              <w:r>
                <w:rPr>
                  <w:rFonts w:ascii="Arial" w:hAnsi="Arial" w:cs="Arial"/>
                  <w:sz w:val="22"/>
                  <w:szCs w:val="22"/>
                </w:rPr>
                <w:t xml:space="preserve">            Owner – wants to provide safe environment for users and maintain software credibility </w:t>
              </w:r>
            </w:ins>
          </w:p>
          <w:p w14:paraId="77872155" w14:textId="6DA9ECD7" w:rsidR="002729DB" w:rsidRDefault="002729DB" w:rsidP="007B3270">
            <w:pPr>
              <w:ind w:left="720"/>
              <w:rPr>
                <w:ins w:id="3038" w:author="Ammanuel Beyene" w:date="2022-05-17T19:27:00Z"/>
                <w:rFonts w:ascii="Arial" w:hAnsi="Arial" w:cs="Arial"/>
                <w:sz w:val="22"/>
                <w:szCs w:val="22"/>
              </w:rPr>
            </w:pPr>
            <w:ins w:id="3039" w:author="Ammanuel Beyene" w:date="2022-05-17T19:27:00Z">
              <w:r>
                <w:rPr>
                  <w:rFonts w:ascii="Arial" w:hAnsi="Arial" w:cs="Arial"/>
                  <w:sz w:val="22"/>
                  <w:szCs w:val="22"/>
                </w:rPr>
                <w:t xml:space="preserve">Business partners – want the software to be </w:t>
              </w:r>
            </w:ins>
            <w:ins w:id="3040" w:author="Ammanuel Beyene" w:date="2022-05-19T18:17:00Z">
              <w:r w:rsidR="00900109">
                <w:rPr>
                  <w:rFonts w:ascii="Arial" w:hAnsi="Arial" w:cs="Arial"/>
                  <w:sz w:val="22"/>
                  <w:szCs w:val="22"/>
                </w:rPr>
                <w:t>safe, credible</w:t>
              </w:r>
            </w:ins>
            <w:ins w:id="3041" w:author="Ammanuel Beyene" w:date="2022-05-17T19:27:00Z">
              <w:r>
                <w:rPr>
                  <w:rFonts w:ascii="Arial" w:hAnsi="Arial" w:cs="Arial"/>
                  <w:sz w:val="22"/>
                  <w:szCs w:val="22"/>
                </w:rPr>
                <w:t>, successful and attract more users</w:t>
              </w:r>
            </w:ins>
          </w:p>
          <w:p w14:paraId="1616A900" w14:textId="4F02FA5A" w:rsidR="002729DB" w:rsidRDefault="00900109" w:rsidP="007B3270">
            <w:pPr>
              <w:ind w:left="720"/>
              <w:rPr>
                <w:ins w:id="3042" w:author="Ammanuel Beyene" w:date="2022-05-17T19:27:00Z"/>
                <w:rFonts w:ascii="Arial" w:hAnsi="Arial" w:cs="Arial"/>
                <w:sz w:val="22"/>
                <w:szCs w:val="22"/>
              </w:rPr>
            </w:pPr>
            <w:ins w:id="3043" w:author="Ammanuel Beyene" w:date="2022-05-19T18:17:00Z">
              <w:r>
                <w:rPr>
                  <w:rFonts w:ascii="Arial" w:hAnsi="Arial" w:cs="Arial"/>
                  <w:sz w:val="22"/>
                  <w:szCs w:val="22"/>
                </w:rPr>
                <w:t>Sponsors</w:t>
              </w:r>
            </w:ins>
            <w:ins w:id="3044" w:author="Ammanuel Beyene" w:date="2022-05-17T19:27:00Z">
              <w:r w:rsidR="002729DB">
                <w:rPr>
                  <w:rFonts w:ascii="Arial" w:hAnsi="Arial" w:cs="Arial"/>
                  <w:sz w:val="22"/>
                  <w:szCs w:val="22"/>
                </w:rPr>
                <w:t xml:space="preserve"> – want the software to be safe, credible, and successful</w:t>
              </w:r>
            </w:ins>
          </w:p>
          <w:p w14:paraId="7E5E26DC" w14:textId="77777777" w:rsidR="002729DB" w:rsidRDefault="002729DB" w:rsidP="007B3270">
            <w:pPr>
              <w:ind w:left="720"/>
              <w:rPr>
                <w:ins w:id="3045" w:author="Ammanuel Beyene" w:date="2022-05-17T19:27:00Z"/>
                <w:rFonts w:ascii="Arial" w:hAnsi="Arial" w:cs="Arial"/>
                <w:sz w:val="22"/>
                <w:szCs w:val="22"/>
              </w:rPr>
            </w:pPr>
          </w:p>
          <w:p w14:paraId="7D05B928" w14:textId="77777777" w:rsidR="002729DB" w:rsidRPr="007769BC" w:rsidRDefault="002729DB" w:rsidP="007B3270">
            <w:pPr>
              <w:ind w:left="720"/>
              <w:rPr>
                <w:ins w:id="3046" w:author="Ammanuel Beyene" w:date="2022-05-17T19:27:00Z"/>
                <w:rFonts w:ascii="Arial" w:hAnsi="Arial" w:cs="Arial"/>
                <w:sz w:val="22"/>
                <w:szCs w:val="22"/>
              </w:rPr>
            </w:pPr>
          </w:p>
          <w:p w14:paraId="5F9D41D2" w14:textId="77777777" w:rsidR="002729DB" w:rsidRPr="007769BC" w:rsidRDefault="002729DB" w:rsidP="007B3270">
            <w:pPr>
              <w:rPr>
                <w:ins w:id="3047" w:author="Ammanuel Beyene" w:date="2022-05-17T19:27:00Z"/>
                <w:rFonts w:ascii="Arial" w:hAnsi="Arial" w:cs="Arial"/>
                <w:sz w:val="22"/>
                <w:szCs w:val="22"/>
              </w:rPr>
            </w:pPr>
          </w:p>
          <w:p w14:paraId="2EF2ECBB" w14:textId="77777777" w:rsidR="002729DB" w:rsidRPr="007769BC" w:rsidRDefault="002729DB" w:rsidP="007B3270">
            <w:pPr>
              <w:rPr>
                <w:ins w:id="3048" w:author="Ammanuel Beyene" w:date="2022-05-17T19:27:00Z"/>
                <w:rFonts w:ascii="Arial" w:hAnsi="Arial" w:cs="Arial"/>
                <w:sz w:val="22"/>
                <w:szCs w:val="22"/>
              </w:rPr>
            </w:pPr>
          </w:p>
        </w:tc>
      </w:tr>
      <w:tr w:rsidR="002729DB" w:rsidRPr="007769BC" w14:paraId="49642DAD" w14:textId="77777777" w:rsidTr="007B3270">
        <w:trPr>
          <w:ins w:id="3049" w:author="Ammanuel Beyene" w:date="2022-05-17T19:27:00Z"/>
        </w:trPr>
        <w:tc>
          <w:tcPr>
            <w:tcW w:w="9576" w:type="dxa"/>
            <w:gridSpan w:val="4"/>
            <w:shd w:val="clear" w:color="auto" w:fill="auto"/>
          </w:tcPr>
          <w:p w14:paraId="52EF6E48" w14:textId="77777777" w:rsidR="002729DB" w:rsidRPr="007769BC" w:rsidRDefault="002729DB" w:rsidP="007B3270">
            <w:pPr>
              <w:rPr>
                <w:ins w:id="3050" w:author="Ammanuel Beyene" w:date="2022-05-17T19:27:00Z"/>
                <w:rFonts w:ascii="Arial" w:hAnsi="Arial" w:cs="Arial"/>
                <w:sz w:val="22"/>
                <w:szCs w:val="22"/>
              </w:rPr>
            </w:pPr>
            <w:ins w:id="3051" w:author="Ammanuel Beyene" w:date="2022-05-17T19:27: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4666A8C2" w14:textId="77777777" w:rsidR="002729DB" w:rsidRPr="007769BC" w:rsidRDefault="002729DB" w:rsidP="007B3270">
            <w:pPr>
              <w:rPr>
                <w:ins w:id="3052" w:author="Ammanuel Beyene" w:date="2022-05-17T19:27:00Z"/>
                <w:rFonts w:ascii="Arial" w:hAnsi="Arial" w:cs="Arial"/>
                <w:sz w:val="22"/>
                <w:szCs w:val="22"/>
              </w:rPr>
            </w:pPr>
          </w:p>
          <w:p w14:paraId="6B64E3D4" w14:textId="77777777" w:rsidR="002729DB" w:rsidRPr="007769BC" w:rsidRDefault="002729DB" w:rsidP="007B3270">
            <w:pPr>
              <w:rPr>
                <w:ins w:id="3053" w:author="Ammanuel Beyene" w:date="2022-05-17T19:27:00Z"/>
                <w:rFonts w:ascii="Arial" w:hAnsi="Arial" w:cs="Arial"/>
                <w:sz w:val="22"/>
                <w:szCs w:val="22"/>
              </w:rPr>
            </w:pPr>
            <w:ins w:id="3054" w:author="Ammanuel Beyene" w:date="2022-05-17T19:27:00Z">
              <w:r>
                <w:rPr>
                  <w:rFonts w:ascii="Arial" w:hAnsi="Arial" w:cs="Arial"/>
                  <w:sz w:val="22"/>
                  <w:szCs w:val="22"/>
                </w:rPr>
                <w:t xml:space="preserve">Users notice a post is inappropriate, misleading, or a user is acting suspiciously or a threatful manner. They can mark the post as flagged or report the post or the user. Security and customer support manager will investigate all flagged posts, </w:t>
              </w:r>
              <w:proofErr w:type="gramStart"/>
              <w:r>
                <w:rPr>
                  <w:rFonts w:ascii="Arial" w:hAnsi="Arial" w:cs="Arial"/>
                  <w:sz w:val="22"/>
                  <w:szCs w:val="22"/>
                </w:rPr>
                <w:t>users</w:t>
              </w:r>
              <w:proofErr w:type="gramEnd"/>
              <w:r>
                <w:rPr>
                  <w:rFonts w:ascii="Arial" w:hAnsi="Arial" w:cs="Arial"/>
                  <w:sz w:val="22"/>
                  <w:szCs w:val="22"/>
                </w:rPr>
                <w:t xml:space="preserve"> and reports. Then the poster or user is warned based on the severity of the issue. Upon second violation of software policy, the poster or user is removed. </w:t>
              </w:r>
            </w:ins>
          </w:p>
          <w:p w14:paraId="1885358D" w14:textId="77777777" w:rsidR="002729DB" w:rsidRPr="007769BC" w:rsidRDefault="002729DB" w:rsidP="007B3270">
            <w:pPr>
              <w:rPr>
                <w:ins w:id="3055" w:author="Ammanuel Beyene" w:date="2022-05-17T19:27:00Z"/>
                <w:rFonts w:ascii="Arial" w:hAnsi="Arial" w:cs="Arial"/>
                <w:sz w:val="22"/>
                <w:szCs w:val="22"/>
              </w:rPr>
            </w:pPr>
          </w:p>
        </w:tc>
      </w:tr>
      <w:tr w:rsidR="002729DB" w:rsidRPr="007769BC" w14:paraId="70B240E9" w14:textId="77777777" w:rsidTr="007B3270">
        <w:trPr>
          <w:ins w:id="3056" w:author="Ammanuel Beyene" w:date="2022-05-17T19:27:00Z"/>
        </w:trPr>
        <w:tc>
          <w:tcPr>
            <w:tcW w:w="9576" w:type="dxa"/>
            <w:gridSpan w:val="4"/>
            <w:shd w:val="clear" w:color="auto" w:fill="auto"/>
          </w:tcPr>
          <w:p w14:paraId="23391C51" w14:textId="77777777" w:rsidR="002729DB" w:rsidRPr="007769BC" w:rsidRDefault="002729DB" w:rsidP="007B3270">
            <w:pPr>
              <w:rPr>
                <w:ins w:id="3057" w:author="Ammanuel Beyene" w:date="2022-05-17T19:27:00Z"/>
                <w:rFonts w:ascii="Arial" w:hAnsi="Arial" w:cs="Arial"/>
                <w:sz w:val="22"/>
                <w:szCs w:val="22"/>
              </w:rPr>
            </w:pPr>
            <w:ins w:id="3058" w:author="Ammanuel Beyene" w:date="2022-05-17T19:27:00Z">
              <w:r w:rsidRPr="007769BC">
                <w:rPr>
                  <w:rFonts w:ascii="Arial" w:hAnsi="Arial" w:cs="Arial"/>
                  <w:b/>
                  <w:sz w:val="22"/>
                  <w:szCs w:val="22"/>
                </w:rPr>
                <w:t>Trigger</w:t>
              </w:r>
              <w:r w:rsidRPr="007769BC">
                <w:rPr>
                  <w:rFonts w:ascii="Arial" w:hAnsi="Arial" w:cs="Arial"/>
                  <w:sz w:val="22"/>
                  <w:szCs w:val="22"/>
                </w:rPr>
                <w:t xml:space="preserve">: </w:t>
              </w:r>
              <w:r>
                <w:rPr>
                  <w:rFonts w:ascii="Arial" w:hAnsi="Arial" w:cs="Arial"/>
                  <w:sz w:val="22"/>
                  <w:szCs w:val="22"/>
                </w:rPr>
                <w:t>User wants to create an account and enter their information</w:t>
              </w:r>
            </w:ins>
          </w:p>
          <w:p w14:paraId="61001A6D" w14:textId="77777777" w:rsidR="002729DB" w:rsidRPr="007769BC" w:rsidRDefault="002729DB" w:rsidP="007B3270">
            <w:pPr>
              <w:rPr>
                <w:ins w:id="3059" w:author="Ammanuel Beyene" w:date="2022-05-17T19:27:00Z"/>
                <w:rFonts w:ascii="Arial" w:hAnsi="Arial" w:cs="Arial"/>
                <w:sz w:val="22"/>
                <w:szCs w:val="22"/>
              </w:rPr>
            </w:pPr>
          </w:p>
          <w:p w14:paraId="5C02C0FB" w14:textId="77777777" w:rsidR="002729DB" w:rsidRPr="007769BC" w:rsidRDefault="002729DB" w:rsidP="007B3270">
            <w:pPr>
              <w:tabs>
                <w:tab w:val="left" w:pos="1980"/>
                <w:tab w:val="left" w:pos="3240"/>
              </w:tabs>
              <w:rPr>
                <w:ins w:id="3060" w:author="Ammanuel Beyene" w:date="2022-05-17T19:27:00Z"/>
                <w:rFonts w:ascii="Arial" w:hAnsi="Arial" w:cs="Arial"/>
                <w:sz w:val="22"/>
                <w:szCs w:val="22"/>
              </w:rPr>
            </w:pPr>
            <w:ins w:id="3061" w:author="Ammanuel Beyene" w:date="2022-05-17T19:27: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 xml:space="preserve">_x__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2729DB" w:rsidRPr="007769BC" w14:paraId="325DBE1F" w14:textId="77777777" w:rsidTr="007B3270">
        <w:trPr>
          <w:ins w:id="3062" w:author="Ammanuel Beyene" w:date="2022-05-17T19:27:00Z"/>
        </w:trPr>
        <w:tc>
          <w:tcPr>
            <w:tcW w:w="9576" w:type="dxa"/>
            <w:gridSpan w:val="4"/>
            <w:shd w:val="clear" w:color="auto" w:fill="auto"/>
          </w:tcPr>
          <w:p w14:paraId="017121C9" w14:textId="77777777" w:rsidR="002729DB" w:rsidRPr="007769BC" w:rsidRDefault="002729DB" w:rsidP="007B3270">
            <w:pPr>
              <w:rPr>
                <w:ins w:id="3063" w:author="Ammanuel Beyene" w:date="2022-05-17T19:27:00Z"/>
                <w:rFonts w:ascii="Arial" w:hAnsi="Arial" w:cs="Arial"/>
                <w:sz w:val="22"/>
                <w:szCs w:val="22"/>
              </w:rPr>
            </w:pPr>
            <w:ins w:id="3064" w:author="Ammanuel Beyene" w:date="2022-05-17T19:27:00Z">
              <w:r w:rsidRPr="007769BC">
                <w:rPr>
                  <w:rFonts w:ascii="Arial" w:hAnsi="Arial" w:cs="Arial"/>
                  <w:b/>
                  <w:sz w:val="22"/>
                  <w:szCs w:val="22"/>
                </w:rPr>
                <w:t>Relationships</w:t>
              </w:r>
              <w:r w:rsidRPr="007769BC">
                <w:rPr>
                  <w:rFonts w:ascii="Arial" w:hAnsi="Arial" w:cs="Arial"/>
                  <w:sz w:val="22"/>
                  <w:szCs w:val="22"/>
                </w:rPr>
                <w:t xml:space="preserve">: </w:t>
              </w:r>
            </w:ins>
          </w:p>
          <w:p w14:paraId="6C29C84D" w14:textId="77777777" w:rsidR="002729DB" w:rsidRPr="007769BC" w:rsidRDefault="002729DB" w:rsidP="007B3270">
            <w:pPr>
              <w:tabs>
                <w:tab w:val="left" w:pos="720"/>
              </w:tabs>
              <w:rPr>
                <w:ins w:id="3065" w:author="Ammanuel Beyene" w:date="2022-05-17T19:27:00Z"/>
                <w:rFonts w:ascii="Arial" w:hAnsi="Arial" w:cs="Arial"/>
                <w:sz w:val="22"/>
                <w:szCs w:val="22"/>
              </w:rPr>
            </w:pPr>
            <w:ins w:id="3066" w:author="Ammanuel Beyene" w:date="2022-05-17T19:27: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 xml:space="preserve">Users, poster, user account manager, security and customer support manager, </w:t>
              </w:r>
              <w:proofErr w:type="gramStart"/>
              <w:r>
                <w:rPr>
                  <w:rFonts w:ascii="Arial" w:hAnsi="Arial" w:cs="Arial"/>
                  <w:sz w:val="22"/>
                  <w:szCs w:val="22"/>
                </w:rPr>
                <w:t>content</w:t>
              </w:r>
              <w:proofErr w:type="gramEnd"/>
              <w:r>
                <w:rPr>
                  <w:rFonts w:ascii="Arial" w:hAnsi="Arial" w:cs="Arial"/>
                  <w:sz w:val="22"/>
                  <w:szCs w:val="22"/>
                </w:rPr>
                <w:t xml:space="preserve"> and posts manager</w:t>
              </w:r>
            </w:ins>
          </w:p>
          <w:p w14:paraId="19F6193A" w14:textId="77777777" w:rsidR="002729DB" w:rsidRPr="007769BC" w:rsidRDefault="002729DB" w:rsidP="007B3270">
            <w:pPr>
              <w:tabs>
                <w:tab w:val="left" w:pos="720"/>
              </w:tabs>
              <w:rPr>
                <w:ins w:id="3067" w:author="Ammanuel Beyene" w:date="2022-05-17T19:27:00Z"/>
                <w:rFonts w:ascii="Arial" w:hAnsi="Arial" w:cs="Arial"/>
                <w:sz w:val="22"/>
                <w:szCs w:val="22"/>
              </w:rPr>
            </w:pPr>
            <w:ins w:id="3068" w:author="Ammanuel Beyene" w:date="2022-05-17T19:27: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Pr>
                  <w:rFonts w:ascii="Arial" w:hAnsi="Arial" w:cs="Arial"/>
                  <w:sz w:val="22"/>
                  <w:szCs w:val="22"/>
                </w:rPr>
                <w:t>Investigate issue</w:t>
              </w:r>
            </w:ins>
          </w:p>
          <w:p w14:paraId="113290A1" w14:textId="77777777" w:rsidR="002729DB" w:rsidRPr="007769BC" w:rsidRDefault="002729DB" w:rsidP="007B3270">
            <w:pPr>
              <w:tabs>
                <w:tab w:val="left" w:pos="720"/>
              </w:tabs>
              <w:rPr>
                <w:ins w:id="3069" w:author="Ammanuel Beyene" w:date="2022-05-17T19:27:00Z"/>
                <w:rFonts w:ascii="Arial" w:hAnsi="Arial" w:cs="Arial"/>
                <w:sz w:val="22"/>
                <w:szCs w:val="22"/>
              </w:rPr>
            </w:pPr>
            <w:ins w:id="3070" w:author="Ammanuel Beyene" w:date="2022-05-17T19:27: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None</w:t>
              </w:r>
            </w:ins>
          </w:p>
          <w:p w14:paraId="5BE319B3" w14:textId="77777777" w:rsidR="002729DB" w:rsidRPr="007769BC" w:rsidRDefault="002729DB" w:rsidP="007B3270">
            <w:pPr>
              <w:tabs>
                <w:tab w:val="left" w:pos="720"/>
              </w:tabs>
              <w:rPr>
                <w:ins w:id="3071" w:author="Ammanuel Beyene" w:date="2022-05-17T19:27:00Z"/>
                <w:rFonts w:ascii="Arial" w:hAnsi="Arial" w:cs="Arial"/>
                <w:sz w:val="22"/>
                <w:szCs w:val="22"/>
              </w:rPr>
            </w:pPr>
            <w:ins w:id="3072" w:author="Ammanuel Beyene" w:date="2022-05-17T19:27: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sz w:val="22"/>
                  <w:szCs w:val="22"/>
                </w:rPr>
                <w:t>None</w:t>
              </w:r>
            </w:ins>
          </w:p>
        </w:tc>
      </w:tr>
      <w:tr w:rsidR="002729DB" w:rsidRPr="007769BC" w14:paraId="5C7FA733" w14:textId="77777777" w:rsidTr="007B3270">
        <w:trPr>
          <w:ins w:id="3073" w:author="Ammanuel Beyene" w:date="2022-05-17T19:27:00Z"/>
        </w:trPr>
        <w:tc>
          <w:tcPr>
            <w:tcW w:w="9576" w:type="dxa"/>
            <w:gridSpan w:val="4"/>
            <w:shd w:val="clear" w:color="auto" w:fill="auto"/>
          </w:tcPr>
          <w:p w14:paraId="515379C9" w14:textId="77777777" w:rsidR="002729DB" w:rsidRPr="007769BC" w:rsidRDefault="002729DB" w:rsidP="007B3270">
            <w:pPr>
              <w:rPr>
                <w:ins w:id="3074" w:author="Ammanuel Beyene" w:date="2022-05-17T19:27:00Z"/>
                <w:rFonts w:ascii="Arial" w:hAnsi="Arial" w:cs="Arial"/>
                <w:sz w:val="22"/>
                <w:szCs w:val="22"/>
              </w:rPr>
            </w:pPr>
            <w:ins w:id="3075" w:author="Ammanuel Beyene" w:date="2022-05-17T19:27: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0A73FBA6" w14:textId="0AF63B3D" w:rsidR="002729DB" w:rsidRDefault="002729DB" w:rsidP="007B3270">
            <w:pPr>
              <w:rPr>
                <w:ins w:id="3076" w:author="Ammanuel Beyene" w:date="2022-05-17T19:27:00Z"/>
                <w:rFonts w:ascii="Arial" w:hAnsi="Arial" w:cs="Arial"/>
                <w:sz w:val="22"/>
                <w:szCs w:val="22"/>
              </w:rPr>
            </w:pPr>
            <w:ins w:id="3077" w:author="Ammanuel Beyene" w:date="2022-05-17T19:27:00Z">
              <w:r>
                <w:rPr>
                  <w:rFonts w:ascii="Arial" w:hAnsi="Arial" w:cs="Arial"/>
                  <w:sz w:val="22"/>
                  <w:szCs w:val="22"/>
                </w:rPr>
                <w:t xml:space="preserve">1. User or poster notices an </w:t>
              </w:r>
            </w:ins>
            <w:ins w:id="3078" w:author="Ammanuel Beyene" w:date="2022-05-19T18:17:00Z">
              <w:r w:rsidR="006870E5">
                <w:rPr>
                  <w:rFonts w:ascii="Arial" w:hAnsi="Arial" w:cs="Arial"/>
                  <w:sz w:val="22"/>
                  <w:szCs w:val="22"/>
                </w:rPr>
                <w:t>inappropriate</w:t>
              </w:r>
            </w:ins>
            <w:ins w:id="3079" w:author="Ammanuel Beyene" w:date="2022-05-17T19:27:00Z">
              <w:r>
                <w:rPr>
                  <w:rFonts w:ascii="Arial" w:hAnsi="Arial" w:cs="Arial"/>
                  <w:sz w:val="22"/>
                  <w:szCs w:val="22"/>
                </w:rPr>
                <w:t xml:space="preserve"> action</w:t>
              </w:r>
            </w:ins>
          </w:p>
          <w:p w14:paraId="1E89CACD" w14:textId="77777777" w:rsidR="002729DB" w:rsidRDefault="002729DB" w:rsidP="007B3270">
            <w:pPr>
              <w:rPr>
                <w:ins w:id="3080" w:author="Ammanuel Beyene" w:date="2022-05-17T19:27:00Z"/>
                <w:rFonts w:ascii="Arial" w:hAnsi="Arial" w:cs="Arial"/>
                <w:sz w:val="22"/>
                <w:szCs w:val="22"/>
              </w:rPr>
            </w:pPr>
            <w:ins w:id="3081" w:author="Ammanuel Beyene" w:date="2022-05-17T19:27:00Z">
              <w:r>
                <w:rPr>
                  <w:rFonts w:ascii="Arial" w:hAnsi="Arial" w:cs="Arial"/>
                  <w:sz w:val="22"/>
                  <w:szCs w:val="22"/>
                </w:rPr>
                <w:t>2. User or poster flags the post or reports the matter</w:t>
              </w:r>
            </w:ins>
          </w:p>
          <w:p w14:paraId="2735D67E" w14:textId="77777777" w:rsidR="002729DB" w:rsidRDefault="002729DB" w:rsidP="007B3270">
            <w:pPr>
              <w:rPr>
                <w:ins w:id="3082" w:author="Ammanuel Beyene" w:date="2022-05-17T19:27:00Z"/>
                <w:rFonts w:ascii="Arial" w:hAnsi="Arial" w:cs="Arial"/>
                <w:sz w:val="22"/>
                <w:szCs w:val="22"/>
              </w:rPr>
            </w:pPr>
            <w:ins w:id="3083" w:author="Ammanuel Beyene" w:date="2022-05-17T19:27:00Z">
              <w:r>
                <w:rPr>
                  <w:rFonts w:ascii="Arial" w:hAnsi="Arial" w:cs="Arial"/>
                  <w:sz w:val="22"/>
                  <w:szCs w:val="22"/>
                </w:rPr>
                <w:t>3. Security and customer support manager investigates the issue</w:t>
              </w:r>
            </w:ins>
          </w:p>
          <w:p w14:paraId="57726634" w14:textId="77777777" w:rsidR="002729DB" w:rsidRDefault="002729DB" w:rsidP="007B3270">
            <w:pPr>
              <w:rPr>
                <w:ins w:id="3084" w:author="Ammanuel Beyene" w:date="2022-05-17T19:27:00Z"/>
                <w:rFonts w:ascii="Arial" w:hAnsi="Arial" w:cs="Arial"/>
                <w:sz w:val="22"/>
                <w:szCs w:val="22"/>
              </w:rPr>
            </w:pPr>
            <w:ins w:id="3085" w:author="Ammanuel Beyene" w:date="2022-05-17T19:27:00Z">
              <w:r>
                <w:rPr>
                  <w:rFonts w:ascii="Arial" w:hAnsi="Arial" w:cs="Arial"/>
                  <w:sz w:val="22"/>
                  <w:szCs w:val="22"/>
                </w:rPr>
                <w:t>4. The issue will be taken care of differently depending on the severity of the issue</w:t>
              </w:r>
            </w:ins>
          </w:p>
          <w:p w14:paraId="5AC7CF33" w14:textId="77777777" w:rsidR="002729DB" w:rsidRDefault="002729DB" w:rsidP="007B3270">
            <w:pPr>
              <w:rPr>
                <w:ins w:id="3086" w:author="Ammanuel Beyene" w:date="2022-05-17T19:27:00Z"/>
                <w:rFonts w:ascii="Arial" w:hAnsi="Arial" w:cs="Arial"/>
                <w:sz w:val="22"/>
                <w:szCs w:val="22"/>
              </w:rPr>
            </w:pPr>
            <w:ins w:id="3087" w:author="Ammanuel Beyene" w:date="2022-05-17T19:27:00Z">
              <w:r>
                <w:rPr>
                  <w:rFonts w:ascii="Arial" w:hAnsi="Arial" w:cs="Arial"/>
                  <w:sz w:val="22"/>
                  <w:szCs w:val="22"/>
                </w:rPr>
                <w:t xml:space="preserve">5. If the user or poster is found to be a fraud or hack, they are removed and blocked </w:t>
              </w:r>
            </w:ins>
          </w:p>
          <w:p w14:paraId="3E64D076" w14:textId="77777777" w:rsidR="002729DB" w:rsidRPr="007769BC" w:rsidRDefault="002729DB" w:rsidP="007B3270">
            <w:pPr>
              <w:rPr>
                <w:ins w:id="3088" w:author="Ammanuel Beyene" w:date="2022-05-17T19:27:00Z"/>
                <w:rFonts w:ascii="Arial" w:hAnsi="Arial" w:cs="Arial"/>
                <w:sz w:val="22"/>
                <w:szCs w:val="22"/>
              </w:rPr>
            </w:pPr>
          </w:p>
          <w:p w14:paraId="3C9E1F27" w14:textId="77777777" w:rsidR="002729DB" w:rsidRPr="007769BC" w:rsidRDefault="002729DB" w:rsidP="007B3270">
            <w:pPr>
              <w:rPr>
                <w:ins w:id="3089" w:author="Ammanuel Beyene" w:date="2022-05-17T19:27:00Z"/>
                <w:rFonts w:ascii="Arial" w:hAnsi="Arial" w:cs="Arial"/>
                <w:sz w:val="22"/>
                <w:szCs w:val="22"/>
              </w:rPr>
            </w:pPr>
          </w:p>
          <w:p w14:paraId="191DDE4E" w14:textId="77777777" w:rsidR="002729DB" w:rsidRPr="007769BC" w:rsidRDefault="002729DB" w:rsidP="007B3270">
            <w:pPr>
              <w:rPr>
                <w:ins w:id="3090" w:author="Ammanuel Beyene" w:date="2022-05-17T19:27:00Z"/>
                <w:rFonts w:ascii="Arial" w:hAnsi="Arial" w:cs="Arial"/>
                <w:sz w:val="22"/>
                <w:szCs w:val="22"/>
              </w:rPr>
            </w:pPr>
          </w:p>
          <w:p w14:paraId="29E62696" w14:textId="77777777" w:rsidR="002729DB" w:rsidRPr="007769BC" w:rsidRDefault="002729DB" w:rsidP="007B3270">
            <w:pPr>
              <w:rPr>
                <w:ins w:id="3091" w:author="Ammanuel Beyene" w:date="2022-05-17T19:27:00Z"/>
                <w:rFonts w:ascii="Arial" w:hAnsi="Arial" w:cs="Arial"/>
                <w:sz w:val="22"/>
                <w:szCs w:val="22"/>
              </w:rPr>
            </w:pPr>
          </w:p>
          <w:p w14:paraId="7D631092" w14:textId="77777777" w:rsidR="002729DB" w:rsidRPr="007769BC" w:rsidRDefault="002729DB" w:rsidP="007B3270">
            <w:pPr>
              <w:rPr>
                <w:ins w:id="3092" w:author="Ammanuel Beyene" w:date="2022-05-17T19:27:00Z"/>
                <w:rFonts w:ascii="Arial" w:hAnsi="Arial" w:cs="Arial"/>
                <w:sz w:val="22"/>
                <w:szCs w:val="22"/>
              </w:rPr>
            </w:pPr>
          </w:p>
        </w:tc>
      </w:tr>
      <w:tr w:rsidR="002729DB" w:rsidRPr="007769BC" w14:paraId="246820BB" w14:textId="77777777" w:rsidTr="007B3270">
        <w:trPr>
          <w:trHeight w:val="498"/>
          <w:ins w:id="3093" w:author="Ammanuel Beyene" w:date="2022-05-17T19:27:00Z"/>
        </w:trPr>
        <w:tc>
          <w:tcPr>
            <w:tcW w:w="9576" w:type="dxa"/>
            <w:gridSpan w:val="4"/>
            <w:shd w:val="clear" w:color="auto" w:fill="auto"/>
          </w:tcPr>
          <w:p w14:paraId="283E3A9A" w14:textId="77777777" w:rsidR="002729DB" w:rsidRDefault="002729DB" w:rsidP="007B3270">
            <w:pPr>
              <w:rPr>
                <w:ins w:id="3094" w:author="Ammanuel Beyene" w:date="2022-05-17T19:27:00Z"/>
                <w:rFonts w:ascii="Arial" w:hAnsi="Arial" w:cs="Arial"/>
                <w:sz w:val="22"/>
                <w:szCs w:val="22"/>
              </w:rPr>
            </w:pPr>
            <w:ins w:id="3095" w:author="Ammanuel Beyene" w:date="2022-05-17T19:27: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ins>
          </w:p>
          <w:p w14:paraId="765AEF13" w14:textId="77777777" w:rsidR="002729DB" w:rsidRDefault="002729DB" w:rsidP="007B3270">
            <w:pPr>
              <w:rPr>
                <w:ins w:id="3096" w:author="Ammanuel Beyene" w:date="2022-05-17T19:27:00Z"/>
                <w:rFonts w:ascii="Arial" w:hAnsi="Arial" w:cs="Arial"/>
                <w:sz w:val="22"/>
                <w:szCs w:val="22"/>
              </w:rPr>
            </w:pPr>
          </w:p>
          <w:p w14:paraId="19929089" w14:textId="5A4ADF8B" w:rsidR="002729DB" w:rsidRDefault="002729DB" w:rsidP="007B3270">
            <w:pPr>
              <w:rPr>
                <w:ins w:id="3097" w:author="Ammanuel Beyene" w:date="2022-05-17T19:27:00Z"/>
                <w:rFonts w:ascii="Arial" w:hAnsi="Arial" w:cs="Arial"/>
                <w:sz w:val="22"/>
                <w:szCs w:val="22"/>
              </w:rPr>
            </w:pPr>
            <w:ins w:id="3098" w:author="Ammanuel Beyene" w:date="2022-05-17T19:27:00Z">
              <w:r>
                <w:rPr>
                  <w:rFonts w:ascii="Arial" w:hAnsi="Arial" w:cs="Arial"/>
                  <w:sz w:val="22"/>
                  <w:szCs w:val="22"/>
                </w:rPr>
                <w:t>(</w:t>
              </w:r>
            </w:ins>
            <w:ins w:id="3099" w:author="Ammanuel Beyene" w:date="2022-05-19T18:17:00Z">
              <w:r w:rsidR="002028D3">
                <w:rPr>
                  <w:rFonts w:ascii="Arial" w:hAnsi="Arial" w:cs="Arial"/>
                  <w:sz w:val="22"/>
                  <w:szCs w:val="22"/>
                </w:rPr>
                <w:t>Step</w:t>
              </w:r>
            </w:ins>
            <w:ins w:id="3100" w:author="Ammanuel Beyene" w:date="2022-05-17T19:27:00Z">
              <w:r>
                <w:rPr>
                  <w:rFonts w:ascii="Arial" w:hAnsi="Arial" w:cs="Arial"/>
                  <w:sz w:val="22"/>
                  <w:szCs w:val="22"/>
                </w:rPr>
                <w:t xml:space="preserve"> 4)</w:t>
              </w:r>
            </w:ins>
          </w:p>
          <w:p w14:paraId="26BF8926" w14:textId="77777777" w:rsidR="002729DB" w:rsidRDefault="002729DB" w:rsidP="007B3270">
            <w:pPr>
              <w:ind w:left="720"/>
              <w:rPr>
                <w:ins w:id="3101" w:author="Ammanuel Beyene" w:date="2022-05-17T19:27:00Z"/>
                <w:rFonts w:ascii="Arial" w:hAnsi="Arial" w:cs="Arial"/>
                <w:sz w:val="22"/>
                <w:szCs w:val="22"/>
              </w:rPr>
            </w:pPr>
            <w:ins w:id="3102" w:author="Ammanuel Beyene" w:date="2022-05-17T19:27:00Z">
              <w:r>
                <w:rPr>
                  <w:rFonts w:ascii="Arial" w:hAnsi="Arial" w:cs="Arial"/>
                  <w:sz w:val="22"/>
                  <w:szCs w:val="22"/>
                </w:rPr>
                <w:t>5a. After removing and blocking the fraud poster or user, any effect they have caused to the software will be checked and corrected</w:t>
              </w:r>
            </w:ins>
          </w:p>
          <w:p w14:paraId="1CFD452F" w14:textId="77777777" w:rsidR="002729DB" w:rsidRPr="00445A17" w:rsidRDefault="002729DB" w:rsidP="007B3270">
            <w:pPr>
              <w:ind w:left="720"/>
              <w:rPr>
                <w:ins w:id="3103" w:author="Ammanuel Beyene" w:date="2022-05-17T19:27:00Z"/>
                <w:rFonts w:ascii="Arial" w:hAnsi="Arial" w:cs="Arial"/>
                <w:sz w:val="22"/>
                <w:szCs w:val="22"/>
              </w:rPr>
            </w:pPr>
          </w:p>
          <w:p w14:paraId="3B53CF67" w14:textId="77777777" w:rsidR="002729DB" w:rsidRDefault="002729DB" w:rsidP="007B3270">
            <w:pPr>
              <w:rPr>
                <w:ins w:id="3104" w:author="Ammanuel Beyene" w:date="2022-05-17T19:27:00Z"/>
                <w:rFonts w:ascii="Arial" w:hAnsi="Arial" w:cs="Arial"/>
                <w:sz w:val="22"/>
                <w:szCs w:val="22"/>
              </w:rPr>
            </w:pPr>
          </w:p>
          <w:p w14:paraId="19486628" w14:textId="77777777" w:rsidR="002729DB" w:rsidRDefault="002729DB" w:rsidP="007B3270">
            <w:pPr>
              <w:rPr>
                <w:ins w:id="3105" w:author="Ammanuel Beyene" w:date="2022-05-17T19:27:00Z"/>
                <w:rFonts w:ascii="Arial" w:hAnsi="Arial" w:cs="Arial"/>
                <w:sz w:val="22"/>
                <w:szCs w:val="22"/>
              </w:rPr>
            </w:pPr>
          </w:p>
          <w:p w14:paraId="0983C7CE" w14:textId="77777777" w:rsidR="002729DB" w:rsidRPr="007769BC" w:rsidRDefault="002729DB" w:rsidP="007B3270">
            <w:pPr>
              <w:rPr>
                <w:ins w:id="3106" w:author="Ammanuel Beyene" w:date="2022-05-17T19:27:00Z"/>
                <w:rFonts w:ascii="Arial" w:hAnsi="Arial" w:cs="Arial"/>
                <w:sz w:val="22"/>
                <w:szCs w:val="22"/>
              </w:rPr>
            </w:pPr>
          </w:p>
          <w:p w14:paraId="1F94D0F3" w14:textId="77777777" w:rsidR="002729DB" w:rsidRPr="007769BC" w:rsidRDefault="002729DB" w:rsidP="007B3270">
            <w:pPr>
              <w:rPr>
                <w:ins w:id="3107" w:author="Ammanuel Beyene" w:date="2022-05-17T19:27:00Z"/>
                <w:rFonts w:ascii="Arial" w:hAnsi="Arial" w:cs="Arial"/>
                <w:sz w:val="22"/>
                <w:szCs w:val="22"/>
              </w:rPr>
            </w:pPr>
          </w:p>
          <w:p w14:paraId="2B20CD13" w14:textId="77777777" w:rsidR="002729DB" w:rsidRPr="007769BC" w:rsidRDefault="002729DB" w:rsidP="007B3270">
            <w:pPr>
              <w:rPr>
                <w:ins w:id="3108" w:author="Ammanuel Beyene" w:date="2022-05-17T19:27:00Z"/>
                <w:rFonts w:ascii="Arial" w:hAnsi="Arial" w:cs="Arial"/>
                <w:sz w:val="22"/>
                <w:szCs w:val="22"/>
              </w:rPr>
            </w:pPr>
          </w:p>
        </w:tc>
      </w:tr>
      <w:tr w:rsidR="002729DB" w:rsidRPr="007769BC" w14:paraId="11F4EA59" w14:textId="77777777" w:rsidTr="007B3270">
        <w:trPr>
          <w:ins w:id="3109" w:author="Ammanuel Beyene" w:date="2022-05-17T19:27:00Z"/>
        </w:trPr>
        <w:tc>
          <w:tcPr>
            <w:tcW w:w="9576" w:type="dxa"/>
            <w:gridSpan w:val="4"/>
            <w:shd w:val="clear" w:color="auto" w:fill="auto"/>
          </w:tcPr>
          <w:p w14:paraId="49BC5CB5" w14:textId="77777777" w:rsidR="002729DB" w:rsidRDefault="002729DB" w:rsidP="007B3270">
            <w:pPr>
              <w:rPr>
                <w:ins w:id="3110" w:author="Ammanuel Beyene" w:date="2022-05-17T19:27:00Z"/>
                <w:rFonts w:ascii="Arial" w:hAnsi="Arial" w:cs="Arial"/>
                <w:sz w:val="22"/>
                <w:szCs w:val="22"/>
              </w:rPr>
            </w:pPr>
            <w:ins w:id="3111" w:author="Ammanuel Beyene" w:date="2022-05-17T19:27:00Z">
              <w:r w:rsidRPr="007769BC">
                <w:rPr>
                  <w:rFonts w:ascii="Arial" w:hAnsi="Arial" w:cs="Arial"/>
                  <w:b/>
                  <w:sz w:val="22"/>
                  <w:szCs w:val="22"/>
                </w:rPr>
                <w:lastRenderedPageBreak/>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5A3D5D20" w14:textId="48FAEEEC" w:rsidR="002729DB" w:rsidRDefault="002729DB" w:rsidP="007B3270">
            <w:pPr>
              <w:rPr>
                <w:ins w:id="3112" w:author="Ammanuel Beyene" w:date="2022-05-17T19:27:00Z"/>
                <w:rFonts w:ascii="Arial" w:hAnsi="Arial" w:cs="Arial"/>
                <w:sz w:val="22"/>
                <w:szCs w:val="22"/>
              </w:rPr>
            </w:pPr>
            <w:ins w:id="3113" w:author="Ammanuel Beyene" w:date="2022-05-17T19:27:00Z">
              <w:r>
                <w:rPr>
                  <w:rFonts w:ascii="Arial" w:hAnsi="Arial" w:cs="Arial"/>
                  <w:sz w:val="22"/>
                  <w:szCs w:val="22"/>
                </w:rPr>
                <w:t xml:space="preserve">4a. If the issue is not that serious, the user or poster is notified and requested to remove a post or not be careful when </w:t>
              </w:r>
            </w:ins>
            <w:ins w:id="3114" w:author="Ammanuel Beyene" w:date="2022-05-19T18:18:00Z">
              <w:r w:rsidR="00AF6EDA">
                <w:rPr>
                  <w:rFonts w:ascii="Arial" w:hAnsi="Arial" w:cs="Arial"/>
                  <w:sz w:val="22"/>
                  <w:szCs w:val="22"/>
                </w:rPr>
                <w:t>performing</w:t>
              </w:r>
            </w:ins>
            <w:ins w:id="3115" w:author="Ammanuel Beyene" w:date="2022-05-17T19:27:00Z">
              <w:r>
                <w:rPr>
                  <w:rFonts w:ascii="Arial" w:hAnsi="Arial" w:cs="Arial"/>
                  <w:sz w:val="22"/>
                  <w:szCs w:val="22"/>
                </w:rPr>
                <w:t xml:space="preserve"> similar actions</w:t>
              </w:r>
            </w:ins>
          </w:p>
          <w:p w14:paraId="7F2A7880" w14:textId="77777777" w:rsidR="002729DB" w:rsidRDefault="002729DB" w:rsidP="007B3270">
            <w:pPr>
              <w:rPr>
                <w:ins w:id="3116" w:author="Ammanuel Beyene" w:date="2022-05-17T19:27:00Z"/>
                <w:rFonts w:ascii="Arial" w:hAnsi="Arial" w:cs="Arial"/>
                <w:sz w:val="22"/>
                <w:szCs w:val="22"/>
              </w:rPr>
            </w:pPr>
            <w:ins w:id="3117" w:author="Ammanuel Beyene" w:date="2022-05-17T19:27:00Z">
              <w:r>
                <w:rPr>
                  <w:rFonts w:ascii="Arial" w:hAnsi="Arial" w:cs="Arial"/>
                  <w:sz w:val="22"/>
                  <w:szCs w:val="22"/>
                </w:rPr>
                <w:t>4b. If the issue is somewhat serious, the user or poster is warned and documented</w:t>
              </w:r>
            </w:ins>
          </w:p>
          <w:p w14:paraId="1B5DCB93" w14:textId="77777777" w:rsidR="002729DB" w:rsidRDefault="002729DB" w:rsidP="007B3270">
            <w:pPr>
              <w:rPr>
                <w:ins w:id="3118" w:author="Ammanuel Beyene" w:date="2022-05-17T19:27:00Z"/>
                <w:rFonts w:ascii="Arial" w:hAnsi="Arial" w:cs="Arial"/>
                <w:sz w:val="22"/>
                <w:szCs w:val="22"/>
              </w:rPr>
            </w:pPr>
            <w:ins w:id="3119" w:author="Ammanuel Beyene" w:date="2022-05-17T19:27:00Z">
              <w:r>
                <w:rPr>
                  <w:rFonts w:ascii="Arial" w:hAnsi="Arial" w:cs="Arial"/>
                  <w:sz w:val="22"/>
                  <w:szCs w:val="22"/>
                </w:rPr>
                <w:t>4c. if the issue is very serious, the user or poster is removed and banned from the software</w:t>
              </w:r>
            </w:ins>
          </w:p>
          <w:p w14:paraId="785790A7" w14:textId="77777777" w:rsidR="002729DB" w:rsidRDefault="002729DB" w:rsidP="007B3270">
            <w:pPr>
              <w:rPr>
                <w:ins w:id="3120" w:author="Ammanuel Beyene" w:date="2022-05-17T19:27:00Z"/>
                <w:rFonts w:ascii="Arial" w:hAnsi="Arial" w:cs="Arial"/>
                <w:sz w:val="22"/>
                <w:szCs w:val="22"/>
              </w:rPr>
            </w:pPr>
          </w:p>
          <w:p w14:paraId="52555718" w14:textId="77777777" w:rsidR="002729DB" w:rsidRDefault="002729DB" w:rsidP="007B3270">
            <w:pPr>
              <w:rPr>
                <w:ins w:id="3121" w:author="Ammanuel Beyene" w:date="2022-05-17T19:27:00Z"/>
                <w:rFonts w:ascii="Arial" w:hAnsi="Arial" w:cs="Arial"/>
                <w:sz w:val="22"/>
                <w:szCs w:val="22"/>
              </w:rPr>
            </w:pPr>
          </w:p>
          <w:p w14:paraId="2EFB1A72" w14:textId="77777777" w:rsidR="002729DB" w:rsidRDefault="002729DB" w:rsidP="007B3270">
            <w:pPr>
              <w:rPr>
                <w:ins w:id="3122" w:author="Ammanuel Beyene" w:date="2022-05-17T19:27:00Z"/>
                <w:rFonts w:ascii="Arial" w:hAnsi="Arial" w:cs="Arial"/>
                <w:sz w:val="22"/>
                <w:szCs w:val="22"/>
              </w:rPr>
            </w:pPr>
          </w:p>
          <w:p w14:paraId="72326260" w14:textId="77777777" w:rsidR="002729DB" w:rsidRPr="007769BC" w:rsidRDefault="002729DB" w:rsidP="007B3270">
            <w:pPr>
              <w:rPr>
                <w:ins w:id="3123" w:author="Ammanuel Beyene" w:date="2022-05-17T19:27:00Z"/>
                <w:rFonts w:ascii="Arial" w:hAnsi="Arial" w:cs="Arial"/>
                <w:sz w:val="22"/>
                <w:szCs w:val="22"/>
              </w:rPr>
            </w:pPr>
          </w:p>
        </w:tc>
      </w:tr>
      <w:tr w:rsidR="002729DB" w:rsidRPr="007769BC" w14:paraId="25FC55D7" w14:textId="77777777" w:rsidTr="007B3270">
        <w:trPr>
          <w:ins w:id="3124" w:author="Ammanuel Beyene" w:date="2022-05-17T19:27:00Z"/>
        </w:trPr>
        <w:tc>
          <w:tcPr>
            <w:tcW w:w="9576" w:type="dxa"/>
            <w:gridSpan w:val="4"/>
            <w:shd w:val="clear" w:color="auto" w:fill="auto"/>
          </w:tcPr>
          <w:p w14:paraId="7BCF1A57" w14:textId="77777777" w:rsidR="002729DB" w:rsidRDefault="002729DB" w:rsidP="007B3270">
            <w:pPr>
              <w:rPr>
                <w:ins w:id="3125" w:author="Ammanuel Beyene" w:date="2022-05-17T19:27:00Z"/>
                <w:rFonts w:ascii="Arial" w:hAnsi="Arial" w:cs="Arial"/>
                <w:b/>
                <w:sz w:val="22"/>
                <w:szCs w:val="22"/>
              </w:rPr>
            </w:pPr>
            <w:ins w:id="3126" w:author="Ammanuel Beyene" w:date="2022-05-17T19:27:00Z">
              <w:r w:rsidRPr="004D69D3">
                <w:rPr>
                  <w:rFonts w:ascii="Arial" w:hAnsi="Arial" w:cs="Arial"/>
                  <w:b/>
                  <w:sz w:val="22"/>
                  <w:szCs w:val="22"/>
                </w:rPr>
                <w:t>Special Requirements:</w:t>
              </w:r>
              <w:r w:rsidRPr="009D6144">
                <w:rPr>
                  <w:rFonts w:ascii="Arial" w:hAnsi="Arial" w:cs="Arial"/>
                  <w:b/>
                  <w:sz w:val="22"/>
                  <w:szCs w:val="22"/>
                </w:rPr>
                <w:t xml:space="preserve"> </w:t>
              </w:r>
            </w:ins>
          </w:p>
          <w:p w14:paraId="53327CC8" w14:textId="77777777" w:rsidR="002729DB" w:rsidRDefault="002729DB" w:rsidP="007B3270">
            <w:pPr>
              <w:pStyle w:val="Hints"/>
              <w:ind w:firstLine="180"/>
              <w:rPr>
                <w:ins w:id="3127" w:author="Ammanuel Beyene" w:date="2022-05-17T19:27:00Z"/>
              </w:rPr>
            </w:pPr>
            <w:ins w:id="3128" w:author="Ammanuel Beyene" w:date="2022-05-17T19:27:00Z">
              <w:r>
                <w:t xml:space="preserve">Performance </w:t>
              </w:r>
            </w:ins>
          </w:p>
          <w:p w14:paraId="52E9E430" w14:textId="4BDFA040" w:rsidR="002729DB" w:rsidRDefault="002729DB" w:rsidP="007B3270">
            <w:pPr>
              <w:pStyle w:val="Hints"/>
              <w:ind w:left="450"/>
              <w:rPr>
                <w:ins w:id="3129" w:author="Ammanuel Beyene" w:date="2022-05-17T19:27:00Z"/>
              </w:rPr>
            </w:pPr>
            <w:ins w:id="3130" w:author="Ammanuel Beyene" w:date="2022-05-17T19:27:00Z">
              <w:r>
                <w:t xml:space="preserve">1. If the issue is very serious, the user or poster will be removed immediately and any effect they caused o </w:t>
              </w:r>
            </w:ins>
            <w:ins w:id="3131" w:author="Ammanuel Beyene" w:date="2022-05-19T18:18:00Z">
              <w:r w:rsidR="007C4AF6">
                <w:t>the</w:t>
              </w:r>
            </w:ins>
            <w:ins w:id="3132" w:author="Ammanuel Beyene" w:date="2022-05-17T19:27:00Z">
              <w:r>
                <w:t xml:space="preserve"> software will be checked </w:t>
              </w:r>
            </w:ins>
            <w:ins w:id="3133" w:author="Ammanuel Beyene" w:date="2022-05-19T18:18:00Z">
              <w:r w:rsidR="007C4AF6">
                <w:t>a</w:t>
              </w:r>
            </w:ins>
            <w:ins w:id="3134" w:author="Ammanuel Beyene" w:date="2022-05-17T19:27:00Z">
              <w:r>
                <w:t xml:space="preserve"> corrected</w:t>
              </w:r>
            </w:ins>
          </w:p>
          <w:p w14:paraId="71E3F5FA" w14:textId="77777777" w:rsidR="002729DB" w:rsidRDefault="002729DB" w:rsidP="007B3270">
            <w:pPr>
              <w:pStyle w:val="Hints"/>
              <w:ind w:firstLine="180"/>
              <w:rPr>
                <w:ins w:id="3135" w:author="Ammanuel Beyene" w:date="2022-05-17T19:27:00Z"/>
              </w:rPr>
            </w:pPr>
            <w:ins w:id="3136" w:author="Ammanuel Beyene" w:date="2022-05-17T19:27:00Z">
              <w:r>
                <w:t xml:space="preserve">User Interface </w:t>
              </w:r>
            </w:ins>
          </w:p>
          <w:p w14:paraId="51607147" w14:textId="3BCA61C8" w:rsidR="002729DB" w:rsidRDefault="002729DB" w:rsidP="007B3270">
            <w:pPr>
              <w:pStyle w:val="Hints"/>
              <w:ind w:left="450"/>
              <w:rPr>
                <w:ins w:id="3137" w:author="Ammanuel Beyene" w:date="2022-05-17T19:27:00Z"/>
              </w:rPr>
            </w:pPr>
            <w:ins w:id="3138" w:author="Ammanuel Beyene" w:date="2022-05-17T19:27:00Z">
              <w:r>
                <w:t xml:space="preserve">1. Every post </w:t>
              </w:r>
            </w:ins>
            <w:ins w:id="3139" w:author="Ammanuel Beyene" w:date="2022-05-19T18:18:00Z">
              <w:r w:rsidR="007C4AF6">
                <w:t>will</w:t>
              </w:r>
            </w:ins>
            <w:ins w:id="3140" w:author="Ammanuel Beyene" w:date="2022-05-17T19:27:00Z">
              <w:r>
                <w:t xml:space="preserve"> have the flag icon users can click on if they want to mark it as inappropriate</w:t>
              </w:r>
            </w:ins>
          </w:p>
          <w:p w14:paraId="7BE69B90" w14:textId="77777777" w:rsidR="002729DB" w:rsidRDefault="002729DB" w:rsidP="007B3270">
            <w:pPr>
              <w:pStyle w:val="Hints"/>
              <w:ind w:left="450"/>
              <w:rPr>
                <w:ins w:id="3141" w:author="Ammanuel Beyene" w:date="2022-05-17T19:27:00Z"/>
              </w:rPr>
            </w:pPr>
            <w:ins w:id="3142" w:author="Ammanuel Beyene" w:date="2022-05-17T19:27:00Z">
              <w:r>
                <w:t xml:space="preserve">2. Users will have the option to submit a report to customer support by using contact us page </w:t>
              </w:r>
            </w:ins>
          </w:p>
          <w:p w14:paraId="58EADD4B" w14:textId="77777777" w:rsidR="002729DB" w:rsidRDefault="002729DB" w:rsidP="007B3270">
            <w:pPr>
              <w:pStyle w:val="Hints"/>
              <w:ind w:firstLine="180"/>
              <w:rPr>
                <w:ins w:id="3143" w:author="Ammanuel Beyene" w:date="2022-05-17T19:27:00Z"/>
              </w:rPr>
            </w:pPr>
            <w:ins w:id="3144" w:author="Ammanuel Beyene" w:date="2022-05-17T19:27:00Z">
              <w:r>
                <w:t xml:space="preserve">Security </w:t>
              </w:r>
            </w:ins>
          </w:p>
          <w:p w14:paraId="45387B5C" w14:textId="77777777" w:rsidR="002729DB" w:rsidRDefault="002729DB" w:rsidP="007B3270">
            <w:pPr>
              <w:pStyle w:val="Hints"/>
              <w:ind w:left="720" w:hanging="270"/>
              <w:rPr>
                <w:ins w:id="3145" w:author="Ammanuel Beyene" w:date="2022-05-17T19:27:00Z"/>
              </w:rPr>
            </w:pPr>
            <w:ins w:id="3146" w:author="Ammanuel Beyene" w:date="2022-05-17T19:27:00Z">
              <w:r>
                <w:t>1. After serious violators are removed and banned, the system will be checked to make sure no effects were inflicted by the removed users.</w:t>
              </w:r>
            </w:ins>
          </w:p>
          <w:p w14:paraId="22E14E97" w14:textId="77777777" w:rsidR="002729DB" w:rsidRDefault="002729DB" w:rsidP="007B3270">
            <w:pPr>
              <w:rPr>
                <w:ins w:id="3147" w:author="Ammanuel Beyene" w:date="2022-05-17T19:27:00Z"/>
                <w:rFonts w:ascii="Arial" w:hAnsi="Arial" w:cs="Arial"/>
                <w:b/>
                <w:sz w:val="22"/>
                <w:szCs w:val="22"/>
              </w:rPr>
            </w:pPr>
          </w:p>
          <w:p w14:paraId="3890CC59" w14:textId="77777777" w:rsidR="002729DB" w:rsidRPr="007769BC" w:rsidRDefault="002729DB" w:rsidP="007B3270">
            <w:pPr>
              <w:rPr>
                <w:ins w:id="3148" w:author="Ammanuel Beyene" w:date="2022-05-17T19:27:00Z"/>
                <w:rFonts w:ascii="Arial" w:hAnsi="Arial" w:cs="Arial"/>
                <w:b/>
                <w:sz w:val="22"/>
                <w:szCs w:val="22"/>
              </w:rPr>
            </w:pPr>
          </w:p>
        </w:tc>
      </w:tr>
      <w:tr w:rsidR="002729DB" w:rsidRPr="007769BC" w14:paraId="3155829E" w14:textId="77777777" w:rsidTr="007B3270">
        <w:trPr>
          <w:ins w:id="3149" w:author="Ammanuel Beyene" w:date="2022-05-17T19:27:00Z"/>
        </w:trPr>
        <w:tc>
          <w:tcPr>
            <w:tcW w:w="9576" w:type="dxa"/>
            <w:gridSpan w:val="4"/>
            <w:shd w:val="clear" w:color="auto" w:fill="auto"/>
          </w:tcPr>
          <w:p w14:paraId="5C75D4F9" w14:textId="3B44777E" w:rsidR="002729DB" w:rsidRPr="00A03E4F" w:rsidRDefault="002729DB" w:rsidP="007B3270">
            <w:pPr>
              <w:rPr>
                <w:ins w:id="3150" w:author="Ammanuel Beyene" w:date="2022-05-17T19:27:00Z"/>
                <w:rFonts w:ascii="Arial" w:hAnsi="Arial" w:cs="Arial"/>
                <w:bCs/>
                <w:sz w:val="22"/>
                <w:szCs w:val="22"/>
              </w:rPr>
            </w:pPr>
            <w:ins w:id="3151" w:author="Ammanuel Beyene" w:date="2022-05-17T19:27:00Z">
              <w:r w:rsidRPr="00CC2AD7">
                <w:rPr>
                  <w:rFonts w:ascii="Arial" w:hAnsi="Arial" w:cs="Arial"/>
                  <w:b/>
                  <w:sz w:val="22"/>
                  <w:szCs w:val="22"/>
                </w:rPr>
                <w:t xml:space="preserve">To do/Issues: </w:t>
              </w:r>
            </w:ins>
            <w:ins w:id="3152" w:author="Ammanuel Beyene" w:date="2022-05-19T18:18:00Z">
              <w:r w:rsidR="00E35234">
                <w:rPr>
                  <w:rFonts w:ascii="Arial" w:hAnsi="Arial" w:cs="Arial"/>
                  <w:b/>
                  <w:sz w:val="22"/>
                  <w:szCs w:val="22"/>
                </w:rPr>
                <w:t>Still working on trying to figure out a strong security system to block hackers</w:t>
              </w:r>
            </w:ins>
            <w:ins w:id="3153" w:author="Ammanuel Beyene" w:date="2022-05-19T18:19:00Z">
              <w:r w:rsidR="00E35234">
                <w:rPr>
                  <w:rFonts w:ascii="Arial" w:hAnsi="Arial" w:cs="Arial"/>
                  <w:b/>
                  <w:sz w:val="22"/>
                  <w:szCs w:val="22"/>
                </w:rPr>
                <w:t xml:space="preserve"> and frauds.</w:t>
              </w:r>
            </w:ins>
          </w:p>
          <w:p w14:paraId="2F783351" w14:textId="77777777" w:rsidR="002729DB" w:rsidRPr="004D69D3" w:rsidRDefault="002729DB" w:rsidP="007B3270">
            <w:pPr>
              <w:rPr>
                <w:ins w:id="3154" w:author="Ammanuel Beyene" w:date="2022-05-17T19:27:00Z"/>
                <w:rFonts w:ascii="Arial" w:hAnsi="Arial" w:cs="Arial"/>
                <w:b/>
                <w:sz w:val="22"/>
                <w:szCs w:val="22"/>
              </w:rPr>
            </w:pPr>
          </w:p>
        </w:tc>
      </w:tr>
    </w:tbl>
    <w:p w14:paraId="3880B939" w14:textId="77777777" w:rsidR="002729DB" w:rsidRPr="00E77104" w:rsidRDefault="002729DB" w:rsidP="002729DB">
      <w:pPr>
        <w:rPr>
          <w:ins w:id="3155" w:author="Ammanuel Beyene" w:date="2022-05-17T19:27:00Z"/>
          <w:rFonts w:ascii="Arial" w:hAnsi="Arial" w:cs="Arial"/>
        </w:rPr>
      </w:pPr>
    </w:p>
    <w:p w14:paraId="3D4E80AC" w14:textId="77777777" w:rsidR="002729DB" w:rsidRDefault="002729DB" w:rsidP="002729DB">
      <w:pPr>
        <w:rPr>
          <w:ins w:id="3156" w:author="Ammanuel Beyene" w:date="2022-05-17T19:27:00Z"/>
          <w:rFonts w:ascii="Arial" w:hAnsi="Arial" w:cs="Arial"/>
        </w:rPr>
      </w:pPr>
    </w:p>
    <w:p w14:paraId="07AB0C79" w14:textId="77777777" w:rsidR="002729DB" w:rsidRDefault="002729DB" w:rsidP="002729DB">
      <w:pPr>
        <w:rPr>
          <w:ins w:id="3157" w:author="Ammanuel Beyene" w:date="2022-05-17T19:27:00Z"/>
          <w:rFonts w:ascii="Arial" w:hAnsi="Arial" w:cs="Arial"/>
        </w:rPr>
      </w:pPr>
    </w:p>
    <w:p w14:paraId="480A2418" w14:textId="77777777" w:rsidR="002729DB" w:rsidRDefault="002729DB" w:rsidP="002729DB">
      <w:pPr>
        <w:rPr>
          <w:ins w:id="3158" w:author="Ammanuel Beyene" w:date="2022-05-17T19:27:00Z"/>
          <w:rFonts w:ascii="Arial" w:hAnsi="Arial" w:cs="Arial"/>
        </w:rPr>
      </w:pPr>
    </w:p>
    <w:p w14:paraId="48179804" w14:textId="77777777" w:rsidR="002729DB" w:rsidRDefault="002729DB" w:rsidP="002729DB">
      <w:pPr>
        <w:rPr>
          <w:ins w:id="3159" w:author="Ammanuel Beyene" w:date="2022-05-17T19:27:00Z"/>
          <w:rFonts w:ascii="Arial" w:hAnsi="Arial" w:cs="Arial"/>
        </w:rPr>
      </w:pPr>
    </w:p>
    <w:p w14:paraId="4C2FAF7D" w14:textId="432E8501" w:rsidR="002729DB" w:rsidRDefault="002729DB" w:rsidP="002729DB">
      <w:pPr>
        <w:rPr>
          <w:ins w:id="3160" w:author="Ammanuel Beyene" w:date="2022-05-17T20:19:00Z"/>
          <w:rFonts w:ascii="Arial" w:hAnsi="Arial" w:cs="Arial"/>
        </w:rPr>
      </w:pPr>
    </w:p>
    <w:p w14:paraId="6AB142F7" w14:textId="6CB82B48" w:rsidR="00F43552" w:rsidRDefault="00F43552" w:rsidP="002729DB">
      <w:pPr>
        <w:rPr>
          <w:ins w:id="3161" w:author="Ammanuel Beyene" w:date="2022-05-17T20:19:00Z"/>
          <w:rFonts w:ascii="Arial" w:hAnsi="Arial" w:cs="Arial"/>
        </w:rPr>
      </w:pPr>
    </w:p>
    <w:p w14:paraId="70615174" w14:textId="607EC959" w:rsidR="00F43552" w:rsidRDefault="00F43552" w:rsidP="002729DB">
      <w:pPr>
        <w:rPr>
          <w:ins w:id="3162" w:author="Ammanuel Beyene" w:date="2022-05-17T20:19:00Z"/>
          <w:rFonts w:ascii="Arial" w:hAnsi="Arial" w:cs="Arial"/>
        </w:rPr>
      </w:pPr>
    </w:p>
    <w:p w14:paraId="7AFF3F0F" w14:textId="2D231996" w:rsidR="00F43552" w:rsidRDefault="00F43552" w:rsidP="002729DB">
      <w:pPr>
        <w:rPr>
          <w:ins w:id="3163" w:author="Ammanuel Beyene" w:date="2022-05-17T20:19:00Z"/>
          <w:rFonts w:ascii="Arial" w:hAnsi="Arial" w:cs="Arial"/>
        </w:rPr>
      </w:pPr>
    </w:p>
    <w:p w14:paraId="36996224" w14:textId="3556BFF8" w:rsidR="00F43552" w:rsidRDefault="00F43552" w:rsidP="002729DB">
      <w:pPr>
        <w:rPr>
          <w:ins w:id="3164" w:author="Ammanuel Beyene" w:date="2022-05-17T20:19:00Z"/>
          <w:rFonts w:ascii="Arial" w:hAnsi="Arial" w:cs="Arial"/>
        </w:rPr>
      </w:pPr>
    </w:p>
    <w:p w14:paraId="5C0F4C1B" w14:textId="51E79ECB" w:rsidR="00F43552" w:rsidRDefault="00F43552" w:rsidP="002729DB">
      <w:pPr>
        <w:rPr>
          <w:ins w:id="3165" w:author="Ammanuel Beyene" w:date="2022-05-17T20:19:00Z"/>
          <w:rFonts w:ascii="Arial" w:hAnsi="Arial" w:cs="Arial"/>
        </w:rPr>
      </w:pPr>
    </w:p>
    <w:p w14:paraId="3DC3BCAB" w14:textId="1929CDAE" w:rsidR="00F43552" w:rsidRDefault="00F43552" w:rsidP="002729DB">
      <w:pPr>
        <w:rPr>
          <w:ins w:id="3166" w:author="Ammanuel Beyene" w:date="2022-05-17T20:19:00Z"/>
          <w:rFonts w:ascii="Arial" w:hAnsi="Arial" w:cs="Arial"/>
        </w:rPr>
      </w:pPr>
    </w:p>
    <w:p w14:paraId="73C452B7" w14:textId="4DA633C3" w:rsidR="00F43552" w:rsidRDefault="00F43552" w:rsidP="002729DB">
      <w:pPr>
        <w:rPr>
          <w:ins w:id="3167" w:author="Ammanuel Beyene" w:date="2022-05-17T20:19:00Z"/>
          <w:rFonts w:ascii="Arial" w:hAnsi="Arial" w:cs="Arial"/>
        </w:rPr>
      </w:pPr>
    </w:p>
    <w:p w14:paraId="7C1C8E49" w14:textId="6E8B8D8A" w:rsidR="00F43552" w:rsidRDefault="00F43552" w:rsidP="002729DB">
      <w:pPr>
        <w:rPr>
          <w:ins w:id="3168" w:author="Ammanuel Beyene" w:date="2022-05-17T20:19:00Z"/>
          <w:rFonts w:ascii="Arial" w:hAnsi="Arial" w:cs="Arial"/>
        </w:rPr>
      </w:pPr>
    </w:p>
    <w:p w14:paraId="7AC1CD42" w14:textId="77EC4CFE" w:rsidR="00F43552" w:rsidRDefault="00F43552" w:rsidP="002729DB">
      <w:pPr>
        <w:rPr>
          <w:ins w:id="3169" w:author="Ammanuel Beyene" w:date="2022-05-17T20:19:00Z"/>
          <w:rFonts w:ascii="Arial" w:hAnsi="Arial" w:cs="Arial"/>
        </w:rPr>
      </w:pPr>
    </w:p>
    <w:p w14:paraId="3F529B64" w14:textId="2536B986" w:rsidR="00F43552" w:rsidRDefault="00F43552" w:rsidP="002729DB">
      <w:pPr>
        <w:rPr>
          <w:ins w:id="3170" w:author="Ammanuel Beyene" w:date="2022-05-17T20:19:00Z"/>
          <w:rFonts w:ascii="Arial" w:hAnsi="Arial" w:cs="Arial"/>
        </w:rPr>
      </w:pPr>
    </w:p>
    <w:p w14:paraId="3F7821B9" w14:textId="7EB27A17" w:rsidR="00F43552" w:rsidRDefault="00F43552" w:rsidP="002729DB">
      <w:pPr>
        <w:rPr>
          <w:ins w:id="3171" w:author="Ammanuel Beyene" w:date="2022-05-17T20:19:00Z"/>
          <w:rFonts w:ascii="Arial" w:hAnsi="Arial" w:cs="Arial"/>
        </w:rPr>
      </w:pPr>
    </w:p>
    <w:p w14:paraId="2002B3ED" w14:textId="75A6B3E2" w:rsidR="00F43552" w:rsidRDefault="00F43552" w:rsidP="002729DB">
      <w:pPr>
        <w:rPr>
          <w:ins w:id="3172" w:author="Ammanuel Beyene" w:date="2022-05-17T20:19:00Z"/>
          <w:rFonts w:ascii="Arial" w:hAnsi="Arial" w:cs="Arial"/>
        </w:rPr>
      </w:pPr>
    </w:p>
    <w:p w14:paraId="174FCD54" w14:textId="77777777" w:rsidR="00F43552" w:rsidRDefault="00F43552" w:rsidP="002729DB">
      <w:pPr>
        <w:rPr>
          <w:ins w:id="3173" w:author="Ammanuel Beyene" w:date="2022-05-17T19:27:00Z"/>
          <w:rFonts w:ascii="Arial" w:hAnsi="Arial" w:cs="Arial"/>
        </w:rPr>
      </w:pPr>
    </w:p>
    <w:p w14:paraId="5C6C26AD" w14:textId="77777777" w:rsidR="002729DB" w:rsidRDefault="002729DB" w:rsidP="002729DB">
      <w:pPr>
        <w:rPr>
          <w:ins w:id="3174" w:author="Ammanuel Beyene" w:date="2022-05-17T19:27:00Z"/>
          <w:rFonts w:ascii="Arial" w:hAnsi="Arial" w:cs="Arial"/>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638"/>
        <w:gridCol w:w="1124"/>
        <w:gridCol w:w="884"/>
        <w:gridCol w:w="2668"/>
      </w:tblGrid>
      <w:tr w:rsidR="002729DB" w:rsidRPr="007769BC" w14:paraId="35A14046" w14:textId="77777777" w:rsidTr="007B3270">
        <w:trPr>
          <w:ins w:id="3175" w:author="Ammanuel Beyene" w:date="2022-05-17T19:27:00Z"/>
        </w:trPr>
        <w:tc>
          <w:tcPr>
            <w:tcW w:w="5958" w:type="dxa"/>
            <w:gridSpan w:val="2"/>
            <w:shd w:val="clear" w:color="auto" w:fill="auto"/>
          </w:tcPr>
          <w:p w14:paraId="3C1493A3" w14:textId="77777777" w:rsidR="002729DB" w:rsidRPr="007769BC" w:rsidRDefault="002729DB" w:rsidP="007B3270">
            <w:pPr>
              <w:rPr>
                <w:ins w:id="3176" w:author="Ammanuel Beyene" w:date="2022-05-17T19:27:00Z"/>
                <w:rFonts w:ascii="Arial" w:hAnsi="Arial" w:cs="Arial"/>
                <w:sz w:val="22"/>
                <w:szCs w:val="22"/>
              </w:rPr>
            </w:pPr>
            <w:ins w:id="3177" w:author="Ammanuel Beyene" w:date="2022-05-17T19:27:00Z">
              <w:r w:rsidRPr="007769BC">
                <w:rPr>
                  <w:rFonts w:ascii="Arial" w:hAnsi="Arial" w:cs="Arial"/>
                  <w:b/>
                  <w:sz w:val="22"/>
                  <w:szCs w:val="22"/>
                </w:rPr>
                <w:lastRenderedPageBreak/>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Report</w:t>
              </w:r>
            </w:ins>
          </w:p>
        </w:tc>
        <w:tc>
          <w:tcPr>
            <w:tcW w:w="900" w:type="dxa"/>
            <w:shd w:val="clear" w:color="auto" w:fill="auto"/>
          </w:tcPr>
          <w:p w14:paraId="7C70B76B" w14:textId="77777777" w:rsidR="002729DB" w:rsidRPr="007769BC" w:rsidRDefault="002729DB" w:rsidP="007B3270">
            <w:pPr>
              <w:rPr>
                <w:ins w:id="3178" w:author="Ammanuel Beyene" w:date="2022-05-17T19:27:00Z"/>
                <w:rFonts w:ascii="Arial" w:hAnsi="Arial" w:cs="Arial"/>
                <w:sz w:val="22"/>
                <w:szCs w:val="22"/>
              </w:rPr>
            </w:pPr>
            <w:ins w:id="3179" w:author="Ammanuel Beyene" w:date="2022-05-17T19:27:00Z">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8</w:t>
              </w:r>
            </w:ins>
          </w:p>
        </w:tc>
        <w:tc>
          <w:tcPr>
            <w:tcW w:w="2718" w:type="dxa"/>
            <w:shd w:val="clear" w:color="auto" w:fill="auto"/>
          </w:tcPr>
          <w:p w14:paraId="0B397098" w14:textId="77777777" w:rsidR="002729DB" w:rsidRPr="007769BC" w:rsidRDefault="002729DB" w:rsidP="007B3270">
            <w:pPr>
              <w:rPr>
                <w:ins w:id="3180" w:author="Ammanuel Beyene" w:date="2022-05-17T19:27:00Z"/>
                <w:rFonts w:ascii="Arial" w:hAnsi="Arial" w:cs="Arial"/>
                <w:sz w:val="22"/>
                <w:szCs w:val="22"/>
              </w:rPr>
            </w:pPr>
            <w:ins w:id="3181" w:author="Ammanuel Beyene" w:date="2022-05-17T19:27:00Z">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Vey important</w:t>
              </w:r>
            </w:ins>
          </w:p>
        </w:tc>
      </w:tr>
      <w:tr w:rsidR="002729DB" w:rsidRPr="007769BC" w14:paraId="0A3E5B7A" w14:textId="77777777" w:rsidTr="007B3270">
        <w:trPr>
          <w:ins w:id="3182" w:author="Ammanuel Beyene" w:date="2022-05-17T19:27:00Z"/>
        </w:trPr>
        <w:tc>
          <w:tcPr>
            <w:tcW w:w="4788" w:type="dxa"/>
            <w:shd w:val="clear" w:color="auto" w:fill="auto"/>
          </w:tcPr>
          <w:p w14:paraId="062B9B18" w14:textId="77777777" w:rsidR="002729DB" w:rsidRPr="007769BC" w:rsidRDefault="002729DB" w:rsidP="007B3270">
            <w:pPr>
              <w:rPr>
                <w:ins w:id="3183" w:author="Ammanuel Beyene" w:date="2022-05-17T19:27:00Z"/>
                <w:rFonts w:ascii="Arial" w:hAnsi="Arial" w:cs="Arial"/>
                <w:sz w:val="22"/>
                <w:szCs w:val="22"/>
              </w:rPr>
            </w:pPr>
            <w:ins w:id="3184" w:author="Ammanuel Beyene" w:date="2022-05-17T19:27:00Z">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Owner</w:t>
              </w:r>
            </w:ins>
          </w:p>
        </w:tc>
        <w:tc>
          <w:tcPr>
            <w:tcW w:w="4788" w:type="dxa"/>
            <w:gridSpan w:val="3"/>
            <w:shd w:val="clear" w:color="auto" w:fill="auto"/>
          </w:tcPr>
          <w:p w14:paraId="51E99D24" w14:textId="5ACFF56C" w:rsidR="002729DB" w:rsidRPr="007769BC" w:rsidRDefault="002729DB" w:rsidP="007B3270">
            <w:pPr>
              <w:rPr>
                <w:ins w:id="3185" w:author="Ammanuel Beyene" w:date="2022-05-17T19:27:00Z"/>
                <w:rFonts w:ascii="Arial" w:hAnsi="Arial" w:cs="Arial"/>
                <w:sz w:val="22"/>
                <w:szCs w:val="22"/>
              </w:rPr>
            </w:pPr>
            <w:ins w:id="3186" w:author="Ammanuel Beyene" w:date="2022-05-17T19:27:00Z">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ins>
            <w:ins w:id="3187" w:author="Ammanuel Beyene" w:date="2022-05-19T18:19:00Z">
              <w:r w:rsidR="004A6639">
                <w:rPr>
                  <w:rFonts w:ascii="Arial" w:hAnsi="Arial" w:cs="Arial"/>
                  <w:sz w:val="22"/>
                  <w:szCs w:val="22"/>
                </w:rPr>
                <w:t>Detail Essential</w:t>
              </w:r>
            </w:ins>
          </w:p>
        </w:tc>
      </w:tr>
      <w:tr w:rsidR="002729DB" w:rsidRPr="007769BC" w14:paraId="72D15424" w14:textId="77777777" w:rsidTr="007B3270">
        <w:trPr>
          <w:ins w:id="3188" w:author="Ammanuel Beyene" w:date="2022-05-17T19:27:00Z"/>
        </w:trPr>
        <w:tc>
          <w:tcPr>
            <w:tcW w:w="9576" w:type="dxa"/>
            <w:gridSpan w:val="4"/>
            <w:shd w:val="clear" w:color="auto" w:fill="auto"/>
          </w:tcPr>
          <w:p w14:paraId="1548124B" w14:textId="77777777" w:rsidR="002729DB" w:rsidRDefault="002729DB" w:rsidP="007B3270">
            <w:pPr>
              <w:rPr>
                <w:ins w:id="3189" w:author="Ammanuel Beyene" w:date="2022-05-17T19:27:00Z"/>
                <w:rFonts w:ascii="Arial" w:hAnsi="Arial" w:cs="Arial"/>
                <w:b/>
                <w:sz w:val="22"/>
                <w:szCs w:val="22"/>
              </w:rPr>
            </w:pPr>
            <w:ins w:id="3190" w:author="Ammanuel Beyene" w:date="2022-05-17T19:27:00Z">
              <w:r>
                <w:rPr>
                  <w:rFonts w:ascii="Arial" w:hAnsi="Arial" w:cs="Arial"/>
                  <w:b/>
                  <w:sz w:val="22"/>
                  <w:szCs w:val="22"/>
                </w:rPr>
                <w:t>Supporting Actors:</w:t>
              </w:r>
            </w:ins>
          </w:p>
          <w:p w14:paraId="08F278DA" w14:textId="77777777" w:rsidR="002729DB" w:rsidRPr="002F1C6D" w:rsidRDefault="002729DB" w:rsidP="002729DB">
            <w:pPr>
              <w:numPr>
                <w:ilvl w:val="0"/>
                <w:numId w:val="15"/>
              </w:numPr>
              <w:rPr>
                <w:ins w:id="3191" w:author="Ammanuel Beyene" w:date="2022-05-17T19:27:00Z"/>
                <w:rFonts w:ascii="Arial" w:hAnsi="Arial" w:cs="Arial"/>
                <w:b/>
                <w:sz w:val="22"/>
                <w:szCs w:val="22"/>
              </w:rPr>
            </w:pPr>
            <w:ins w:id="3192" w:author="Ammanuel Beyene" w:date="2022-05-17T19:27:00Z">
              <w:r>
                <w:rPr>
                  <w:rFonts w:ascii="Arial" w:hAnsi="Arial" w:cs="Arial"/>
                  <w:b/>
                  <w:sz w:val="22"/>
                  <w:szCs w:val="22"/>
                </w:rPr>
                <w:t>User Account manager</w:t>
              </w:r>
            </w:ins>
          </w:p>
          <w:p w14:paraId="5913001C" w14:textId="77777777" w:rsidR="002729DB" w:rsidRDefault="002729DB" w:rsidP="002729DB">
            <w:pPr>
              <w:numPr>
                <w:ilvl w:val="0"/>
                <w:numId w:val="15"/>
              </w:numPr>
              <w:rPr>
                <w:ins w:id="3193" w:author="Ammanuel Beyene" w:date="2022-05-17T19:27:00Z"/>
                <w:rFonts w:ascii="Arial" w:hAnsi="Arial" w:cs="Arial"/>
                <w:b/>
                <w:sz w:val="22"/>
                <w:szCs w:val="22"/>
              </w:rPr>
            </w:pPr>
            <w:ins w:id="3194" w:author="Ammanuel Beyene" w:date="2022-05-17T19:27:00Z">
              <w:r>
                <w:rPr>
                  <w:rFonts w:ascii="Arial" w:hAnsi="Arial" w:cs="Arial"/>
                  <w:b/>
                  <w:sz w:val="22"/>
                  <w:szCs w:val="22"/>
                </w:rPr>
                <w:t>Security and customer support manager</w:t>
              </w:r>
            </w:ins>
          </w:p>
          <w:p w14:paraId="48F825DC" w14:textId="77777777" w:rsidR="002729DB" w:rsidRPr="007769BC" w:rsidRDefault="002729DB" w:rsidP="002729DB">
            <w:pPr>
              <w:numPr>
                <w:ilvl w:val="0"/>
                <w:numId w:val="15"/>
              </w:numPr>
              <w:rPr>
                <w:ins w:id="3195" w:author="Ammanuel Beyene" w:date="2022-05-17T19:27:00Z"/>
                <w:rFonts w:ascii="Arial" w:hAnsi="Arial" w:cs="Arial"/>
                <w:b/>
                <w:sz w:val="22"/>
                <w:szCs w:val="22"/>
              </w:rPr>
            </w:pPr>
            <w:ins w:id="3196" w:author="Ammanuel Beyene" w:date="2022-05-17T19:27:00Z">
              <w:r>
                <w:rPr>
                  <w:rFonts w:ascii="Arial" w:hAnsi="Arial" w:cs="Arial"/>
                  <w:b/>
                  <w:sz w:val="22"/>
                  <w:szCs w:val="22"/>
                </w:rPr>
                <w:t>Content and post manager</w:t>
              </w:r>
            </w:ins>
          </w:p>
        </w:tc>
      </w:tr>
      <w:tr w:rsidR="002729DB" w:rsidRPr="007769BC" w14:paraId="6EE15E08" w14:textId="77777777" w:rsidTr="007B3270">
        <w:trPr>
          <w:ins w:id="3197" w:author="Ammanuel Beyene" w:date="2022-05-17T19:27:00Z"/>
        </w:trPr>
        <w:tc>
          <w:tcPr>
            <w:tcW w:w="9576" w:type="dxa"/>
            <w:gridSpan w:val="4"/>
            <w:shd w:val="clear" w:color="auto" w:fill="auto"/>
          </w:tcPr>
          <w:p w14:paraId="6395E682" w14:textId="77777777" w:rsidR="002729DB" w:rsidRDefault="002729DB" w:rsidP="007B3270">
            <w:pPr>
              <w:rPr>
                <w:ins w:id="3198" w:author="Ammanuel Beyene" w:date="2022-05-17T19:27:00Z"/>
                <w:rFonts w:ascii="Arial" w:hAnsi="Arial" w:cs="Arial"/>
                <w:sz w:val="22"/>
                <w:szCs w:val="22"/>
              </w:rPr>
            </w:pPr>
            <w:ins w:id="3199" w:author="Ammanuel Beyene" w:date="2022-05-17T19:27:00Z">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ins>
          </w:p>
          <w:p w14:paraId="08B8E5C4" w14:textId="77777777" w:rsidR="002729DB" w:rsidRDefault="002729DB" w:rsidP="007B3270">
            <w:pPr>
              <w:rPr>
                <w:ins w:id="3200" w:author="Ammanuel Beyene" w:date="2022-05-17T19:27:00Z"/>
                <w:rFonts w:ascii="Arial" w:hAnsi="Arial" w:cs="Arial"/>
                <w:sz w:val="22"/>
                <w:szCs w:val="22"/>
              </w:rPr>
            </w:pPr>
            <w:ins w:id="3201" w:author="Ammanuel Beyene" w:date="2022-05-17T19:27:00Z">
              <w:r>
                <w:rPr>
                  <w:rFonts w:ascii="Arial" w:hAnsi="Arial" w:cs="Arial"/>
                  <w:sz w:val="22"/>
                  <w:szCs w:val="22"/>
                </w:rPr>
                <w:t xml:space="preserve">            Owner – wants to check the software’s performances and make decisions accordingly</w:t>
              </w:r>
            </w:ins>
          </w:p>
          <w:p w14:paraId="38535031" w14:textId="2E0C6817" w:rsidR="002729DB" w:rsidRDefault="002729DB" w:rsidP="007B3270">
            <w:pPr>
              <w:ind w:left="720"/>
              <w:rPr>
                <w:ins w:id="3202" w:author="Ammanuel Beyene" w:date="2022-05-17T19:27:00Z"/>
                <w:rFonts w:ascii="Arial" w:hAnsi="Arial" w:cs="Arial"/>
                <w:sz w:val="22"/>
                <w:szCs w:val="22"/>
              </w:rPr>
            </w:pPr>
            <w:ins w:id="3203" w:author="Ammanuel Beyene" w:date="2022-05-17T19:27:00Z">
              <w:r>
                <w:rPr>
                  <w:rFonts w:ascii="Arial" w:hAnsi="Arial" w:cs="Arial"/>
                  <w:sz w:val="22"/>
                  <w:szCs w:val="22"/>
                </w:rPr>
                <w:t xml:space="preserve">Business partners – want the software to be </w:t>
              </w:r>
            </w:ins>
            <w:ins w:id="3204" w:author="Ammanuel Beyene" w:date="2022-05-19T18:19:00Z">
              <w:r w:rsidR="004916C0">
                <w:rPr>
                  <w:rFonts w:ascii="Arial" w:hAnsi="Arial" w:cs="Arial"/>
                  <w:sz w:val="22"/>
                  <w:szCs w:val="22"/>
                </w:rPr>
                <w:t>performing</w:t>
              </w:r>
            </w:ins>
            <w:ins w:id="3205" w:author="Ammanuel Beyene" w:date="2022-05-17T19:27:00Z">
              <w:r>
                <w:rPr>
                  <w:rFonts w:ascii="Arial" w:hAnsi="Arial" w:cs="Arial"/>
                  <w:sz w:val="22"/>
                  <w:szCs w:val="22"/>
                </w:rPr>
                <w:t xml:space="preserve"> well and as expected, as well as be notified of any important happenings or changes to come</w:t>
              </w:r>
            </w:ins>
          </w:p>
          <w:p w14:paraId="6F384648" w14:textId="68734D48" w:rsidR="002729DB" w:rsidRDefault="004916C0" w:rsidP="007B3270">
            <w:pPr>
              <w:ind w:left="720"/>
              <w:rPr>
                <w:ins w:id="3206" w:author="Ammanuel Beyene" w:date="2022-05-17T19:27:00Z"/>
                <w:rFonts w:ascii="Arial" w:hAnsi="Arial" w:cs="Arial"/>
                <w:sz w:val="22"/>
                <w:szCs w:val="22"/>
              </w:rPr>
            </w:pPr>
            <w:ins w:id="3207" w:author="Ammanuel Beyene" w:date="2022-05-19T18:19:00Z">
              <w:r>
                <w:rPr>
                  <w:rFonts w:ascii="Arial" w:hAnsi="Arial" w:cs="Arial"/>
                  <w:sz w:val="22"/>
                  <w:szCs w:val="22"/>
                </w:rPr>
                <w:t>Sponsors</w:t>
              </w:r>
            </w:ins>
            <w:ins w:id="3208" w:author="Ammanuel Beyene" w:date="2022-05-17T19:27:00Z">
              <w:r w:rsidR="002729DB">
                <w:rPr>
                  <w:rFonts w:ascii="Arial" w:hAnsi="Arial" w:cs="Arial"/>
                  <w:sz w:val="22"/>
                  <w:szCs w:val="22"/>
                </w:rPr>
                <w:t xml:space="preserve"> – want the software to be performing well </w:t>
              </w:r>
            </w:ins>
          </w:p>
          <w:p w14:paraId="5CED3A3B" w14:textId="77777777" w:rsidR="002729DB" w:rsidRDefault="002729DB" w:rsidP="007B3270">
            <w:pPr>
              <w:ind w:left="720"/>
              <w:rPr>
                <w:ins w:id="3209" w:author="Ammanuel Beyene" w:date="2022-05-17T19:27:00Z"/>
                <w:rFonts w:ascii="Arial" w:hAnsi="Arial" w:cs="Arial"/>
                <w:sz w:val="22"/>
                <w:szCs w:val="22"/>
              </w:rPr>
            </w:pPr>
          </w:p>
          <w:p w14:paraId="13DFCFDD" w14:textId="77777777" w:rsidR="002729DB" w:rsidRPr="007769BC" w:rsidRDefault="002729DB" w:rsidP="007B3270">
            <w:pPr>
              <w:ind w:left="720"/>
              <w:rPr>
                <w:ins w:id="3210" w:author="Ammanuel Beyene" w:date="2022-05-17T19:27:00Z"/>
                <w:rFonts w:ascii="Arial" w:hAnsi="Arial" w:cs="Arial"/>
                <w:sz w:val="22"/>
                <w:szCs w:val="22"/>
              </w:rPr>
            </w:pPr>
          </w:p>
          <w:p w14:paraId="0C361061" w14:textId="77777777" w:rsidR="002729DB" w:rsidRPr="007769BC" w:rsidRDefault="002729DB" w:rsidP="007B3270">
            <w:pPr>
              <w:rPr>
                <w:ins w:id="3211" w:author="Ammanuel Beyene" w:date="2022-05-17T19:27:00Z"/>
                <w:rFonts w:ascii="Arial" w:hAnsi="Arial" w:cs="Arial"/>
                <w:sz w:val="22"/>
                <w:szCs w:val="22"/>
              </w:rPr>
            </w:pPr>
          </w:p>
          <w:p w14:paraId="111F0A78" w14:textId="77777777" w:rsidR="002729DB" w:rsidRPr="007769BC" w:rsidRDefault="002729DB" w:rsidP="007B3270">
            <w:pPr>
              <w:rPr>
                <w:ins w:id="3212" w:author="Ammanuel Beyene" w:date="2022-05-17T19:27:00Z"/>
                <w:rFonts w:ascii="Arial" w:hAnsi="Arial" w:cs="Arial"/>
                <w:sz w:val="22"/>
                <w:szCs w:val="22"/>
              </w:rPr>
            </w:pPr>
          </w:p>
        </w:tc>
      </w:tr>
      <w:tr w:rsidR="002729DB" w:rsidRPr="007769BC" w14:paraId="1820C1C3" w14:textId="77777777" w:rsidTr="007B3270">
        <w:trPr>
          <w:ins w:id="3213" w:author="Ammanuel Beyene" w:date="2022-05-17T19:27:00Z"/>
        </w:trPr>
        <w:tc>
          <w:tcPr>
            <w:tcW w:w="9576" w:type="dxa"/>
            <w:gridSpan w:val="4"/>
            <w:shd w:val="clear" w:color="auto" w:fill="auto"/>
          </w:tcPr>
          <w:p w14:paraId="56E13AD6" w14:textId="77777777" w:rsidR="002729DB" w:rsidRPr="007769BC" w:rsidRDefault="002729DB" w:rsidP="007B3270">
            <w:pPr>
              <w:rPr>
                <w:ins w:id="3214" w:author="Ammanuel Beyene" w:date="2022-05-17T19:27:00Z"/>
                <w:rFonts w:ascii="Arial" w:hAnsi="Arial" w:cs="Arial"/>
                <w:sz w:val="22"/>
                <w:szCs w:val="22"/>
              </w:rPr>
            </w:pPr>
            <w:ins w:id="3215" w:author="Ammanuel Beyene" w:date="2022-05-17T19:27:00Z">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ins>
          </w:p>
          <w:p w14:paraId="199B0D2B" w14:textId="77777777" w:rsidR="002729DB" w:rsidRPr="007769BC" w:rsidRDefault="002729DB" w:rsidP="007B3270">
            <w:pPr>
              <w:rPr>
                <w:ins w:id="3216" w:author="Ammanuel Beyene" w:date="2022-05-17T19:27:00Z"/>
                <w:rFonts w:ascii="Arial" w:hAnsi="Arial" w:cs="Arial"/>
                <w:sz w:val="22"/>
                <w:szCs w:val="22"/>
              </w:rPr>
            </w:pPr>
          </w:p>
          <w:p w14:paraId="6C54F3E6" w14:textId="0A1E83FC" w:rsidR="002729DB" w:rsidRPr="007769BC" w:rsidRDefault="00397DF7" w:rsidP="007B3270">
            <w:pPr>
              <w:rPr>
                <w:ins w:id="3217" w:author="Ammanuel Beyene" w:date="2022-05-17T19:27:00Z"/>
                <w:rFonts w:ascii="Arial" w:hAnsi="Arial" w:cs="Arial"/>
                <w:sz w:val="22"/>
                <w:szCs w:val="22"/>
              </w:rPr>
            </w:pPr>
            <w:ins w:id="3218" w:author="Ammanuel Beyene" w:date="2022-05-19T18:19:00Z">
              <w:r>
                <w:rPr>
                  <w:rFonts w:ascii="Arial" w:hAnsi="Arial" w:cs="Arial"/>
                  <w:sz w:val="22"/>
                  <w:szCs w:val="22"/>
                </w:rPr>
                <w:t>Every day</w:t>
              </w:r>
            </w:ins>
            <w:ins w:id="3219" w:author="Ammanuel Beyene" w:date="2022-05-17T19:27:00Z">
              <w:r w:rsidR="002729DB">
                <w:rPr>
                  <w:rFonts w:ascii="Arial" w:hAnsi="Arial" w:cs="Arial"/>
                  <w:sz w:val="22"/>
                  <w:szCs w:val="22"/>
                </w:rPr>
                <w:t xml:space="preserve">, the user account manager, </w:t>
              </w:r>
              <w:proofErr w:type="gramStart"/>
              <w:r w:rsidR="002729DB">
                <w:rPr>
                  <w:rFonts w:ascii="Arial" w:hAnsi="Arial" w:cs="Arial"/>
                  <w:sz w:val="22"/>
                  <w:szCs w:val="22"/>
                </w:rPr>
                <w:t>security</w:t>
              </w:r>
              <w:proofErr w:type="gramEnd"/>
              <w:r w:rsidR="002729DB">
                <w:rPr>
                  <w:rFonts w:ascii="Arial" w:hAnsi="Arial" w:cs="Arial"/>
                  <w:sz w:val="22"/>
                  <w:szCs w:val="22"/>
                </w:rPr>
                <w:t xml:space="preserve"> and customer support, as </w:t>
              </w:r>
            </w:ins>
            <w:ins w:id="3220" w:author="Ammanuel Beyene" w:date="2022-05-19T18:19:00Z">
              <w:r>
                <w:rPr>
                  <w:rFonts w:ascii="Arial" w:hAnsi="Arial" w:cs="Arial"/>
                  <w:sz w:val="22"/>
                  <w:szCs w:val="22"/>
                </w:rPr>
                <w:t>well</w:t>
              </w:r>
            </w:ins>
            <w:ins w:id="3221" w:author="Ammanuel Beyene" w:date="2022-05-17T19:27:00Z">
              <w:r w:rsidR="002729DB">
                <w:rPr>
                  <w:rFonts w:ascii="Arial" w:hAnsi="Arial" w:cs="Arial"/>
                  <w:sz w:val="22"/>
                  <w:szCs w:val="22"/>
                </w:rPr>
                <w:t xml:space="preserve"> as the content and posts manager will organize the daily data and write a report for the owner. </w:t>
              </w:r>
            </w:ins>
            <w:ins w:id="3222" w:author="Ammanuel Beyene" w:date="2022-05-19T18:19:00Z">
              <w:r>
                <w:rPr>
                  <w:rFonts w:ascii="Arial" w:hAnsi="Arial" w:cs="Arial"/>
                  <w:sz w:val="22"/>
                  <w:szCs w:val="22"/>
                </w:rPr>
                <w:t>They</w:t>
              </w:r>
            </w:ins>
            <w:ins w:id="3223" w:author="Ammanuel Beyene" w:date="2022-05-17T19:27:00Z">
              <w:r w:rsidR="002729DB">
                <w:rPr>
                  <w:rFonts w:ascii="Arial" w:hAnsi="Arial" w:cs="Arial"/>
                  <w:sz w:val="22"/>
                  <w:szCs w:val="22"/>
                </w:rPr>
                <w:t xml:space="preserve"> will submit the daily report to the owner.</w:t>
              </w:r>
            </w:ins>
          </w:p>
          <w:p w14:paraId="121DB120" w14:textId="77777777" w:rsidR="002729DB" w:rsidRPr="007769BC" w:rsidRDefault="002729DB" w:rsidP="007B3270">
            <w:pPr>
              <w:rPr>
                <w:ins w:id="3224" w:author="Ammanuel Beyene" w:date="2022-05-17T19:27:00Z"/>
                <w:rFonts w:ascii="Arial" w:hAnsi="Arial" w:cs="Arial"/>
                <w:sz w:val="22"/>
                <w:szCs w:val="22"/>
              </w:rPr>
            </w:pPr>
          </w:p>
        </w:tc>
      </w:tr>
      <w:tr w:rsidR="002729DB" w:rsidRPr="007769BC" w14:paraId="72C54D00" w14:textId="77777777" w:rsidTr="007B3270">
        <w:trPr>
          <w:ins w:id="3225" w:author="Ammanuel Beyene" w:date="2022-05-17T19:27:00Z"/>
        </w:trPr>
        <w:tc>
          <w:tcPr>
            <w:tcW w:w="9576" w:type="dxa"/>
            <w:gridSpan w:val="4"/>
            <w:shd w:val="clear" w:color="auto" w:fill="auto"/>
          </w:tcPr>
          <w:p w14:paraId="3BB624F7" w14:textId="77777777" w:rsidR="002729DB" w:rsidRPr="007769BC" w:rsidRDefault="002729DB" w:rsidP="007B3270">
            <w:pPr>
              <w:rPr>
                <w:ins w:id="3226" w:author="Ammanuel Beyene" w:date="2022-05-17T19:27:00Z"/>
                <w:rFonts w:ascii="Arial" w:hAnsi="Arial" w:cs="Arial"/>
                <w:sz w:val="22"/>
                <w:szCs w:val="22"/>
              </w:rPr>
            </w:pPr>
            <w:ins w:id="3227" w:author="Ammanuel Beyene" w:date="2022-05-17T19:27:00Z">
              <w:r w:rsidRPr="007769BC">
                <w:rPr>
                  <w:rFonts w:ascii="Arial" w:hAnsi="Arial" w:cs="Arial"/>
                  <w:b/>
                  <w:sz w:val="22"/>
                  <w:szCs w:val="22"/>
                </w:rPr>
                <w:t>Trigger</w:t>
              </w:r>
              <w:r w:rsidRPr="007769BC">
                <w:rPr>
                  <w:rFonts w:ascii="Arial" w:hAnsi="Arial" w:cs="Arial"/>
                  <w:sz w:val="22"/>
                  <w:szCs w:val="22"/>
                </w:rPr>
                <w:t xml:space="preserve">: </w:t>
              </w:r>
              <w:r>
                <w:rPr>
                  <w:rFonts w:ascii="Arial" w:hAnsi="Arial" w:cs="Arial"/>
                  <w:sz w:val="22"/>
                  <w:szCs w:val="22"/>
                </w:rPr>
                <w:t>End of day, daily report must be submitted</w:t>
              </w:r>
            </w:ins>
          </w:p>
          <w:p w14:paraId="55B4EA60" w14:textId="77777777" w:rsidR="002729DB" w:rsidRPr="007769BC" w:rsidRDefault="002729DB" w:rsidP="007B3270">
            <w:pPr>
              <w:rPr>
                <w:ins w:id="3228" w:author="Ammanuel Beyene" w:date="2022-05-17T19:27:00Z"/>
                <w:rFonts w:ascii="Arial" w:hAnsi="Arial" w:cs="Arial"/>
                <w:sz w:val="22"/>
                <w:szCs w:val="22"/>
              </w:rPr>
            </w:pPr>
          </w:p>
          <w:p w14:paraId="18904C21" w14:textId="77777777" w:rsidR="002729DB" w:rsidRPr="007769BC" w:rsidRDefault="002729DB" w:rsidP="007B3270">
            <w:pPr>
              <w:tabs>
                <w:tab w:val="left" w:pos="1980"/>
                <w:tab w:val="left" w:pos="3240"/>
              </w:tabs>
              <w:rPr>
                <w:ins w:id="3229" w:author="Ammanuel Beyene" w:date="2022-05-17T19:27:00Z"/>
                <w:rFonts w:ascii="Arial" w:hAnsi="Arial" w:cs="Arial"/>
                <w:sz w:val="22"/>
                <w:szCs w:val="22"/>
              </w:rPr>
            </w:pPr>
            <w:ins w:id="3230" w:author="Ammanuel Beyene" w:date="2022-05-17T19:27:00Z">
              <w:r w:rsidRPr="007769BC">
                <w:rPr>
                  <w:rFonts w:ascii="Arial" w:hAnsi="Arial" w:cs="Arial"/>
                  <w:b/>
                  <w:sz w:val="22"/>
                  <w:szCs w:val="22"/>
                </w:rPr>
                <w:t>Type</w:t>
              </w:r>
              <w:r w:rsidRPr="007769BC">
                <w:rPr>
                  <w:rFonts w:ascii="Arial" w:hAnsi="Arial" w:cs="Arial"/>
                  <w:sz w:val="22"/>
                  <w:szCs w:val="22"/>
                </w:rPr>
                <w:t xml:space="preserve"> (</w:t>
              </w:r>
              <w:r>
                <w:rPr>
                  <w:rFonts w:ascii="Arial" w:hAnsi="Arial" w:cs="Arial"/>
                  <w:sz w:val="22"/>
                  <w:szCs w:val="22"/>
                </w:rPr>
                <w:t>mark</w:t>
              </w:r>
              <w:r w:rsidRPr="007769BC">
                <w:rPr>
                  <w:rFonts w:ascii="Arial" w:hAnsi="Arial" w:cs="Arial"/>
                  <w:sz w:val="22"/>
                  <w:szCs w:val="22"/>
                </w:rPr>
                <w:t xml:space="preserve"> one): </w:t>
              </w:r>
              <w:r w:rsidRPr="007769BC">
                <w:rPr>
                  <w:rFonts w:ascii="Arial" w:hAnsi="Arial" w:cs="Arial"/>
                  <w:sz w:val="22"/>
                  <w:szCs w:val="22"/>
                </w:rPr>
                <w:tab/>
              </w:r>
              <w:r>
                <w:rPr>
                  <w:rFonts w:ascii="Arial" w:hAnsi="Arial" w:cs="Arial"/>
                  <w:sz w:val="22"/>
                  <w:szCs w:val="22"/>
                </w:rPr>
                <w:t xml:space="preserve">_x__ </w:t>
              </w:r>
              <w:r w:rsidRPr="007769BC">
                <w:rPr>
                  <w:rFonts w:ascii="Arial" w:hAnsi="Arial" w:cs="Arial"/>
                  <w:sz w:val="22"/>
                  <w:szCs w:val="22"/>
                </w:rPr>
                <w:t>External</w:t>
              </w:r>
              <w:r w:rsidRPr="007769BC">
                <w:rPr>
                  <w:rFonts w:ascii="Arial" w:hAnsi="Arial" w:cs="Arial"/>
                  <w:sz w:val="22"/>
                  <w:szCs w:val="22"/>
                </w:rPr>
                <w:tab/>
              </w:r>
              <w:r>
                <w:rPr>
                  <w:rFonts w:ascii="Arial" w:hAnsi="Arial" w:cs="Arial"/>
                  <w:sz w:val="22"/>
                  <w:szCs w:val="22"/>
                </w:rPr>
                <w:t xml:space="preserve">   ___ </w:t>
              </w:r>
              <w:r w:rsidRPr="007769BC">
                <w:rPr>
                  <w:rFonts w:ascii="Arial" w:hAnsi="Arial" w:cs="Arial"/>
                  <w:sz w:val="22"/>
                  <w:szCs w:val="22"/>
                </w:rPr>
                <w:t>Temporal</w:t>
              </w:r>
            </w:ins>
          </w:p>
        </w:tc>
      </w:tr>
      <w:tr w:rsidR="002729DB" w:rsidRPr="007769BC" w14:paraId="0795B4A8" w14:textId="77777777" w:rsidTr="007B3270">
        <w:trPr>
          <w:ins w:id="3231" w:author="Ammanuel Beyene" w:date="2022-05-17T19:27:00Z"/>
        </w:trPr>
        <w:tc>
          <w:tcPr>
            <w:tcW w:w="9576" w:type="dxa"/>
            <w:gridSpan w:val="4"/>
            <w:shd w:val="clear" w:color="auto" w:fill="auto"/>
          </w:tcPr>
          <w:p w14:paraId="1627EFFD" w14:textId="77777777" w:rsidR="002729DB" w:rsidRPr="007769BC" w:rsidRDefault="002729DB" w:rsidP="007B3270">
            <w:pPr>
              <w:rPr>
                <w:ins w:id="3232" w:author="Ammanuel Beyene" w:date="2022-05-17T19:27:00Z"/>
                <w:rFonts w:ascii="Arial" w:hAnsi="Arial" w:cs="Arial"/>
                <w:sz w:val="22"/>
                <w:szCs w:val="22"/>
              </w:rPr>
            </w:pPr>
            <w:ins w:id="3233" w:author="Ammanuel Beyene" w:date="2022-05-17T19:27:00Z">
              <w:r w:rsidRPr="007769BC">
                <w:rPr>
                  <w:rFonts w:ascii="Arial" w:hAnsi="Arial" w:cs="Arial"/>
                  <w:b/>
                  <w:sz w:val="22"/>
                  <w:szCs w:val="22"/>
                </w:rPr>
                <w:t>Relationships</w:t>
              </w:r>
              <w:r w:rsidRPr="007769BC">
                <w:rPr>
                  <w:rFonts w:ascii="Arial" w:hAnsi="Arial" w:cs="Arial"/>
                  <w:sz w:val="22"/>
                  <w:szCs w:val="22"/>
                </w:rPr>
                <w:t xml:space="preserve">: </w:t>
              </w:r>
            </w:ins>
          </w:p>
          <w:p w14:paraId="152E8179" w14:textId="77777777" w:rsidR="002729DB" w:rsidRPr="007769BC" w:rsidRDefault="002729DB" w:rsidP="007B3270">
            <w:pPr>
              <w:tabs>
                <w:tab w:val="left" w:pos="720"/>
              </w:tabs>
              <w:rPr>
                <w:ins w:id="3234" w:author="Ammanuel Beyene" w:date="2022-05-17T19:27:00Z"/>
                <w:rFonts w:ascii="Arial" w:hAnsi="Arial" w:cs="Arial"/>
                <w:sz w:val="22"/>
                <w:szCs w:val="22"/>
              </w:rPr>
            </w:pPr>
            <w:ins w:id="3235" w:author="Ammanuel Beyene" w:date="2022-05-17T19:27:00Z">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 xml:space="preserve">User account manager, security and customer support manager, </w:t>
              </w:r>
              <w:proofErr w:type="gramStart"/>
              <w:r>
                <w:rPr>
                  <w:rFonts w:ascii="Arial" w:hAnsi="Arial" w:cs="Arial"/>
                  <w:sz w:val="22"/>
                  <w:szCs w:val="22"/>
                </w:rPr>
                <w:t>content</w:t>
              </w:r>
              <w:proofErr w:type="gramEnd"/>
              <w:r>
                <w:rPr>
                  <w:rFonts w:ascii="Arial" w:hAnsi="Arial" w:cs="Arial"/>
                  <w:sz w:val="22"/>
                  <w:szCs w:val="22"/>
                </w:rPr>
                <w:t xml:space="preserve"> and posts manager</w:t>
              </w:r>
            </w:ins>
          </w:p>
          <w:p w14:paraId="3429BA27" w14:textId="77777777" w:rsidR="002729DB" w:rsidRPr="007769BC" w:rsidRDefault="002729DB" w:rsidP="007B3270">
            <w:pPr>
              <w:tabs>
                <w:tab w:val="left" w:pos="720"/>
              </w:tabs>
              <w:rPr>
                <w:ins w:id="3236" w:author="Ammanuel Beyene" w:date="2022-05-17T19:27:00Z"/>
                <w:rFonts w:ascii="Arial" w:hAnsi="Arial" w:cs="Arial"/>
                <w:sz w:val="22"/>
                <w:szCs w:val="22"/>
              </w:rPr>
            </w:pPr>
            <w:ins w:id="3237" w:author="Ammanuel Beyene" w:date="2022-05-17T19:27:00Z">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Pr>
                  <w:rFonts w:ascii="Arial" w:hAnsi="Arial" w:cs="Arial"/>
                  <w:sz w:val="22"/>
                  <w:szCs w:val="22"/>
                </w:rPr>
                <w:t>None</w:t>
              </w:r>
            </w:ins>
          </w:p>
          <w:p w14:paraId="3FD730AD" w14:textId="77777777" w:rsidR="002729DB" w:rsidRPr="007769BC" w:rsidRDefault="002729DB" w:rsidP="007B3270">
            <w:pPr>
              <w:tabs>
                <w:tab w:val="left" w:pos="720"/>
              </w:tabs>
              <w:rPr>
                <w:ins w:id="3238" w:author="Ammanuel Beyene" w:date="2022-05-17T19:27:00Z"/>
                <w:rFonts w:ascii="Arial" w:hAnsi="Arial" w:cs="Arial"/>
                <w:sz w:val="22"/>
                <w:szCs w:val="22"/>
              </w:rPr>
            </w:pPr>
            <w:ins w:id="3239" w:author="Ammanuel Beyene" w:date="2022-05-17T19:27:00Z">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None</w:t>
              </w:r>
            </w:ins>
          </w:p>
          <w:p w14:paraId="3D7333C4" w14:textId="77777777" w:rsidR="002729DB" w:rsidRPr="007769BC" w:rsidRDefault="002729DB" w:rsidP="007B3270">
            <w:pPr>
              <w:tabs>
                <w:tab w:val="left" w:pos="720"/>
              </w:tabs>
              <w:rPr>
                <w:ins w:id="3240" w:author="Ammanuel Beyene" w:date="2022-05-17T19:27:00Z"/>
                <w:rFonts w:ascii="Arial" w:hAnsi="Arial" w:cs="Arial"/>
                <w:sz w:val="22"/>
                <w:szCs w:val="22"/>
              </w:rPr>
            </w:pPr>
            <w:ins w:id="3241" w:author="Ammanuel Beyene" w:date="2022-05-17T19:27:00Z">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sz w:val="22"/>
                  <w:szCs w:val="22"/>
                </w:rPr>
                <w:t>None</w:t>
              </w:r>
            </w:ins>
          </w:p>
        </w:tc>
      </w:tr>
      <w:tr w:rsidR="002729DB" w:rsidRPr="007769BC" w14:paraId="0AE0A1D9" w14:textId="77777777" w:rsidTr="007B3270">
        <w:trPr>
          <w:ins w:id="3242" w:author="Ammanuel Beyene" w:date="2022-05-17T19:27:00Z"/>
        </w:trPr>
        <w:tc>
          <w:tcPr>
            <w:tcW w:w="9576" w:type="dxa"/>
            <w:gridSpan w:val="4"/>
            <w:shd w:val="clear" w:color="auto" w:fill="auto"/>
          </w:tcPr>
          <w:p w14:paraId="15404B54" w14:textId="77777777" w:rsidR="002729DB" w:rsidRPr="007769BC" w:rsidRDefault="002729DB" w:rsidP="007B3270">
            <w:pPr>
              <w:rPr>
                <w:ins w:id="3243" w:author="Ammanuel Beyene" w:date="2022-05-17T19:27:00Z"/>
                <w:rFonts w:ascii="Arial" w:hAnsi="Arial" w:cs="Arial"/>
                <w:sz w:val="22"/>
                <w:szCs w:val="22"/>
              </w:rPr>
            </w:pPr>
            <w:ins w:id="3244" w:author="Ammanuel Beyene" w:date="2022-05-17T19:27:00Z">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ins>
          </w:p>
          <w:p w14:paraId="5E969521" w14:textId="0FAD480E" w:rsidR="002729DB" w:rsidRDefault="002729DB" w:rsidP="007B3270">
            <w:pPr>
              <w:rPr>
                <w:ins w:id="3245" w:author="Ammanuel Beyene" w:date="2022-05-17T19:27:00Z"/>
                <w:rFonts w:ascii="Arial" w:hAnsi="Arial" w:cs="Arial"/>
                <w:sz w:val="22"/>
                <w:szCs w:val="22"/>
              </w:rPr>
            </w:pPr>
            <w:ins w:id="3246" w:author="Ammanuel Beyene" w:date="2022-05-17T19:27:00Z">
              <w:r>
                <w:rPr>
                  <w:rFonts w:ascii="Arial" w:hAnsi="Arial" w:cs="Arial"/>
                  <w:sz w:val="22"/>
                  <w:szCs w:val="22"/>
                </w:rPr>
                <w:t xml:space="preserve">1. At the end </w:t>
              </w:r>
            </w:ins>
            <w:ins w:id="3247" w:author="Ammanuel Beyene" w:date="2022-05-19T18:19:00Z">
              <w:r w:rsidR="00DF0CC3">
                <w:rPr>
                  <w:rFonts w:ascii="Arial" w:hAnsi="Arial" w:cs="Arial"/>
                  <w:sz w:val="22"/>
                  <w:szCs w:val="22"/>
                </w:rPr>
                <w:t>of</w:t>
              </w:r>
            </w:ins>
            <w:ins w:id="3248" w:author="Ammanuel Beyene" w:date="2022-05-17T19:27:00Z">
              <w:r>
                <w:rPr>
                  <w:rFonts w:ascii="Arial" w:hAnsi="Arial" w:cs="Arial"/>
                  <w:sz w:val="22"/>
                  <w:szCs w:val="22"/>
                </w:rPr>
                <w:t xml:space="preserve"> each day, the user account manager, security and customer support manager, and content and posts manager will submit daily report to the owner</w:t>
              </w:r>
            </w:ins>
          </w:p>
          <w:p w14:paraId="51E3F4FE" w14:textId="77777777" w:rsidR="002729DB" w:rsidRPr="007769BC" w:rsidRDefault="002729DB" w:rsidP="007B3270">
            <w:pPr>
              <w:rPr>
                <w:ins w:id="3249" w:author="Ammanuel Beyene" w:date="2022-05-17T19:27:00Z"/>
                <w:rFonts w:ascii="Arial" w:hAnsi="Arial" w:cs="Arial"/>
                <w:sz w:val="22"/>
                <w:szCs w:val="22"/>
              </w:rPr>
            </w:pPr>
            <w:ins w:id="3250" w:author="Ammanuel Beyene" w:date="2022-05-17T19:27:00Z">
              <w:r>
                <w:rPr>
                  <w:rFonts w:ascii="Arial" w:hAnsi="Arial" w:cs="Arial"/>
                  <w:sz w:val="22"/>
                  <w:szCs w:val="22"/>
                </w:rPr>
                <w:t>2. The report would include various things such as daily user logins, new user signups, percentage concentrations of users on different sections, inappropriate and threat reports, removed users, etc.</w:t>
              </w:r>
            </w:ins>
          </w:p>
          <w:p w14:paraId="313AA498" w14:textId="77777777" w:rsidR="002729DB" w:rsidRPr="007769BC" w:rsidRDefault="002729DB" w:rsidP="007B3270">
            <w:pPr>
              <w:rPr>
                <w:ins w:id="3251" w:author="Ammanuel Beyene" w:date="2022-05-17T19:27:00Z"/>
                <w:rFonts w:ascii="Arial" w:hAnsi="Arial" w:cs="Arial"/>
                <w:sz w:val="22"/>
                <w:szCs w:val="22"/>
              </w:rPr>
            </w:pPr>
          </w:p>
          <w:p w14:paraId="31C91969" w14:textId="77777777" w:rsidR="002729DB" w:rsidRPr="007769BC" w:rsidRDefault="002729DB" w:rsidP="007B3270">
            <w:pPr>
              <w:rPr>
                <w:ins w:id="3252" w:author="Ammanuel Beyene" w:date="2022-05-17T19:27:00Z"/>
                <w:rFonts w:ascii="Arial" w:hAnsi="Arial" w:cs="Arial"/>
                <w:sz w:val="22"/>
                <w:szCs w:val="22"/>
              </w:rPr>
            </w:pPr>
          </w:p>
        </w:tc>
      </w:tr>
      <w:tr w:rsidR="002729DB" w:rsidRPr="007769BC" w14:paraId="2EF16993" w14:textId="77777777" w:rsidTr="007B3270">
        <w:trPr>
          <w:trHeight w:val="498"/>
          <w:ins w:id="3253" w:author="Ammanuel Beyene" w:date="2022-05-17T19:27:00Z"/>
        </w:trPr>
        <w:tc>
          <w:tcPr>
            <w:tcW w:w="9576" w:type="dxa"/>
            <w:gridSpan w:val="4"/>
            <w:shd w:val="clear" w:color="auto" w:fill="auto"/>
          </w:tcPr>
          <w:p w14:paraId="66ADA6FF" w14:textId="56D27C7C" w:rsidR="002729DB" w:rsidRDefault="002729DB" w:rsidP="007B3270">
            <w:pPr>
              <w:rPr>
                <w:ins w:id="3254" w:author="Ammanuel Beyene" w:date="2022-05-17T19:27:00Z"/>
                <w:rFonts w:ascii="Arial" w:hAnsi="Arial" w:cs="Arial"/>
                <w:sz w:val="22"/>
                <w:szCs w:val="22"/>
              </w:rPr>
            </w:pPr>
            <w:ins w:id="3255" w:author="Ammanuel Beyene" w:date="2022-05-17T19:27:00Z">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ins>
            <w:ins w:id="3256" w:author="Ammanuel Beyene" w:date="2022-05-19T18:19:00Z">
              <w:r w:rsidR="0091573F">
                <w:rPr>
                  <w:rFonts w:ascii="Arial" w:hAnsi="Arial" w:cs="Arial"/>
                  <w:sz w:val="22"/>
                  <w:szCs w:val="22"/>
                </w:rPr>
                <w:t xml:space="preserve"> </w:t>
              </w:r>
            </w:ins>
            <w:ins w:id="3257" w:author="Ammanuel Beyene" w:date="2022-05-17T19:27:00Z">
              <w:r>
                <w:rPr>
                  <w:rFonts w:ascii="Arial" w:hAnsi="Arial" w:cs="Arial"/>
                  <w:sz w:val="22"/>
                  <w:szCs w:val="22"/>
                </w:rPr>
                <w:t>None</w:t>
              </w:r>
            </w:ins>
          </w:p>
          <w:p w14:paraId="2EEC6213" w14:textId="77777777" w:rsidR="002729DB" w:rsidRPr="00445A17" w:rsidRDefault="002729DB" w:rsidP="007B3270">
            <w:pPr>
              <w:ind w:left="720"/>
              <w:rPr>
                <w:ins w:id="3258" w:author="Ammanuel Beyene" w:date="2022-05-17T19:27:00Z"/>
                <w:rFonts w:ascii="Arial" w:hAnsi="Arial" w:cs="Arial"/>
                <w:sz w:val="22"/>
                <w:szCs w:val="22"/>
              </w:rPr>
            </w:pPr>
          </w:p>
          <w:p w14:paraId="3D7B39C9" w14:textId="77777777" w:rsidR="002729DB" w:rsidRDefault="002729DB" w:rsidP="007B3270">
            <w:pPr>
              <w:rPr>
                <w:ins w:id="3259" w:author="Ammanuel Beyene" w:date="2022-05-17T19:27:00Z"/>
                <w:rFonts w:ascii="Arial" w:hAnsi="Arial" w:cs="Arial"/>
                <w:sz w:val="22"/>
                <w:szCs w:val="22"/>
              </w:rPr>
            </w:pPr>
          </w:p>
          <w:p w14:paraId="3B64A76A" w14:textId="77777777" w:rsidR="002729DB" w:rsidRDefault="002729DB" w:rsidP="007B3270">
            <w:pPr>
              <w:rPr>
                <w:ins w:id="3260" w:author="Ammanuel Beyene" w:date="2022-05-17T19:27:00Z"/>
                <w:rFonts w:ascii="Arial" w:hAnsi="Arial" w:cs="Arial"/>
                <w:sz w:val="22"/>
                <w:szCs w:val="22"/>
              </w:rPr>
            </w:pPr>
          </w:p>
          <w:p w14:paraId="1F776DB8" w14:textId="77777777" w:rsidR="002729DB" w:rsidRPr="007769BC" w:rsidRDefault="002729DB" w:rsidP="007B3270">
            <w:pPr>
              <w:rPr>
                <w:ins w:id="3261" w:author="Ammanuel Beyene" w:date="2022-05-17T19:27:00Z"/>
                <w:rFonts w:ascii="Arial" w:hAnsi="Arial" w:cs="Arial"/>
                <w:sz w:val="22"/>
                <w:szCs w:val="22"/>
              </w:rPr>
            </w:pPr>
          </w:p>
          <w:p w14:paraId="43B8E803" w14:textId="77777777" w:rsidR="002729DB" w:rsidRPr="007769BC" w:rsidRDefault="002729DB" w:rsidP="007B3270">
            <w:pPr>
              <w:rPr>
                <w:ins w:id="3262" w:author="Ammanuel Beyene" w:date="2022-05-17T19:27:00Z"/>
                <w:rFonts w:ascii="Arial" w:hAnsi="Arial" w:cs="Arial"/>
                <w:sz w:val="22"/>
                <w:szCs w:val="22"/>
              </w:rPr>
            </w:pPr>
          </w:p>
          <w:p w14:paraId="27A98F76" w14:textId="77777777" w:rsidR="002729DB" w:rsidRPr="007769BC" w:rsidRDefault="002729DB" w:rsidP="007B3270">
            <w:pPr>
              <w:rPr>
                <w:ins w:id="3263" w:author="Ammanuel Beyene" w:date="2022-05-17T19:27:00Z"/>
                <w:rFonts w:ascii="Arial" w:hAnsi="Arial" w:cs="Arial"/>
                <w:sz w:val="22"/>
                <w:szCs w:val="22"/>
              </w:rPr>
            </w:pPr>
          </w:p>
        </w:tc>
      </w:tr>
      <w:tr w:rsidR="002729DB" w:rsidRPr="007769BC" w14:paraId="3165921B" w14:textId="77777777" w:rsidTr="007B3270">
        <w:trPr>
          <w:ins w:id="3264" w:author="Ammanuel Beyene" w:date="2022-05-17T19:27:00Z"/>
        </w:trPr>
        <w:tc>
          <w:tcPr>
            <w:tcW w:w="9576" w:type="dxa"/>
            <w:gridSpan w:val="4"/>
            <w:shd w:val="clear" w:color="auto" w:fill="auto"/>
          </w:tcPr>
          <w:p w14:paraId="7E6BFFB8" w14:textId="77777777" w:rsidR="002729DB" w:rsidRDefault="002729DB" w:rsidP="007B3270">
            <w:pPr>
              <w:rPr>
                <w:ins w:id="3265" w:author="Ammanuel Beyene" w:date="2022-05-17T19:27:00Z"/>
                <w:rFonts w:ascii="Arial" w:hAnsi="Arial" w:cs="Arial"/>
                <w:sz w:val="22"/>
                <w:szCs w:val="22"/>
              </w:rPr>
            </w:pPr>
            <w:ins w:id="3266" w:author="Ammanuel Beyene" w:date="2022-05-17T19:27:00Z">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ins>
          </w:p>
          <w:p w14:paraId="103E3573" w14:textId="77777777" w:rsidR="002729DB" w:rsidRDefault="002729DB" w:rsidP="007B3270">
            <w:pPr>
              <w:rPr>
                <w:ins w:id="3267" w:author="Ammanuel Beyene" w:date="2022-05-17T19:27:00Z"/>
                <w:rFonts w:ascii="Arial" w:hAnsi="Arial" w:cs="Arial"/>
                <w:sz w:val="22"/>
                <w:szCs w:val="22"/>
              </w:rPr>
            </w:pPr>
            <w:ins w:id="3268" w:author="Ammanuel Beyene" w:date="2022-05-17T19:27:00Z">
              <w:r>
                <w:rPr>
                  <w:rFonts w:ascii="Arial" w:hAnsi="Arial" w:cs="Arial"/>
                  <w:sz w:val="22"/>
                  <w:szCs w:val="22"/>
                </w:rPr>
                <w:t>2a. If a report is serious such as a hacker or fraud, then the security and customer support can remove them and send the information in the daily reports to the owner</w:t>
              </w:r>
            </w:ins>
          </w:p>
          <w:p w14:paraId="3D953D24" w14:textId="77777777" w:rsidR="002729DB" w:rsidRDefault="002729DB" w:rsidP="007B3270">
            <w:pPr>
              <w:rPr>
                <w:ins w:id="3269" w:author="Ammanuel Beyene" w:date="2022-05-17T19:27:00Z"/>
                <w:rFonts w:ascii="Arial" w:hAnsi="Arial" w:cs="Arial"/>
                <w:sz w:val="22"/>
                <w:szCs w:val="22"/>
              </w:rPr>
            </w:pPr>
            <w:ins w:id="3270" w:author="Ammanuel Beyene" w:date="2022-05-17T19:27:00Z">
              <w:r>
                <w:rPr>
                  <w:rFonts w:ascii="Arial" w:hAnsi="Arial" w:cs="Arial"/>
                  <w:sz w:val="22"/>
                  <w:szCs w:val="22"/>
                </w:rPr>
                <w:lastRenderedPageBreak/>
                <w:t>2b. But if the report is not very serious and still requires the removal of a user or poster, then the security and customer support manager should contact the owner before removing the user or poster</w:t>
              </w:r>
            </w:ins>
          </w:p>
          <w:p w14:paraId="2157690B" w14:textId="77777777" w:rsidR="002729DB" w:rsidRPr="007769BC" w:rsidRDefault="002729DB" w:rsidP="007B3270">
            <w:pPr>
              <w:rPr>
                <w:ins w:id="3271" w:author="Ammanuel Beyene" w:date="2022-05-17T19:27:00Z"/>
                <w:rFonts w:ascii="Arial" w:hAnsi="Arial" w:cs="Arial"/>
                <w:sz w:val="22"/>
                <w:szCs w:val="22"/>
              </w:rPr>
            </w:pPr>
          </w:p>
        </w:tc>
      </w:tr>
      <w:tr w:rsidR="002729DB" w:rsidRPr="007769BC" w14:paraId="764FA928" w14:textId="77777777" w:rsidTr="007B3270">
        <w:trPr>
          <w:ins w:id="3272" w:author="Ammanuel Beyene" w:date="2022-05-17T19:27:00Z"/>
        </w:trPr>
        <w:tc>
          <w:tcPr>
            <w:tcW w:w="9576" w:type="dxa"/>
            <w:gridSpan w:val="4"/>
            <w:shd w:val="clear" w:color="auto" w:fill="auto"/>
          </w:tcPr>
          <w:p w14:paraId="20A2D7BF" w14:textId="77777777" w:rsidR="002729DB" w:rsidRDefault="002729DB" w:rsidP="007B3270">
            <w:pPr>
              <w:rPr>
                <w:ins w:id="3273" w:author="Ammanuel Beyene" w:date="2022-05-17T19:27:00Z"/>
              </w:rPr>
            </w:pPr>
            <w:ins w:id="3274" w:author="Ammanuel Beyene" w:date="2022-05-17T19:27:00Z">
              <w:r w:rsidRPr="004D69D3">
                <w:rPr>
                  <w:rFonts w:ascii="Arial" w:hAnsi="Arial" w:cs="Arial"/>
                  <w:b/>
                  <w:sz w:val="22"/>
                  <w:szCs w:val="22"/>
                </w:rPr>
                <w:lastRenderedPageBreak/>
                <w:t>Special Requirements:</w:t>
              </w:r>
              <w:r w:rsidRPr="009D6144">
                <w:rPr>
                  <w:rFonts w:ascii="Arial" w:hAnsi="Arial" w:cs="Arial"/>
                  <w:b/>
                  <w:sz w:val="22"/>
                  <w:szCs w:val="22"/>
                </w:rPr>
                <w:t xml:space="preserve"> </w:t>
              </w:r>
              <w:r>
                <w:rPr>
                  <w:rFonts w:ascii="Arial" w:hAnsi="Arial" w:cs="Arial"/>
                  <w:b/>
                  <w:sz w:val="22"/>
                  <w:szCs w:val="22"/>
                </w:rPr>
                <w:t>None</w:t>
              </w:r>
            </w:ins>
          </w:p>
          <w:p w14:paraId="223B8E3C" w14:textId="77777777" w:rsidR="002729DB" w:rsidRDefault="002729DB" w:rsidP="007B3270">
            <w:pPr>
              <w:rPr>
                <w:ins w:id="3275" w:author="Ammanuel Beyene" w:date="2022-05-17T19:27:00Z"/>
                <w:rFonts w:ascii="Arial" w:hAnsi="Arial" w:cs="Arial"/>
                <w:b/>
                <w:sz w:val="22"/>
                <w:szCs w:val="22"/>
              </w:rPr>
            </w:pPr>
          </w:p>
          <w:p w14:paraId="61CC5116" w14:textId="77777777" w:rsidR="002729DB" w:rsidRPr="007769BC" w:rsidRDefault="002729DB" w:rsidP="007B3270">
            <w:pPr>
              <w:rPr>
                <w:ins w:id="3276" w:author="Ammanuel Beyene" w:date="2022-05-17T19:27:00Z"/>
                <w:rFonts w:ascii="Arial" w:hAnsi="Arial" w:cs="Arial"/>
                <w:b/>
                <w:sz w:val="22"/>
                <w:szCs w:val="22"/>
              </w:rPr>
            </w:pPr>
          </w:p>
        </w:tc>
      </w:tr>
      <w:tr w:rsidR="002729DB" w:rsidRPr="007769BC" w14:paraId="28D5DE30" w14:textId="77777777" w:rsidTr="007B3270">
        <w:trPr>
          <w:ins w:id="3277" w:author="Ammanuel Beyene" w:date="2022-05-17T19:27:00Z"/>
        </w:trPr>
        <w:tc>
          <w:tcPr>
            <w:tcW w:w="9576" w:type="dxa"/>
            <w:gridSpan w:val="4"/>
            <w:shd w:val="clear" w:color="auto" w:fill="auto"/>
          </w:tcPr>
          <w:p w14:paraId="69196082" w14:textId="445FEE2F" w:rsidR="002729DB" w:rsidRPr="00A03E4F" w:rsidRDefault="002729DB" w:rsidP="007B3270">
            <w:pPr>
              <w:rPr>
                <w:ins w:id="3278" w:author="Ammanuel Beyene" w:date="2022-05-17T19:27:00Z"/>
                <w:rFonts w:ascii="Arial" w:hAnsi="Arial" w:cs="Arial"/>
                <w:bCs/>
                <w:sz w:val="22"/>
                <w:szCs w:val="22"/>
              </w:rPr>
            </w:pPr>
            <w:ins w:id="3279" w:author="Ammanuel Beyene" w:date="2022-05-17T19:27:00Z">
              <w:r w:rsidRPr="00CC2AD7">
                <w:rPr>
                  <w:rFonts w:ascii="Arial" w:hAnsi="Arial" w:cs="Arial"/>
                  <w:b/>
                  <w:sz w:val="22"/>
                  <w:szCs w:val="22"/>
                </w:rPr>
                <w:t xml:space="preserve">To do/Issues: </w:t>
              </w:r>
            </w:ins>
            <w:ins w:id="3280" w:author="Ammanuel Beyene" w:date="2022-05-19T18:19:00Z">
              <w:r w:rsidR="001E354B">
                <w:rPr>
                  <w:rFonts w:ascii="Arial" w:hAnsi="Arial" w:cs="Arial"/>
                  <w:b/>
                  <w:sz w:val="22"/>
                  <w:szCs w:val="22"/>
                </w:rPr>
                <w:t xml:space="preserve">What </w:t>
              </w:r>
            </w:ins>
            <w:ins w:id="3281" w:author="Ammanuel Beyene" w:date="2022-05-19T18:20:00Z">
              <w:r w:rsidR="009B06B0">
                <w:rPr>
                  <w:rFonts w:ascii="Arial" w:hAnsi="Arial" w:cs="Arial"/>
                  <w:b/>
                  <w:sz w:val="22"/>
                  <w:szCs w:val="22"/>
                </w:rPr>
                <w:t xml:space="preserve">are all the </w:t>
              </w:r>
            </w:ins>
            <w:ins w:id="3282" w:author="Ammanuel Beyene" w:date="2022-05-19T18:19:00Z">
              <w:r w:rsidR="001E354B">
                <w:rPr>
                  <w:rFonts w:ascii="Arial" w:hAnsi="Arial" w:cs="Arial"/>
                  <w:b/>
                  <w:sz w:val="22"/>
                  <w:szCs w:val="22"/>
                </w:rPr>
                <w:t xml:space="preserve">main points </w:t>
              </w:r>
            </w:ins>
            <w:ins w:id="3283" w:author="Ammanuel Beyene" w:date="2022-05-19T18:20:00Z">
              <w:r w:rsidR="009B06B0">
                <w:rPr>
                  <w:rFonts w:ascii="Arial" w:hAnsi="Arial" w:cs="Arial"/>
                  <w:b/>
                  <w:sz w:val="22"/>
                  <w:szCs w:val="22"/>
                </w:rPr>
                <w:t xml:space="preserve">that </w:t>
              </w:r>
            </w:ins>
            <w:ins w:id="3284" w:author="Ammanuel Beyene" w:date="2022-05-19T18:19:00Z">
              <w:r w:rsidR="001E354B">
                <w:rPr>
                  <w:rFonts w:ascii="Arial" w:hAnsi="Arial" w:cs="Arial"/>
                  <w:b/>
                  <w:sz w:val="22"/>
                  <w:szCs w:val="22"/>
                </w:rPr>
                <w:t xml:space="preserve">should be included in the </w:t>
              </w:r>
            </w:ins>
            <w:ins w:id="3285" w:author="Ammanuel Beyene" w:date="2022-05-19T18:20:00Z">
              <w:r w:rsidR="001E354B">
                <w:rPr>
                  <w:rFonts w:ascii="Arial" w:hAnsi="Arial" w:cs="Arial"/>
                  <w:b/>
                  <w:sz w:val="22"/>
                  <w:szCs w:val="22"/>
                </w:rPr>
                <w:t xml:space="preserve">reports? </w:t>
              </w:r>
            </w:ins>
          </w:p>
          <w:p w14:paraId="0D985A88" w14:textId="77777777" w:rsidR="002729DB" w:rsidRPr="004D69D3" w:rsidRDefault="002729DB" w:rsidP="007B3270">
            <w:pPr>
              <w:rPr>
                <w:ins w:id="3286" w:author="Ammanuel Beyene" w:date="2022-05-17T19:27:00Z"/>
                <w:rFonts w:ascii="Arial" w:hAnsi="Arial" w:cs="Arial"/>
                <w:b/>
                <w:sz w:val="22"/>
                <w:szCs w:val="22"/>
              </w:rPr>
            </w:pPr>
          </w:p>
        </w:tc>
      </w:tr>
    </w:tbl>
    <w:p w14:paraId="2FB9958E" w14:textId="77777777" w:rsidR="002729DB" w:rsidRPr="00E77104" w:rsidRDefault="002729DB" w:rsidP="002729DB">
      <w:pPr>
        <w:rPr>
          <w:ins w:id="3287" w:author="Ammanuel Beyene" w:date="2022-05-17T19:27:00Z"/>
          <w:rFonts w:ascii="Arial" w:hAnsi="Arial" w:cs="Arial"/>
        </w:rPr>
      </w:pPr>
    </w:p>
    <w:p w14:paraId="7DAB3250" w14:textId="77777777" w:rsidR="002729DB" w:rsidRDefault="002729DB" w:rsidP="002729DB">
      <w:pPr>
        <w:rPr>
          <w:ins w:id="3288" w:author="Ammanuel Beyene" w:date="2022-05-17T19:27:00Z"/>
          <w:rFonts w:ascii="Arial" w:hAnsi="Arial" w:cs="Arial"/>
        </w:rPr>
      </w:pPr>
    </w:p>
    <w:p w14:paraId="2BB61D13" w14:textId="77777777" w:rsidR="002729DB" w:rsidRDefault="002729DB" w:rsidP="002729DB">
      <w:pPr>
        <w:rPr>
          <w:ins w:id="3289" w:author="Ammanuel Beyene" w:date="2022-05-17T19:27:00Z"/>
          <w:rFonts w:ascii="Arial" w:hAnsi="Arial" w:cs="Arial"/>
        </w:rPr>
      </w:pPr>
    </w:p>
    <w:p w14:paraId="04863F0B" w14:textId="77777777" w:rsidR="002729DB" w:rsidRDefault="002729DB" w:rsidP="002729DB">
      <w:pPr>
        <w:rPr>
          <w:ins w:id="3290" w:author="Ammanuel Beyene" w:date="2022-05-17T19:27:00Z"/>
          <w:rFonts w:ascii="Arial" w:hAnsi="Arial" w:cs="Arial"/>
        </w:rPr>
      </w:pPr>
    </w:p>
    <w:p w14:paraId="2068F578" w14:textId="3E426D46" w:rsidR="00F43552" w:rsidRPr="004D5466" w:rsidDel="00F43552" w:rsidRDefault="00F43552" w:rsidP="004E401F">
      <w:pPr>
        <w:pStyle w:val="BodyTextIndent2"/>
        <w:keepNext/>
        <w:spacing w:before="120"/>
        <w:ind w:left="907"/>
        <w:rPr>
          <w:del w:id="3291" w:author="Ammanuel Beyene" w:date="2022-05-17T20:19:00Z"/>
          <w:rFonts w:ascii="Calibri" w:hAnsi="Calibri"/>
          <w:color w:val="000000"/>
        </w:rPr>
      </w:pPr>
    </w:p>
    <w:p w14:paraId="12C44CD2" w14:textId="5B558C8F" w:rsidR="004E401F" w:rsidRPr="0034053E" w:rsidDel="007D4A8E" w:rsidRDefault="004E401F" w:rsidP="004E401F">
      <w:pPr>
        <w:pStyle w:val="BodyTextIndent2"/>
        <w:ind w:left="907"/>
        <w:rPr>
          <w:del w:id="3292" w:author="Ammanuel Beyene" w:date="2022-05-17T20:48:00Z"/>
          <w:rFonts w:ascii="Calibri" w:hAnsi="Calibri"/>
          <w:color w:val="000000"/>
        </w:rPr>
      </w:pPr>
      <w:del w:id="3293" w:author="Ammanuel Beyene" w:date="2022-05-17T20:48:00Z">
        <w:r w:rsidDel="007D4A8E">
          <w:rPr>
            <w:rFonts w:ascii="Calibri" w:hAnsi="Calibri"/>
            <w:color w:val="000000"/>
          </w:rPr>
          <w:delText xml:space="preserve">Created using </w:delText>
        </w:r>
      </w:del>
      <w:del w:id="3294" w:author="Ammanuel Beyene" w:date="2022-05-17T20:19:00Z">
        <w:r w:rsidDel="00F43552">
          <w:rPr>
            <w:rFonts w:ascii="Calibri" w:hAnsi="Calibri"/>
            <w:color w:val="000000"/>
          </w:rPr>
          <w:delText xml:space="preserve">any drawing tools like draw.io, Google Drawing, </w:delText>
        </w:r>
      </w:del>
      <w:del w:id="3295" w:author="Ammanuel Beyene" w:date="2022-05-17T20:48:00Z">
        <w:r w:rsidDel="007D4A8E">
          <w:rPr>
            <w:rFonts w:ascii="Calibri" w:hAnsi="Calibri"/>
            <w:color w:val="000000"/>
          </w:rPr>
          <w:delText>LucidChar</w:delText>
        </w:r>
      </w:del>
      <w:del w:id="3296" w:author="Ammanuel Beyene" w:date="2022-05-17T20:19:00Z">
        <w:r w:rsidDel="00F43552">
          <w:rPr>
            <w:rFonts w:ascii="Calibri" w:hAnsi="Calibri"/>
            <w:color w:val="000000"/>
          </w:rPr>
          <w:delText>t, ...</w:delText>
        </w:r>
      </w:del>
    </w:p>
    <w:p w14:paraId="0FC3BE8D" w14:textId="0E0E27E3" w:rsidR="004E401F" w:rsidRPr="004D5466" w:rsidDel="007D4A8E" w:rsidRDefault="004E401F" w:rsidP="004E401F">
      <w:pPr>
        <w:keepNext/>
        <w:spacing w:before="120"/>
        <w:ind w:left="907" w:hanging="360"/>
        <w:rPr>
          <w:del w:id="3297" w:author="Ammanuel Beyene" w:date="2022-05-17T20:48:00Z"/>
          <w:rFonts w:ascii="Calibri" w:hAnsi="Calibri"/>
          <w:color w:val="000000"/>
          <w:sz w:val="22"/>
        </w:rPr>
      </w:pPr>
      <w:del w:id="3298" w:author="Ammanuel Beyene" w:date="2022-05-17T20:48:00Z">
        <w:r w:rsidRPr="004D5466" w:rsidDel="007D4A8E">
          <w:rPr>
            <w:rFonts w:ascii="Calibri" w:hAnsi="Calibri"/>
            <w:color w:val="FFFFFF"/>
            <w:highlight w:val="darkCyan"/>
          </w:rPr>
          <w:delText>Use-Case Descriptions</w:delText>
        </w:r>
        <w:r w:rsidRPr="004D5466" w:rsidDel="007D4A8E">
          <w:rPr>
            <w:rFonts w:ascii="Calibri" w:hAnsi="Calibri"/>
            <w:color w:val="000000"/>
            <w:sz w:val="22"/>
          </w:rPr>
          <w:delText xml:space="preserve"> </w:delText>
        </w:r>
      </w:del>
    </w:p>
    <w:p w14:paraId="452BEBE4" w14:textId="41586344" w:rsidR="00F43552" w:rsidRDefault="004E401F" w:rsidP="004E401F">
      <w:pPr>
        <w:ind w:left="907" w:hanging="360"/>
        <w:rPr>
          <w:ins w:id="3299" w:author="Ammanuel Beyene" w:date="2022-05-17T20:19:00Z"/>
          <w:rFonts w:ascii="Calibri" w:hAnsi="Calibri"/>
          <w:color w:val="000000"/>
          <w:sz w:val="22"/>
        </w:rPr>
      </w:pPr>
      <w:del w:id="3300" w:author="Ammanuel Beyene" w:date="2022-05-17T20:48:00Z">
        <w:r w:rsidRPr="0034053E" w:rsidDel="007D4A8E">
          <w:rPr>
            <w:rFonts w:ascii="Calibri" w:hAnsi="Calibri"/>
            <w:color w:val="000000"/>
            <w:sz w:val="22"/>
          </w:rPr>
          <w:delText xml:space="preserve">You must </w:delText>
        </w:r>
        <w:r w:rsidDel="007D4A8E">
          <w:rPr>
            <w:rFonts w:ascii="Calibri" w:hAnsi="Calibri"/>
            <w:color w:val="000000"/>
            <w:sz w:val="22"/>
          </w:rPr>
          <w:delText>complete</w:delText>
        </w:r>
        <w:r w:rsidRPr="0034053E" w:rsidDel="007D4A8E">
          <w:rPr>
            <w:rFonts w:ascii="Calibri" w:hAnsi="Calibri"/>
            <w:color w:val="000000"/>
            <w:sz w:val="22"/>
          </w:rPr>
          <w:delText xml:space="preserve"> </w:delText>
        </w:r>
        <w:r w:rsidDel="007D4A8E">
          <w:rPr>
            <w:rFonts w:ascii="Calibri" w:hAnsi="Calibri"/>
            <w:color w:val="000000"/>
            <w:sz w:val="22"/>
          </w:rPr>
          <w:delText>a separate</w:delText>
        </w:r>
        <w:r w:rsidRPr="0034053E" w:rsidDel="007D4A8E">
          <w:rPr>
            <w:rFonts w:ascii="Calibri" w:hAnsi="Calibri"/>
            <w:color w:val="000000"/>
            <w:sz w:val="22"/>
          </w:rPr>
          <w:delText xml:space="preserve"> </w:delText>
        </w:r>
        <w:r w:rsidDel="007D4A8E">
          <w:rPr>
            <w:rFonts w:ascii="Calibri" w:hAnsi="Calibri"/>
            <w:color w:val="000000"/>
            <w:sz w:val="22"/>
          </w:rPr>
          <w:delText>U</w:delText>
        </w:r>
        <w:r w:rsidRPr="0034053E" w:rsidDel="007D4A8E">
          <w:rPr>
            <w:rFonts w:ascii="Calibri" w:hAnsi="Calibri"/>
            <w:color w:val="000000"/>
            <w:sz w:val="22"/>
          </w:rPr>
          <w:delText>se</w:delText>
        </w:r>
        <w:r w:rsidDel="007D4A8E">
          <w:rPr>
            <w:rFonts w:ascii="Calibri" w:hAnsi="Calibri"/>
            <w:color w:val="000000"/>
            <w:sz w:val="22"/>
          </w:rPr>
          <w:delText xml:space="preserve"> C</w:delText>
        </w:r>
        <w:r w:rsidRPr="0034053E" w:rsidDel="007D4A8E">
          <w:rPr>
            <w:rFonts w:ascii="Calibri" w:hAnsi="Calibri"/>
            <w:color w:val="000000"/>
            <w:sz w:val="22"/>
          </w:rPr>
          <w:delText xml:space="preserve">ase </w:delText>
        </w:r>
        <w:r w:rsidDel="007D4A8E">
          <w:rPr>
            <w:rFonts w:ascii="Calibri" w:hAnsi="Calibri"/>
            <w:color w:val="000000"/>
            <w:sz w:val="22"/>
          </w:rPr>
          <w:delText>D</w:delText>
        </w:r>
        <w:r w:rsidRPr="0034053E" w:rsidDel="007D4A8E">
          <w:rPr>
            <w:rFonts w:ascii="Calibri" w:hAnsi="Calibri"/>
            <w:color w:val="000000"/>
            <w:sz w:val="22"/>
          </w:rPr>
          <w:delText xml:space="preserve">escription </w:delText>
        </w:r>
        <w:r w:rsidDel="007D4A8E">
          <w:rPr>
            <w:rFonts w:ascii="Calibri" w:hAnsi="Calibri"/>
            <w:color w:val="000000"/>
            <w:sz w:val="22"/>
          </w:rPr>
          <w:delText>template</w:delText>
        </w:r>
        <w:r w:rsidRPr="0034053E" w:rsidDel="007D4A8E">
          <w:rPr>
            <w:rFonts w:ascii="Calibri" w:hAnsi="Calibri"/>
            <w:color w:val="000000"/>
            <w:sz w:val="22"/>
          </w:rPr>
          <w:delText xml:space="preserve"> for each </w:delText>
        </w:r>
        <w:r w:rsidDel="007D4A8E">
          <w:rPr>
            <w:rFonts w:ascii="Calibri" w:hAnsi="Calibri"/>
            <w:color w:val="000000"/>
            <w:sz w:val="22"/>
          </w:rPr>
          <w:delText>U</w:delText>
        </w:r>
        <w:r w:rsidRPr="0034053E" w:rsidDel="007D4A8E">
          <w:rPr>
            <w:rFonts w:ascii="Calibri" w:hAnsi="Calibri"/>
            <w:color w:val="000000"/>
            <w:sz w:val="22"/>
          </w:rPr>
          <w:delText xml:space="preserve">se </w:delText>
        </w:r>
        <w:r w:rsidDel="007D4A8E">
          <w:rPr>
            <w:rFonts w:ascii="Calibri" w:hAnsi="Calibri"/>
            <w:color w:val="000000"/>
            <w:sz w:val="22"/>
          </w:rPr>
          <w:delText>C</w:delText>
        </w:r>
        <w:r w:rsidRPr="0034053E" w:rsidDel="007D4A8E">
          <w:rPr>
            <w:rFonts w:ascii="Calibri" w:hAnsi="Calibri"/>
            <w:color w:val="000000"/>
            <w:sz w:val="22"/>
          </w:rPr>
          <w:delText xml:space="preserve">ase in your </w:delText>
        </w:r>
        <w:r w:rsidDel="007D4A8E">
          <w:rPr>
            <w:rFonts w:ascii="Calibri" w:hAnsi="Calibri"/>
            <w:color w:val="000000"/>
            <w:sz w:val="22"/>
          </w:rPr>
          <w:delText>Use Case D</w:delText>
        </w:r>
        <w:r w:rsidRPr="0034053E" w:rsidDel="007D4A8E">
          <w:rPr>
            <w:rFonts w:ascii="Calibri" w:hAnsi="Calibri"/>
            <w:color w:val="000000"/>
            <w:sz w:val="22"/>
          </w:rPr>
          <w:delText>iagram</w:delText>
        </w:r>
        <w:r w:rsidDel="007D4A8E">
          <w:rPr>
            <w:rFonts w:ascii="Calibri" w:hAnsi="Calibri"/>
            <w:color w:val="000000"/>
            <w:sz w:val="22"/>
          </w:rPr>
          <w:delText xml:space="preserve">. </w:delText>
        </w:r>
        <w:r w:rsidRPr="006B4374" w:rsidDel="007D4A8E">
          <w:rPr>
            <w:rFonts w:ascii="Calibri" w:hAnsi="Calibri"/>
            <w:b/>
            <w:i/>
            <w:color w:val="000000"/>
            <w:sz w:val="22"/>
            <w:u w:val="words"/>
          </w:rPr>
          <w:delText>Each</w:delText>
        </w:r>
        <w:r w:rsidDel="007D4A8E">
          <w:rPr>
            <w:rFonts w:ascii="Calibri" w:hAnsi="Calibri"/>
            <w:b/>
            <w:i/>
            <w:color w:val="000000"/>
            <w:sz w:val="22"/>
            <w:u w:val="words"/>
          </w:rPr>
          <w:delText xml:space="preserve"> Use Case</w:delText>
        </w:r>
        <w:r w:rsidRPr="006B4374" w:rsidDel="007D4A8E">
          <w:rPr>
            <w:rFonts w:ascii="Calibri" w:hAnsi="Calibri"/>
            <w:b/>
            <w:i/>
            <w:color w:val="000000"/>
            <w:sz w:val="22"/>
            <w:u w:val="words"/>
          </w:rPr>
          <w:delText xml:space="preserve"> description MUST begin on</w:delText>
        </w:r>
        <w:r w:rsidDel="007D4A8E">
          <w:rPr>
            <w:rFonts w:ascii="Calibri" w:hAnsi="Calibri"/>
            <w:b/>
            <w:i/>
            <w:color w:val="000000"/>
            <w:sz w:val="22"/>
            <w:u w:val="words"/>
          </w:rPr>
          <w:delText xml:space="preserve"> a separate</w:delText>
        </w:r>
        <w:r w:rsidRPr="006B4374" w:rsidDel="007D4A8E">
          <w:rPr>
            <w:rFonts w:ascii="Calibri" w:hAnsi="Calibri"/>
            <w:b/>
            <w:i/>
            <w:color w:val="000000"/>
            <w:sz w:val="22"/>
            <w:u w:val="words"/>
          </w:rPr>
          <w:delText xml:space="preserve"> page</w:delText>
        </w:r>
        <w:r w:rsidDel="007D4A8E">
          <w:rPr>
            <w:rFonts w:ascii="Calibri" w:hAnsi="Calibri"/>
            <w:color w:val="000000"/>
            <w:sz w:val="22"/>
          </w:rPr>
          <w:delText>.</w:delText>
        </w:r>
      </w:del>
    </w:p>
    <w:p w14:paraId="0EBBFE8E" w14:textId="5D214A6D" w:rsidR="00F43552" w:rsidRDefault="00F43552" w:rsidP="004E401F">
      <w:pPr>
        <w:ind w:left="907" w:hanging="360"/>
        <w:rPr>
          <w:ins w:id="3301" w:author="Ammanuel Beyene" w:date="2022-05-17T20:19:00Z"/>
          <w:rFonts w:ascii="Calibri" w:hAnsi="Calibri"/>
          <w:color w:val="000000"/>
          <w:sz w:val="22"/>
        </w:rPr>
      </w:pPr>
    </w:p>
    <w:p w14:paraId="61312451" w14:textId="354B26C5" w:rsidR="00F43552" w:rsidRDefault="00F43552" w:rsidP="004E401F">
      <w:pPr>
        <w:ind w:left="907" w:hanging="360"/>
        <w:rPr>
          <w:ins w:id="3302" w:author="Ammanuel Beyene" w:date="2022-05-17T20:19:00Z"/>
          <w:rFonts w:ascii="Calibri" w:hAnsi="Calibri"/>
          <w:color w:val="000000"/>
          <w:sz w:val="22"/>
        </w:rPr>
      </w:pPr>
    </w:p>
    <w:p w14:paraId="17205B0F" w14:textId="6565F320" w:rsidR="00F43552" w:rsidRDefault="00F43552" w:rsidP="004E401F">
      <w:pPr>
        <w:ind w:left="907" w:hanging="360"/>
        <w:rPr>
          <w:ins w:id="3303" w:author="Ammanuel Beyene" w:date="2022-05-17T20:48:00Z"/>
          <w:rFonts w:ascii="Calibri" w:hAnsi="Calibri"/>
          <w:color w:val="000000"/>
          <w:sz w:val="22"/>
        </w:rPr>
      </w:pPr>
    </w:p>
    <w:p w14:paraId="132D1228" w14:textId="6E50C732" w:rsidR="007D4A8E" w:rsidRDefault="007D4A8E" w:rsidP="004E401F">
      <w:pPr>
        <w:ind w:left="907" w:hanging="360"/>
        <w:rPr>
          <w:ins w:id="3304" w:author="Ammanuel Beyene" w:date="2022-05-17T20:48:00Z"/>
          <w:rFonts w:ascii="Calibri" w:hAnsi="Calibri"/>
          <w:color w:val="000000"/>
          <w:sz w:val="22"/>
        </w:rPr>
      </w:pPr>
    </w:p>
    <w:p w14:paraId="2BF6BE81" w14:textId="33F71FB9" w:rsidR="007D4A8E" w:rsidRDefault="007D4A8E" w:rsidP="004E401F">
      <w:pPr>
        <w:ind w:left="907" w:hanging="360"/>
        <w:rPr>
          <w:ins w:id="3305" w:author="Ammanuel Beyene" w:date="2022-05-17T20:48:00Z"/>
          <w:rFonts w:ascii="Calibri" w:hAnsi="Calibri"/>
          <w:color w:val="000000"/>
          <w:sz w:val="22"/>
        </w:rPr>
      </w:pPr>
    </w:p>
    <w:p w14:paraId="2A88D346" w14:textId="5E1E00D1" w:rsidR="007D4A8E" w:rsidRDefault="007D4A8E" w:rsidP="004E401F">
      <w:pPr>
        <w:ind w:left="907" w:hanging="360"/>
        <w:rPr>
          <w:ins w:id="3306" w:author="Ammanuel Beyene" w:date="2022-05-17T20:48:00Z"/>
          <w:rFonts w:ascii="Calibri" w:hAnsi="Calibri"/>
          <w:color w:val="000000"/>
          <w:sz w:val="22"/>
        </w:rPr>
      </w:pPr>
    </w:p>
    <w:p w14:paraId="40122A57" w14:textId="3763E176" w:rsidR="007D4A8E" w:rsidRDefault="007D4A8E" w:rsidP="004E401F">
      <w:pPr>
        <w:ind w:left="907" w:hanging="360"/>
        <w:rPr>
          <w:ins w:id="3307" w:author="Ammanuel Beyene" w:date="2022-05-17T20:48:00Z"/>
          <w:rFonts w:ascii="Calibri" w:hAnsi="Calibri"/>
          <w:color w:val="000000"/>
          <w:sz w:val="22"/>
        </w:rPr>
      </w:pPr>
    </w:p>
    <w:p w14:paraId="0DCD34B3" w14:textId="146B7FC9" w:rsidR="007D4A8E" w:rsidRDefault="007D4A8E" w:rsidP="004E401F">
      <w:pPr>
        <w:ind w:left="907" w:hanging="360"/>
        <w:rPr>
          <w:ins w:id="3308" w:author="Ammanuel Beyene" w:date="2022-05-17T20:48:00Z"/>
          <w:rFonts w:ascii="Calibri" w:hAnsi="Calibri"/>
          <w:color w:val="000000"/>
          <w:sz w:val="22"/>
        </w:rPr>
      </w:pPr>
    </w:p>
    <w:p w14:paraId="7B1203CE" w14:textId="04DDFA60" w:rsidR="007D4A8E" w:rsidRDefault="007D4A8E" w:rsidP="004E401F">
      <w:pPr>
        <w:ind w:left="907" w:hanging="360"/>
        <w:rPr>
          <w:ins w:id="3309" w:author="Ammanuel Beyene" w:date="2022-05-17T20:48:00Z"/>
          <w:rFonts w:ascii="Calibri" w:hAnsi="Calibri"/>
          <w:color w:val="000000"/>
          <w:sz w:val="22"/>
        </w:rPr>
      </w:pPr>
    </w:p>
    <w:p w14:paraId="52DAE115" w14:textId="31F9C2EA" w:rsidR="007D4A8E" w:rsidRDefault="007D4A8E" w:rsidP="004E401F">
      <w:pPr>
        <w:ind w:left="907" w:hanging="360"/>
        <w:rPr>
          <w:ins w:id="3310" w:author="Ammanuel Beyene" w:date="2022-05-17T20:48:00Z"/>
          <w:rFonts w:ascii="Calibri" w:hAnsi="Calibri"/>
          <w:color w:val="000000"/>
          <w:sz w:val="22"/>
        </w:rPr>
      </w:pPr>
    </w:p>
    <w:p w14:paraId="55B74E24" w14:textId="2D586FA7" w:rsidR="007D4A8E" w:rsidRDefault="007D4A8E" w:rsidP="004E401F">
      <w:pPr>
        <w:ind w:left="907" w:hanging="360"/>
        <w:rPr>
          <w:ins w:id="3311" w:author="Ammanuel Beyene" w:date="2022-05-17T20:48:00Z"/>
          <w:rFonts w:ascii="Calibri" w:hAnsi="Calibri"/>
          <w:color w:val="000000"/>
          <w:sz w:val="22"/>
        </w:rPr>
      </w:pPr>
    </w:p>
    <w:p w14:paraId="34C033CF" w14:textId="4C905361" w:rsidR="007D4A8E" w:rsidRDefault="007D4A8E" w:rsidP="004E401F">
      <w:pPr>
        <w:ind w:left="907" w:hanging="360"/>
        <w:rPr>
          <w:ins w:id="3312" w:author="Ammanuel Beyene" w:date="2022-05-17T20:48:00Z"/>
          <w:rFonts w:ascii="Calibri" w:hAnsi="Calibri"/>
          <w:color w:val="000000"/>
          <w:sz w:val="22"/>
        </w:rPr>
      </w:pPr>
    </w:p>
    <w:p w14:paraId="57DB9F81" w14:textId="731F5334" w:rsidR="007D4A8E" w:rsidRDefault="007D4A8E" w:rsidP="004E401F">
      <w:pPr>
        <w:ind w:left="907" w:hanging="360"/>
        <w:rPr>
          <w:ins w:id="3313" w:author="Ammanuel Beyene" w:date="2022-05-17T20:48:00Z"/>
          <w:rFonts w:ascii="Calibri" w:hAnsi="Calibri"/>
          <w:color w:val="000000"/>
          <w:sz w:val="22"/>
        </w:rPr>
      </w:pPr>
    </w:p>
    <w:p w14:paraId="13C7F4CB" w14:textId="7906CFCE" w:rsidR="007D4A8E" w:rsidRDefault="007D4A8E" w:rsidP="004E401F">
      <w:pPr>
        <w:ind w:left="907" w:hanging="360"/>
        <w:rPr>
          <w:ins w:id="3314" w:author="Ammanuel Beyene" w:date="2022-05-17T20:48:00Z"/>
          <w:rFonts w:ascii="Calibri" w:hAnsi="Calibri"/>
          <w:color w:val="000000"/>
          <w:sz w:val="22"/>
        </w:rPr>
      </w:pPr>
    </w:p>
    <w:p w14:paraId="155F1DA8" w14:textId="320B087C" w:rsidR="007D4A8E" w:rsidRDefault="007D4A8E" w:rsidP="004E401F">
      <w:pPr>
        <w:ind w:left="907" w:hanging="360"/>
        <w:rPr>
          <w:ins w:id="3315" w:author="Ammanuel Beyene" w:date="2022-05-17T20:48:00Z"/>
          <w:rFonts w:ascii="Calibri" w:hAnsi="Calibri"/>
          <w:color w:val="000000"/>
          <w:sz w:val="22"/>
        </w:rPr>
      </w:pPr>
    </w:p>
    <w:p w14:paraId="6C5142CE" w14:textId="047CB6CD" w:rsidR="007D4A8E" w:rsidRDefault="007D4A8E" w:rsidP="004E401F">
      <w:pPr>
        <w:ind w:left="907" w:hanging="360"/>
        <w:rPr>
          <w:ins w:id="3316" w:author="Ammanuel Beyene" w:date="2022-05-17T20:48:00Z"/>
          <w:rFonts w:ascii="Calibri" w:hAnsi="Calibri"/>
          <w:color w:val="000000"/>
          <w:sz w:val="22"/>
        </w:rPr>
      </w:pPr>
    </w:p>
    <w:p w14:paraId="3F7D818F" w14:textId="2574297F" w:rsidR="007D4A8E" w:rsidRDefault="007D4A8E" w:rsidP="004E401F">
      <w:pPr>
        <w:ind w:left="907" w:hanging="360"/>
        <w:rPr>
          <w:ins w:id="3317" w:author="Ammanuel Beyene" w:date="2022-05-17T20:48:00Z"/>
          <w:rFonts w:ascii="Calibri" w:hAnsi="Calibri"/>
          <w:color w:val="000000"/>
          <w:sz w:val="22"/>
        </w:rPr>
      </w:pPr>
    </w:p>
    <w:p w14:paraId="7468A541" w14:textId="6D98B0B0" w:rsidR="007D4A8E" w:rsidRDefault="007D4A8E" w:rsidP="004E401F">
      <w:pPr>
        <w:ind w:left="907" w:hanging="360"/>
        <w:rPr>
          <w:ins w:id="3318" w:author="Ammanuel Beyene" w:date="2022-05-17T20:48:00Z"/>
          <w:rFonts w:ascii="Calibri" w:hAnsi="Calibri"/>
          <w:color w:val="000000"/>
          <w:sz w:val="22"/>
        </w:rPr>
      </w:pPr>
    </w:p>
    <w:p w14:paraId="15BF365E" w14:textId="63957350" w:rsidR="007D4A8E" w:rsidRDefault="007D4A8E" w:rsidP="004E401F">
      <w:pPr>
        <w:ind w:left="907" w:hanging="360"/>
        <w:rPr>
          <w:ins w:id="3319" w:author="Ammanuel Beyene" w:date="2022-05-17T20:48:00Z"/>
          <w:rFonts w:ascii="Calibri" w:hAnsi="Calibri"/>
          <w:color w:val="000000"/>
          <w:sz w:val="22"/>
        </w:rPr>
      </w:pPr>
    </w:p>
    <w:p w14:paraId="7775A29E" w14:textId="1CD98486" w:rsidR="007D4A8E" w:rsidRDefault="007D4A8E" w:rsidP="004E401F">
      <w:pPr>
        <w:ind w:left="907" w:hanging="360"/>
        <w:rPr>
          <w:ins w:id="3320" w:author="Ammanuel Beyene" w:date="2022-05-17T20:48:00Z"/>
          <w:rFonts w:ascii="Calibri" w:hAnsi="Calibri"/>
          <w:color w:val="000000"/>
          <w:sz w:val="22"/>
        </w:rPr>
      </w:pPr>
    </w:p>
    <w:p w14:paraId="5FBDDAB9" w14:textId="117CE771" w:rsidR="007D4A8E" w:rsidRDefault="007D4A8E" w:rsidP="004E401F">
      <w:pPr>
        <w:ind w:left="907" w:hanging="360"/>
        <w:rPr>
          <w:ins w:id="3321" w:author="Ammanuel Beyene" w:date="2022-05-17T20:48:00Z"/>
          <w:rFonts w:ascii="Calibri" w:hAnsi="Calibri"/>
          <w:color w:val="000000"/>
          <w:sz w:val="22"/>
        </w:rPr>
      </w:pPr>
    </w:p>
    <w:p w14:paraId="7FC793AB" w14:textId="3EECD7B5" w:rsidR="007D4A8E" w:rsidRDefault="007D4A8E" w:rsidP="004E401F">
      <w:pPr>
        <w:ind w:left="907" w:hanging="360"/>
        <w:rPr>
          <w:ins w:id="3322" w:author="Ammanuel Beyene" w:date="2022-05-17T20:48:00Z"/>
          <w:rFonts w:ascii="Calibri" w:hAnsi="Calibri"/>
          <w:color w:val="000000"/>
          <w:sz w:val="22"/>
        </w:rPr>
      </w:pPr>
    </w:p>
    <w:p w14:paraId="1F1C16C5" w14:textId="13A23925" w:rsidR="007D4A8E" w:rsidRDefault="007D4A8E" w:rsidP="004E401F">
      <w:pPr>
        <w:ind w:left="907" w:hanging="360"/>
        <w:rPr>
          <w:ins w:id="3323" w:author="Ammanuel Beyene" w:date="2022-05-17T20:48:00Z"/>
          <w:rFonts w:ascii="Calibri" w:hAnsi="Calibri"/>
          <w:color w:val="000000"/>
          <w:sz w:val="22"/>
        </w:rPr>
      </w:pPr>
    </w:p>
    <w:p w14:paraId="5176EF0C" w14:textId="2FC5519B" w:rsidR="007D4A8E" w:rsidRDefault="007D4A8E" w:rsidP="004E401F">
      <w:pPr>
        <w:ind w:left="907" w:hanging="360"/>
        <w:rPr>
          <w:ins w:id="3324" w:author="Ammanuel Beyene" w:date="2022-05-17T20:48:00Z"/>
          <w:rFonts w:ascii="Calibri" w:hAnsi="Calibri"/>
          <w:color w:val="000000"/>
          <w:sz w:val="22"/>
        </w:rPr>
      </w:pPr>
    </w:p>
    <w:p w14:paraId="3FD880D9" w14:textId="6FD3E0FE" w:rsidR="007D4A8E" w:rsidRDefault="007D4A8E" w:rsidP="004E401F">
      <w:pPr>
        <w:ind w:left="907" w:hanging="360"/>
        <w:rPr>
          <w:ins w:id="3325" w:author="Ammanuel Beyene" w:date="2022-05-17T20:48:00Z"/>
          <w:rFonts w:ascii="Calibri" w:hAnsi="Calibri"/>
          <w:color w:val="000000"/>
          <w:sz w:val="22"/>
        </w:rPr>
      </w:pPr>
    </w:p>
    <w:p w14:paraId="2E6B5A26" w14:textId="20A4C815" w:rsidR="007D4A8E" w:rsidRDefault="007D4A8E" w:rsidP="004E401F">
      <w:pPr>
        <w:ind w:left="907" w:hanging="360"/>
        <w:rPr>
          <w:ins w:id="3326" w:author="Ammanuel Beyene" w:date="2022-05-17T20:48:00Z"/>
          <w:rFonts w:ascii="Calibri" w:hAnsi="Calibri"/>
          <w:color w:val="000000"/>
          <w:sz w:val="22"/>
        </w:rPr>
      </w:pPr>
    </w:p>
    <w:p w14:paraId="6C9CA046" w14:textId="6DDF6C85" w:rsidR="007D4A8E" w:rsidRDefault="007D4A8E" w:rsidP="004E401F">
      <w:pPr>
        <w:ind w:left="907" w:hanging="360"/>
        <w:rPr>
          <w:ins w:id="3327" w:author="Ammanuel Beyene" w:date="2022-05-17T20:48:00Z"/>
          <w:rFonts w:ascii="Calibri" w:hAnsi="Calibri"/>
          <w:color w:val="000000"/>
          <w:sz w:val="22"/>
        </w:rPr>
      </w:pPr>
    </w:p>
    <w:p w14:paraId="2F530940" w14:textId="5452172C" w:rsidR="007D4A8E" w:rsidRDefault="007D4A8E" w:rsidP="004E401F">
      <w:pPr>
        <w:ind w:left="907" w:hanging="360"/>
        <w:rPr>
          <w:ins w:id="3328" w:author="Ammanuel Beyene" w:date="2022-05-17T20:48:00Z"/>
          <w:rFonts w:ascii="Calibri" w:hAnsi="Calibri"/>
          <w:color w:val="000000"/>
          <w:sz w:val="22"/>
        </w:rPr>
      </w:pPr>
    </w:p>
    <w:p w14:paraId="6C4FE28D" w14:textId="6D0F031A" w:rsidR="007D4A8E" w:rsidRDefault="007D4A8E" w:rsidP="004E401F">
      <w:pPr>
        <w:ind w:left="907" w:hanging="360"/>
        <w:rPr>
          <w:ins w:id="3329" w:author="Ammanuel Beyene" w:date="2022-05-17T20:48:00Z"/>
          <w:rFonts w:ascii="Calibri" w:hAnsi="Calibri"/>
          <w:color w:val="000000"/>
          <w:sz w:val="22"/>
        </w:rPr>
      </w:pPr>
    </w:p>
    <w:p w14:paraId="73F6DD53" w14:textId="55DF9F85" w:rsidR="007D4A8E" w:rsidRDefault="007D4A8E" w:rsidP="004E401F">
      <w:pPr>
        <w:ind w:left="907" w:hanging="360"/>
        <w:rPr>
          <w:ins w:id="3330" w:author="Ammanuel Beyene" w:date="2022-05-17T21:06:00Z"/>
          <w:rFonts w:ascii="Calibri" w:hAnsi="Calibri"/>
          <w:color w:val="000000"/>
          <w:sz w:val="22"/>
        </w:rPr>
      </w:pPr>
    </w:p>
    <w:p w14:paraId="7EF7963E" w14:textId="77777777" w:rsidR="002D2CB3" w:rsidRPr="0034053E" w:rsidDel="002D2CB3" w:rsidRDefault="002D2CB3" w:rsidP="004E401F">
      <w:pPr>
        <w:ind w:left="907" w:hanging="360"/>
        <w:rPr>
          <w:del w:id="3331" w:author="Ammanuel Beyene" w:date="2022-05-17T21:06:00Z"/>
          <w:rFonts w:ascii="Calibri" w:hAnsi="Calibri"/>
          <w:color w:val="000000"/>
          <w:sz w:val="22"/>
        </w:rPr>
      </w:pPr>
    </w:p>
    <w:p w14:paraId="718D3F63" w14:textId="5D08F7D9" w:rsidR="002D2CB3" w:rsidRPr="00675606" w:rsidRDefault="004E401F">
      <w:pPr>
        <w:pStyle w:val="Heading1"/>
        <w:rPr>
          <w:b/>
          <w:bCs/>
          <w:color w:val="000000" w:themeColor="text1"/>
          <w:rPrChange w:id="3332" w:author="Ammanuel Beyene" w:date="2022-05-17T21:30:00Z">
            <w:rPr>
              <w:rFonts w:ascii="Calibri" w:hAnsi="Calibri"/>
              <w:b/>
              <w:bCs/>
              <w:sz w:val="22"/>
            </w:rPr>
          </w:rPrChange>
        </w:rPr>
        <w:pPrChange w:id="3333" w:author="Ammanuel Beyene" w:date="2022-05-17T21:29:00Z">
          <w:pPr>
            <w:pStyle w:val="BodyText"/>
            <w:keepNext/>
            <w:tabs>
              <w:tab w:val="left" w:pos="540"/>
            </w:tabs>
            <w:spacing w:before="240"/>
            <w:ind w:left="547" w:hanging="547"/>
            <w:outlineLvl w:val="0"/>
          </w:pPr>
        </w:pPrChange>
      </w:pPr>
      <w:del w:id="3334" w:author="Ammanuel Beyene" w:date="2022-05-17T21:06:00Z">
        <w:r w:rsidRPr="00675606" w:rsidDel="002D2CB3">
          <w:rPr>
            <w:b/>
            <w:bCs/>
            <w:color w:val="000000" w:themeColor="text1"/>
            <w:highlight w:val="darkCyan"/>
            <w:rPrChange w:id="3335" w:author="Ammanuel Beyene" w:date="2022-05-17T21:30:00Z">
              <w:rPr>
                <w:rFonts w:ascii="Calibri" w:hAnsi="Calibri"/>
                <w:color w:val="FFFFFF"/>
                <w:highlight w:val="darkCyan"/>
              </w:rPr>
            </w:rPrChange>
          </w:rPr>
          <w:delText xml:space="preserve">6.0  </w:delText>
        </w:r>
        <w:r w:rsidRPr="00675606" w:rsidDel="002D2CB3">
          <w:rPr>
            <w:b/>
            <w:bCs/>
            <w:color w:val="000000" w:themeColor="text1"/>
            <w:highlight w:val="darkCyan"/>
            <w:rPrChange w:id="3336" w:author="Ammanuel Beyene" w:date="2022-05-17T21:30:00Z">
              <w:rPr>
                <w:rFonts w:ascii="Calibri" w:hAnsi="Calibri"/>
                <w:color w:val="FFFFFF"/>
                <w:highlight w:val="darkCyan"/>
              </w:rPr>
            </w:rPrChange>
          </w:rPr>
          <w:tab/>
          <w:delText>System Evolution</w:delText>
        </w:r>
        <w:r w:rsidRPr="00675606" w:rsidDel="002D2CB3">
          <w:rPr>
            <w:b/>
            <w:bCs/>
            <w:color w:val="000000" w:themeColor="text1"/>
            <w:rPrChange w:id="3337" w:author="Ammanuel Beyene" w:date="2022-05-17T21:30:00Z">
              <w:rPr>
                <w:rFonts w:ascii="Calibri" w:hAnsi="Calibri"/>
              </w:rPr>
            </w:rPrChange>
          </w:rPr>
          <w:delText xml:space="preserve"> </w:delText>
        </w:r>
      </w:del>
      <w:bookmarkStart w:id="3338" w:name="_Toc105364030"/>
      <w:ins w:id="3339" w:author="Ammanuel Beyene" w:date="2022-05-17T21:06:00Z">
        <w:r w:rsidR="002D2CB3" w:rsidRPr="00675606">
          <w:rPr>
            <w:b/>
            <w:bCs/>
            <w:color w:val="000000" w:themeColor="text1"/>
            <w:rPrChange w:id="3340" w:author="Ammanuel Beyene" w:date="2022-05-17T21:30:00Z">
              <w:rPr>
                <w:rFonts w:ascii="Calibri" w:hAnsi="Calibri"/>
              </w:rPr>
            </w:rPrChange>
          </w:rPr>
          <w:t>6.0 System Evolution</w:t>
        </w:r>
      </w:ins>
      <w:bookmarkEnd w:id="3338"/>
    </w:p>
    <w:p w14:paraId="0A450CA4" w14:textId="6D2BA1AE" w:rsidR="00B87ADE" w:rsidRPr="002D2CB3" w:rsidRDefault="004E401F">
      <w:pPr>
        <w:rPr>
          <w:ins w:id="3341" w:author="Ammanuel Beyene" w:date="2022-05-15T20:38:00Z"/>
        </w:rPr>
        <w:pPrChange w:id="3342" w:author="Ammanuel Beyene" w:date="2022-05-17T21:09:00Z">
          <w:pPr>
            <w:pStyle w:val="BodyText"/>
            <w:tabs>
              <w:tab w:val="left" w:pos="540"/>
            </w:tabs>
            <w:ind w:left="547" w:hanging="547"/>
          </w:pPr>
        </w:pPrChange>
      </w:pPr>
      <w:del w:id="3343" w:author="Ammanuel Beyene" w:date="2022-05-17T21:06:00Z">
        <w:r w:rsidRPr="002D2CB3" w:rsidDel="002D2CB3">
          <w:rPr>
            <w:rPrChange w:id="3344" w:author="Ammanuel Beyene" w:date="2022-05-17T21:09:00Z">
              <w:rPr>
                <w:sz w:val="22"/>
              </w:rPr>
            </w:rPrChange>
          </w:rPr>
          <w:delText>This section answers the question, "What about the future?" It is a brief discussion of any desired system features that will not be part of the MVP initial version (see the corresponding comment in the description for Section 3.0). Also, include any planned or recommended upgrades to hardware/software for continued system use or expansion</w:delText>
        </w:r>
        <w:r w:rsidRPr="002D2CB3" w:rsidDel="002D2CB3">
          <w:delText>.</w:delText>
        </w:r>
      </w:del>
    </w:p>
    <w:p w14:paraId="2825269F" w14:textId="318E04A3" w:rsidR="002D2CB3" w:rsidRPr="002D2CB3" w:rsidRDefault="002D2CB3">
      <w:pPr>
        <w:rPr>
          <w:ins w:id="3345" w:author="Ammanuel Beyene" w:date="2022-05-17T21:06:00Z"/>
        </w:rPr>
        <w:pPrChange w:id="3346" w:author="Ammanuel Beyene" w:date="2022-05-17T21:09:00Z">
          <w:pPr>
            <w:pStyle w:val="BodyText"/>
            <w:tabs>
              <w:tab w:val="left" w:pos="540"/>
            </w:tabs>
            <w:ind w:left="547" w:hanging="547"/>
          </w:pPr>
        </w:pPrChange>
      </w:pPr>
      <w:ins w:id="3347" w:author="Ammanuel Beyene" w:date="2022-05-17T21:05:00Z">
        <w:r w:rsidRPr="002D2CB3">
          <w:lastRenderedPageBreak/>
          <w:t xml:space="preserve">This software has </w:t>
        </w:r>
      </w:ins>
      <w:ins w:id="3348" w:author="Ammanuel Beyene" w:date="2022-05-17T21:15:00Z">
        <w:r w:rsidR="007F63DA">
          <w:t>the</w:t>
        </w:r>
      </w:ins>
      <w:ins w:id="3349" w:author="Ammanuel Beyene" w:date="2022-05-17T21:05:00Z">
        <w:r w:rsidRPr="002D2CB3">
          <w:t xml:space="preserve"> potential to be modified and include a lot of other functionalities in the future</w:t>
        </w:r>
      </w:ins>
      <w:ins w:id="3350" w:author="Ammanuel Beyene" w:date="2022-05-17T21:15:00Z">
        <w:r w:rsidR="007F63DA">
          <w:t>. But first it needs to</w:t>
        </w:r>
      </w:ins>
      <w:ins w:id="3351" w:author="Ammanuel Beyene" w:date="2022-05-17T21:05:00Z">
        <w:r w:rsidRPr="002D2CB3">
          <w:t xml:space="preserve"> get a good </w:t>
        </w:r>
      </w:ins>
      <w:ins w:id="3352" w:author="Ammanuel Beyene" w:date="2022-05-17T21:06:00Z">
        <w:r w:rsidRPr="002D2CB3">
          <w:t>number of users.</w:t>
        </w:r>
      </w:ins>
      <w:ins w:id="3353" w:author="Ammanuel Beyene" w:date="2022-05-17T21:15:00Z">
        <w:r w:rsidR="007F63DA">
          <w:t xml:space="preserve"> </w:t>
        </w:r>
      </w:ins>
      <w:ins w:id="3354" w:author="Ammanuel Beyene" w:date="2022-05-19T18:30:00Z">
        <w:r w:rsidR="00F52846">
          <w:t>The sections field is versatile, and a new topic section could be added as a section. Additionally,</w:t>
        </w:r>
      </w:ins>
      <w:ins w:id="3355" w:author="Ammanuel Beyene" w:date="2022-05-19T18:27:00Z">
        <w:r w:rsidR="006F6BAC">
          <w:t xml:space="preserve"> </w:t>
        </w:r>
      </w:ins>
      <w:ins w:id="3356" w:author="Ammanuel Beyene" w:date="2022-05-19T18:30:00Z">
        <w:r w:rsidR="00F52846">
          <w:t>e</w:t>
        </w:r>
      </w:ins>
      <w:ins w:id="3357" w:author="Ammanuel Beyene" w:date="2022-05-17T21:15:00Z">
        <w:r w:rsidR="007F63DA">
          <w:t xml:space="preserve">ach section has the potential to </w:t>
        </w:r>
        <w:r w:rsidR="00A41BC5">
          <w:t>include more fe</w:t>
        </w:r>
      </w:ins>
      <w:ins w:id="3358" w:author="Ammanuel Beyene" w:date="2022-05-17T21:16:00Z">
        <w:r w:rsidR="00A41BC5">
          <w:t>atures.</w:t>
        </w:r>
      </w:ins>
    </w:p>
    <w:p w14:paraId="1D328303" w14:textId="77777777" w:rsidR="002D2CB3" w:rsidRPr="002D2CB3" w:rsidRDefault="002D2CB3">
      <w:pPr>
        <w:rPr>
          <w:ins w:id="3359" w:author="Ammanuel Beyene" w:date="2022-05-17T21:06:00Z"/>
        </w:rPr>
        <w:pPrChange w:id="3360" w:author="Ammanuel Beyene" w:date="2022-05-17T21:09:00Z">
          <w:pPr>
            <w:pStyle w:val="BodyText"/>
            <w:tabs>
              <w:tab w:val="left" w:pos="540"/>
            </w:tabs>
            <w:ind w:left="547" w:hanging="547"/>
          </w:pPr>
        </w:pPrChange>
      </w:pPr>
    </w:p>
    <w:p w14:paraId="5533353C" w14:textId="400B88DC" w:rsidR="002D2CB3" w:rsidRDefault="002D2CB3" w:rsidP="002D2CB3">
      <w:pPr>
        <w:rPr>
          <w:ins w:id="3361" w:author="Ammanuel Beyene" w:date="2022-05-17T21:09:00Z"/>
        </w:rPr>
      </w:pPr>
      <w:ins w:id="3362" w:author="Ammanuel Beyene" w:date="2022-05-17T21:06:00Z">
        <w:r w:rsidRPr="002D2CB3">
          <w:t xml:space="preserve">Features that could be added </w:t>
        </w:r>
      </w:ins>
      <w:ins w:id="3363" w:author="Ammanuel Beyene" w:date="2022-05-19T18:31:00Z">
        <w:r w:rsidR="00F52846">
          <w:t xml:space="preserve">to the software, </w:t>
        </w:r>
      </w:ins>
      <w:ins w:id="3364" w:author="Ammanuel Beyene" w:date="2022-05-17T21:06:00Z">
        <w:r w:rsidRPr="002D2CB3">
          <w:t>in the future include:</w:t>
        </w:r>
      </w:ins>
    </w:p>
    <w:p w14:paraId="4B7537E9" w14:textId="77777777" w:rsidR="002D2CB3" w:rsidRDefault="002D2CB3" w:rsidP="002D2CB3">
      <w:pPr>
        <w:rPr>
          <w:ins w:id="3365" w:author="Ammanuel Beyene" w:date="2022-05-17T21:09:00Z"/>
        </w:rPr>
      </w:pPr>
    </w:p>
    <w:p w14:paraId="27FC51B3" w14:textId="6913C991" w:rsidR="002D2CB3" w:rsidRDefault="00F52846" w:rsidP="002D2CB3">
      <w:pPr>
        <w:pStyle w:val="ListParagraph"/>
        <w:numPr>
          <w:ilvl w:val="0"/>
          <w:numId w:val="18"/>
        </w:numPr>
        <w:rPr>
          <w:ins w:id="3366" w:author="Ammanuel Beyene" w:date="2022-05-17T21:10:00Z"/>
        </w:rPr>
      </w:pPr>
      <w:ins w:id="3367" w:author="Ammanuel Beyene" w:date="2022-05-19T18:31:00Z">
        <w:r>
          <w:t>In relation to messaging, a</w:t>
        </w:r>
      </w:ins>
      <w:ins w:id="3368" w:author="Ammanuel Beyene" w:date="2022-05-17T21:07:00Z">
        <w:r w:rsidR="002D2CB3" w:rsidRPr="002D2CB3">
          <w:t xml:space="preserve">dd features to make it possible to </w:t>
        </w:r>
      </w:ins>
      <w:ins w:id="3369" w:author="Ammanuel Beyene" w:date="2022-05-15T20:51:00Z">
        <w:r w:rsidR="007137B0" w:rsidRPr="002D2CB3">
          <w:t>cal</w:t>
        </w:r>
      </w:ins>
      <w:ins w:id="3370" w:author="Ammanuel Beyene" w:date="2022-05-17T21:07:00Z">
        <w:r w:rsidR="002D2CB3" w:rsidRPr="002D2CB3">
          <w:t>l</w:t>
        </w:r>
      </w:ins>
      <w:ins w:id="3371" w:author="Ammanuel Beyene" w:date="2022-05-15T20:51:00Z">
        <w:r w:rsidR="007137B0" w:rsidRPr="002D2CB3">
          <w:t xml:space="preserve"> people </w:t>
        </w:r>
      </w:ins>
      <w:ins w:id="3372" w:author="Ammanuel Beyene" w:date="2022-05-17T21:07:00Z">
        <w:r w:rsidR="002D2CB3" w:rsidRPr="002D2CB3">
          <w:t xml:space="preserve">using </w:t>
        </w:r>
      </w:ins>
      <w:ins w:id="3373" w:author="Ammanuel Beyene" w:date="2022-05-15T20:51:00Z">
        <w:r w:rsidR="007137B0" w:rsidRPr="002D2CB3">
          <w:t>audio</w:t>
        </w:r>
      </w:ins>
      <w:ins w:id="3374" w:author="Ammanuel Beyene" w:date="2022-05-17T21:07:00Z">
        <w:r w:rsidR="002D2CB3" w:rsidRPr="002D2CB3">
          <w:t xml:space="preserve"> or </w:t>
        </w:r>
      </w:ins>
      <w:ins w:id="3375" w:author="Ammanuel Beyene" w:date="2022-05-15T20:51:00Z">
        <w:r w:rsidR="007137B0" w:rsidRPr="002D2CB3">
          <w:t>video</w:t>
        </w:r>
      </w:ins>
      <w:ins w:id="3376" w:author="Ammanuel Beyene" w:date="2022-05-17T21:07:00Z">
        <w:r w:rsidR="002D2CB3" w:rsidRPr="002D2CB3">
          <w:t xml:space="preserve"> for various purposes and even </w:t>
        </w:r>
      </w:ins>
      <w:ins w:id="3377" w:author="Ammanuel Beyene" w:date="2022-05-15T20:51:00Z">
        <w:r w:rsidR="007137B0" w:rsidRPr="002D2CB3">
          <w:t>meetings</w:t>
        </w:r>
      </w:ins>
    </w:p>
    <w:p w14:paraId="53FF3CF5" w14:textId="04273D6A" w:rsidR="002D2CB3" w:rsidRDefault="000B47D7" w:rsidP="002D2CB3">
      <w:pPr>
        <w:pStyle w:val="ListParagraph"/>
        <w:numPr>
          <w:ilvl w:val="0"/>
          <w:numId w:val="18"/>
        </w:numPr>
        <w:rPr>
          <w:ins w:id="3378" w:author="Ammanuel Beyene" w:date="2022-05-17T21:10:00Z"/>
        </w:rPr>
      </w:pPr>
      <w:ins w:id="3379" w:author="Ammanuel Beyene" w:date="2022-05-17T21:13:00Z">
        <w:r>
          <w:t>S</w:t>
        </w:r>
      </w:ins>
      <w:ins w:id="3380" w:author="Ammanuel Beyene" w:date="2022-05-17T21:07:00Z">
        <w:r w:rsidR="002D2CB3" w:rsidRPr="002D2CB3">
          <w:t>tep</w:t>
        </w:r>
      </w:ins>
      <w:ins w:id="3381" w:author="Ammanuel Beyene" w:date="2022-05-15T20:50:00Z">
        <w:r w:rsidR="007137B0" w:rsidRPr="002D2CB3">
          <w:t xml:space="preserve"> up the level </w:t>
        </w:r>
      </w:ins>
      <w:ins w:id="3382" w:author="Ammanuel Beyene" w:date="2022-05-15T20:52:00Z">
        <w:r w:rsidR="007137B0" w:rsidRPr="002D2CB3">
          <w:t>to</w:t>
        </w:r>
      </w:ins>
      <w:ins w:id="3383" w:author="Ammanuel Beyene" w:date="2022-05-19T18:31:00Z">
        <w:r w:rsidR="00A85618">
          <w:t xml:space="preserve"> include not</w:t>
        </w:r>
      </w:ins>
      <w:ins w:id="3384" w:author="Ammanuel Beyene" w:date="2022-05-17T21:08:00Z">
        <w:r w:rsidR="002D2CB3" w:rsidRPr="002D2CB3">
          <w:t xml:space="preserve"> only local events and posts but </w:t>
        </w:r>
      </w:ins>
      <w:ins w:id="3385" w:author="Ammanuel Beyene" w:date="2022-05-19T18:31:00Z">
        <w:r w:rsidR="00A85618">
          <w:t xml:space="preserve">also </w:t>
        </w:r>
      </w:ins>
      <w:ins w:id="3386" w:author="Ammanuel Beyene" w:date="2022-05-15T20:52:00Z">
        <w:r w:rsidR="007137B0" w:rsidRPr="002D2CB3">
          <w:t xml:space="preserve">city </w:t>
        </w:r>
      </w:ins>
      <w:ins w:id="3387" w:author="Ammanuel Beyene" w:date="2022-05-19T18:31:00Z">
        <w:r w:rsidR="00A85618">
          <w:t xml:space="preserve">level </w:t>
        </w:r>
      </w:ins>
      <w:ins w:id="3388" w:author="Ammanuel Beyene" w:date="2022-05-15T20:52:00Z">
        <w:r w:rsidR="007137B0" w:rsidRPr="002D2CB3">
          <w:t>events</w:t>
        </w:r>
      </w:ins>
      <w:ins w:id="3389" w:author="Ammanuel Beyene" w:date="2022-05-19T18:31:00Z">
        <w:r w:rsidR="00A85618">
          <w:t xml:space="preserve"> as well as posts</w:t>
        </w:r>
      </w:ins>
    </w:p>
    <w:p w14:paraId="5CB5FE8E" w14:textId="624BE141" w:rsidR="002D2CB3" w:rsidRDefault="002D2CB3" w:rsidP="002D2CB3">
      <w:pPr>
        <w:pStyle w:val="ListParagraph"/>
        <w:numPr>
          <w:ilvl w:val="0"/>
          <w:numId w:val="18"/>
        </w:numPr>
        <w:rPr>
          <w:ins w:id="3390" w:author="Ammanuel Beyene" w:date="2022-05-17T21:11:00Z"/>
        </w:rPr>
      </w:pPr>
      <w:ins w:id="3391" w:author="Ammanuel Beyene" w:date="2022-05-17T21:08:00Z">
        <w:r w:rsidRPr="002D2CB3">
          <w:t xml:space="preserve">Could add social media section where users can have all their social media accounts under one section and can navigate easily through them. The </w:t>
        </w:r>
      </w:ins>
      <w:ins w:id="3392" w:author="Ammanuel Beyene" w:date="2022-05-17T21:11:00Z">
        <w:r w:rsidR="007D6809">
          <w:t xml:space="preserve">events and </w:t>
        </w:r>
      </w:ins>
      <w:ins w:id="3393" w:author="Ammanuel Beyene" w:date="2022-05-17T21:08:00Z">
        <w:r w:rsidRPr="002D2CB3">
          <w:t>planner section goes well</w:t>
        </w:r>
      </w:ins>
      <w:ins w:id="3394" w:author="Ammanuel Beyene" w:date="2022-05-17T21:09:00Z">
        <w:r w:rsidRPr="002D2CB3">
          <w:t xml:space="preserve"> with this because </w:t>
        </w:r>
      </w:ins>
      <w:ins w:id="3395" w:author="Ammanuel Beyene" w:date="2022-05-17T21:10:00Z">
        <w:r w:rsidR="007D6809">
          <w:t xml:space="preserve">it can be updated based on </w:t>
        </w:r>
      </w:ins>
      <w:ins w:id="3396" w:author="Ammanuel Beyene" w:date="2022-05-17T21:11:00Z">
        <w:r w:rsidR="007D6809">
          <w:t xml:space="preserve">events, </w:t>
        </w:r>
      </w:ins>
      <w:ins w:id="3397" w:author="Ammanuel Beyene" w:date="2022-05-17T21:13:00Z">
        <w:r w:rsidR="00AC0D96">
          <w:t>meetings,</w:t>
        </w:r>
      </w:ins>
      <w:ins w:id="3398" w:author="Ammanuel Beyene" w:date="2022-05-17T21:11:00Z">
        <w:r w:rsidR="007D6809">
          <w:t xml:space="preserve"> and </w:t>
        </w:r>
      </w:ins>
      <w:ins w:id="3399" w:author="Ammanuel Beyene" w:date="2022-05-17T21:10:00Z">
        <w:r w:rsidR="007D6809">
          <w:t>schedules from the social media as well</w:t>
        </w:r>
      </w:ins>
    </w:p>
    <w:p w14:paraId="3156634E" w14:textId="19B21CF3" w:rsidR="007D6809" w:rsidRDefault="00D2487A">
      <w:pPr>
        <w:pStyle w:val="ListParagraph"/>
        <w:numPr>
          <w:ilvl w:val="0"/>
          <w:numId w:val="18"/>
        </w:numPr>
        <w:rPr>
          <w:ins w:id="3400" w:author="Ammanuel Beyene" w:date="2022-05-19T23:09:00Z"/>
        </w:rPr>
      </w:pPr>
      <w:ins w:id="3401" w:author="Ammanuel Beyene" w:date="2022-05-17T21:43:00Z">
        <w:r>
          <w:t>When co</w:t>
        </w:r>
      </w:ins>
      <w:ins w:id="3402" w:author="Ammanuel Beyene" w:date="2022-05-17T21:44:00Z">
        <w:r>
          <w:t xml:space="preserve">mmenting on post, there will be a section that users </w:t>
        </w:r>
        <w:proofErr w:type="gramStart"/>
        <w:r>
          <w:t>have to</w:t>
        </w:r>
        <w:proofErr w:type="gramEnd"/>
        <w:r>
          <w:t xml:space="preserve"> fill out, which asks for the expertise level of the user in that area. </w:t>
        </w:r>
      </w:ins>
      <w:ins w:id="3403" w:author="Ammanuel Beyene" w:date="2022-05-17T21:45:00Z">
        <w:r>
          <w:t>So,</w:t>
        </w:r>
      </w:ins>
      <w:ins w:id="3404" w:author="Ammanuel Beyene" w:date="2022-05-17T21:44:00Z">
        <w:r>
          <w:t xml:space="preserve"> when other users see a user’s post or comment, they can click </w:t>
        </w:r>
      </w:ins>
      <w:ins w:id="3405" w:author="Ammanuel Beyene" w:date="2022-05-17T21:45:00Z">
        <w:r>
          <w:t>expertise</w:t>
        </w:r>
      </w:ins>
      <w:ins w:id="3406" w:author="Ammanuel Beyene" w:date="2022-05-17T21:44:00Z">
        <w:r>
          <w:t xml:space="preserve"> level,</w:t>
        </w:r>
      </w:ins>
      <w:ins w:id="3407" w:author="Ammanuel Beyene" w:date="2022-05-17T21:45:00Z">
        <w:r>
          <w:t xml:space="preserve"> which will show them how experienced the user is in that </w:t>
        </w:r>
        <w:proofErr w:type="gramStart"/>
        <w:r>
          <w:t>particular field</w:t>
        </w:r>
        <w:proofErr w:type="gramEnd"/>
        <w:r>
          <w:t xml:space="preserve">. The system’s security can validate user’s expertise level, although it will be difficult to check and validate all types of expertise’s. </w:t>
        </w:r>
      </w:ins>
    </w:p>
    <w:p w14:paraId="708B2748" w14:textId="3234BAF4" w:rsidR="00FB0FA2" w:rsidRDefault="00643546">
      <w:pPr>
        <w:pStyle w:val="ListParagraph"/>
        <w:numPr>
          <w:ilvl w:val="0"/>
          <w:numId w:val="18"/>
        </w:numPr>
        <w:rPr>
          <w:ins w:id="3408" w:author="Ammanuel Beyene" w:date="2022-05-20T23:53:00Z"/>
        </w:rPr>
      </w:pPr>
      <w:ins w:id="3409" w:author="Ammanuel Beyene" w:date="2022-05-20T23:52:00Z">
        <w:r>
          <w:t>C</w:t>
        </w:r>
      </w:ins>
      <w:ins w:id="3410" w:author="Ammanuel Beyene" w:date="2022-05-19T23:09:00Z">
        <w:r w:rsidR="004E5CE5">
          <w:t xml:space="preserve">ovid 19 precaution measures </w:t>
        </w:r>
      </w:ins>
      <w:ins w:id="3411" w:author="Ammanuel Beyene" w:date="2022-05-20T23:52:00Z">
        <w:r>
          <w:t xml:space="preserve">displayed on the home page as well as </w:t>
        </w:r>
      </w:ins>
      <w:ins w:id="3412" w:author="Ammanuel Beyene" w:date="2022-05-20T23:53:00Z">
        <w:r w:rsidR="00FB0FA2">
          <w:t xml:space="preserve">covid </w:t>
        </w:r>
      </w:ins>
      <w:ins w:id="3413" w:author="Ammanuel Beyene" w:date="2022-05-20T23:52:00Z">
        <w:r>
          <w:t xml:space="preserve">requirements </w:t>
        </w:r>
        <w:r w:rsidR="00FB0FA2">
          <w:t>needed</w:t>
        </w:r>
      </w:ins>
      <w:ins w:id="3414" w:author="Ammanuel Beyene" w:date="2022-05-20T23:53:00Z">
        <w:r w:rsidR="00FB0FA2">
          <w:t xml:space="preserve"> (suggested </w:t>
        </w:r>
      </w:ins>
      <w:ins w:id="3415" w:author="Ammanuel Beyene" w:date="2022-05-20T23:55:00Z">
        <w:r w:rsidR="00FB0FA2">
          <w:t>beforehand</w:t>
        </w:r>
      </w:ins>
      <w:ins w:id="3416" w:author="Ammanuel Beyene" w:date="2022-05-20T23:54:00Z">
        <w:r w:rsidR="00FB0FA2">
          <w:t>)</w:t>
        </w:r>
      </w:ins>
      <w:ins w:id="3417" w:author="Ammanuel Beyene" w:date="2022-05-20T23:52:00Z">
        <w:r w:rsidR="00FB0FA2">
          <w:t xml:space="preserve"> </w:t>
        </w:r>
      </w:ins>
      <w:ins w:id="3418" w:author="Ammanuel Beyene" w:date="2022-05-20T23:53:00Z">
        <w:r w:rsidR="00FB0FA2">
          <w:t>when</w:t>
        </w:r>
      </w:ins>
      <w:ins w:id="3419" w:author="Ammanuel Beyene" w:date="2022-05-20T23:52:00Z">
        <w:r w:rsidR="00FB0FA2">
          <w:t xml:space="preserve"> signing up for posts can be updated per </w:t>
        </w:r>
      </w:ins>
      <w:ins w:id="3420" w:author="Ammanuel Beyene" w:date="2022-05-20T23:54:00Z">
        <w:r w:rsidR="00FB0FA2">
          <w:t xml:space="preserve">the </w:t>
        </w:r>
      </w:ins>
      <w:ins w:id="3421" w:author="Ammanuel Beyene" w:date="2022-05-20T23:53:00Z">
        <w:r w:rsidR="00FB0FA2">
          <w:t xml:space="preserve">community’s respective state’s rules. </w:t>
        </w:r>
      </w:ins>
    </w:p>
    <w:p w14:paraId="610D43E8" w14:textId="281EB289" w:rsidR="004E5CE5" w:rsidRPr="002D2CB3" w:rsidRDefault="00FB0FA2">
      <w:pPr>
        <w:pStyle w:val="ListParagraph"/>
        <w:numPr>
          <w:ilvl w:val="0"/>
          <w:numId w:val="18"/>
        </w:numPr>
        <w:rPr>
          <w:ins w:id="3422" w:author="Ammanuel Beyene" w:date="2022-05-15T20:52:00Z"/>
        </w:rPr>
        <w:pPrChange w:id="3423" w:author="Ammanuel Beyene" w:date="2022-05-17T21:09:00Z">
          <w:pPr>
            <w:pStyle w:val="BodyText"/>
            <w:tabs>
              <w:tab w:val="left" w:pos="540"/>
            </w:tabs>
            <w:ind w:left="547" w:hanging="547"/>
          </w:pPr>
        </w:pPrChange>
      </w:pPr>
      <w:ins w:id="3424" w:author="Ammanuel Beyene" w:date="2022-05-20T23:53:00Z">
        <w:r>
          <w:t xml:space="preserve">If </w:t>
        </w:r>
      </w:ins>
      <w:ins w:id="3425" w:author="Ammanuel Beyene" w:date="2022-05-20T23:54:00Z">
        <w:r>
          <w:t xml:space="preserve">any similar </w:t>
        </w:r>
      </w:ins>
      <w:ins w:id="3426" w:author="Ammanuel Beyene" w:date="2022-05-20T23:55:00Z">
        <w:r>
          <w:t>informatic</w:t>
        </w:r>
      </w:ins>
      <w:ins w:id="3427" w:author="Ammanuel Beyene" w:date="2022-05-20T23:54:00Z">
        <w:r>
          <w:t xml:space="preserve"> displays are needed or</w:t>
        </w:r>
      </w:ins>
      <w:ins w:id="3428" w:author="Ammanuel Beyene" w:date="2022-05-20T23:55:00Z">
        <w:r>
          <w:t xml:space="preserve"> a</w:t>
        </w:r>
      </w:ins>
      <w:ins w:id="3429" w:author="Ammanuel Beyene" w:date="2022-05-20T23:53:00Z">
        <w:r>
          <w:t xml:space="preserve"> new </w:t>
        </w:r>
      </w:ins>
      <w:ins w:id="3430" w:author="Ammanuel Beyene" w:date="2022-05-20T23:54:00Z">
        <w:r>
          <w:t xml:space="preserve">epidemic arises, </w:t>
        </w:r>
      </w:ins>
      <w:ins w:id="3431" w:author="Ammanuel Beyene" w:date="2022-05-20T23:55:00Z">
        <w:r>
          <w:t>the home page will display the warning message along with the guidelines required to be safe</w:t>
        </w:r>
      </w:ins>
    </w:p>
    <w:p w14:paraId="43A7C7D9" w14:textId="5A93D613" w:rsidR="007137B0" w:rsidRDefault="007137B0" w:rsidP="004E401F">
      <w:pPr>
        <w:pStyle w:val="BodyText"/>
        <w:tabs>
          <w:tab w:val="left" w:pos="540"/>
        </w:tabs>
        <w:ind w:left="547" w:hanging="547"/>
        <w:rPr>
          <w:ins w:id="3432" w:author="Ammanuel Beyene" w:date="2022-05-17T21:11:00Z"/>
          <w:rFonts w:ascii="Calibri" w:hAnsi="Calibri"/>
        </w:rPr>
      </w:pPr>
    </w:p>
    <w:p w14:paraId="74889082" w14:textId="3C971D39" w:rsidR="007D6809" w:rsidRDefault="007D6809" w:rsidP="004E401F">
      <w:pPr>
        <w:pStyle w:val="BodyText"/>
        <w:tabs>
          <w:tab w:val="left" w:pos="540"/>
        </w:tabs>
        <w:ind w:left="547" w:hanging="547"/>
        <w:rPr>
          <w:ins w:id="3433" w:author="Ammanuel Beyene" w:date="2022-05-17T21:11:00Z"/>
          <w:rFonts w:ascii="Calibri" w:hAnsi="Calibri"/>
        </w:rPr>
      </w:pPr>
    </w:p>
    <w:p w14:paraId="0C48F9FD" w14:textId="66AB1010" w:rsidR="007D6809" w:rsidRDefault="007D6809" w:rsidP="004E401F">
      <w:pPr>
        <w:pStyle w:val="BodyText"/>
        <w:tabs>
          <w:tab w:val="left" w:pos="540"/>
        </w:tabs>
        <w:ind w:left="547" w:hanging="547"/>
        <w:rPr>
          <w:ins w:id="3434" w:author="Ammanuel Beyene" w:date="2022-05-17T21:11:00Z"/>
          <w:rFonts w:ascii="Calibri" w:hAnsi="Calibri"/>
        </w:rPr>
      </w:pPr>
    </w:p>
    <w:p w14:paraId="4B9415A5" w14:textId="0B0F40FF" w:rsidR="007D6809" w:rsidRDefault="007D6809" w:rsidP="004E401F">
      <w:pPr>
        <w:pStyle w:val="BodyText"/>
        <w:tabs>
          <w:tab w:val="left" w:pos="540"/>
        </w:tabs>
        <w:ind w:left="547" w:hanging="547"/>
        <w:rPr>
          <w:ins w:id="3435" w:author="Ammanuel Beyene" w:date="2022-05-17T21:11:00Z"/>
          <w:rFonts w:ascii="Calibri" w:hAnsi="Calibri"/>
        </w:rPr>
      </w:pPr>
    </w:p>
    <w:p w14:paraId="633D393F" w14:textId="1EE7B82A" w:rsidR="007D6809" w:rsidRDefault="007D6809" w:rsidP="004E401F">
      <w:pPr>
        <w:pStyle w:val="BodyText"/>
        <w:tabs>
          <w:tab w:val="left" w:pos="540"/>
        </w:tabs>
        <w:ind w:left="547" w:hanging="547"/>
        <w:rPr>
          <w:ins w:id="3436" w:author="Ammanuel Beyene" w:date="2022-05-17T21:11:00Z"/>
          <w:rFonts w:ascii="Calibri" w:hAnsi="Calibri"/>
        </w:rPr>
      </w:pPr>
    </w:p>
    <w:p w14:paraId="3A90DEC0" w14:textId="62BE4E21" w:rsidR="007D6809" w:rsidRDefault="007D6809" w:rsidP="004E401F">
      <w:pPr>
        <w:pStyle w:val="BodyText"/>
        <w:tabs>
          <w:tab w:val="left" w:pos="540"/>
        </w:tabs>
        <w:ind w:left="547" w:hanging="547"/>
        <w:rPr>
          <w:ins w:id="3437" w:author="Ammanuel Beyene" w:date="2022-05-17T21:11:00Z"/>
          <w:rFonts w:ascii="Calibri" w:hAnsi="Calibri"/>
        </w:rPr>
      </w:pPr>
    </w:p>
    <w:p w14:paraId="39C834C9" w14:textId="200CAD59" w:rsidR="007D6809" w:rsidRDefault="007D6809" w:rsidP="004E401F">
      <w:pPr>
        <w:pStyle w:val="BodyText"/>
        <w:tabs>
          <w:tab w:val="left" w:pos="540"/>
        </w:tabs>
        <w:ind w:left="547" w:hanging="547"/>
        <w:rPr>
          <w:ins w:id="3438" w:author="Ammanuel Beyene" w:date="2022-05-17T21:11:00Z"/>
          <w:rFonts w:ascii="Calibri" w:hAnsi="Calibri"/>
        </w:rPr>
      </w:pPr>
    </w:p>
    <w:p w14:paraId="2162E582" w14:textId="6A0B6C37" w:rsidR="007D6809" w:rsidRDefault="007D6809" w:rsidP="004E401F">
      <w:pPr>
        <w:pStyle w:val="BodyText"/>
        <w:tabs>
          <w:tab w:val="left" w:pos="540"/>
        </w:tabs>
        <w:ind w:left="547" w:hanging="547"/>
        <w:rPr>
          <w:ins w:id="3439" w:author="Ammanuel Beyene" w:date="2022-05-17T21:11:00Z"/>
          <w:rFonts w:ascii="Calibri" w:hAnsi="Calibri"/>
        </w:rPr>
      </w:pPr>
    </w:p>
    <w:p w14:paraId="53435877" w14:textId="2DDAF6DD" w:rsidR="007D6809" w:rsidRDefault="007D6809" w:rsidP="004E401F">
      <w:pPr>
        <w:pStyle w:val="BodyText"/>
        <w:tabs>
          <w:tab w:val="left" w:pos="540"/>
        </w:tabs>
        <w:ind w:left="547" w:hanging="547"/>
        <w:rPr>
          <w:ins w:id="3440" w:author="Ammanuel Beyene" w:date="2022-05-17T21:11:00Z"/>
          <w:rFonts w:ascii="Calibri" w:hAnsi="Calibri"/>
        </w:rPr>
      </w:pPr>
    </w:p>
    <w:p w14:paraId="443D4B7C" w14:textId="7E85ADA8" w:rsidR="007D6809" w:rsidRDefault="007D6809" w:rsidP="004E401F">
      <w:pPr>
        <w:pStyle w:val="BodyText"/>
        <w:tabs>
          <w:tab w:val="left" w:pos="540"/>
        </w:tabs>
        <w:ind w:left="547" w:hanging="547"/>
        <w:rPr>
          <w:ins w:id="3441" w:author="Ammanuel Beyene" w:date="2022-05-17T21:11:00Z"/>
          <w:rFonts w:ascii="Calibri" w:hAnsi="Calibri"/>
        </w:rPr>
      </w:pPr>
    </w:p>
    <w:p w14:paraId="69640F86" w14:textId="5B2ED20A" w:rsidR="007D6809" w:rsidRDefault="007D6809" w:rsidP="004E401F">
      <w:pPr>
        <w:pStyle w:val="BodyText"/>
        <w:tabs>
          <w:tab w:val="left" w:pos="540"/>
        </w:tabs>
        <w:ind w:left="547" w:hanging="547"/>
        <w:rPr>
          <w:ins w:id="3442" w:author="Ammanuel Beyene" w:date="2022-05-17T21:11:00Z"/>
          <w:rFonts w:ascii="Calibri" w:hAnsi="Calibri"/>
        </w:rPr>
      </w:pPr>
    </w:p>
    <w:p w14:paraId="487FA983" w14:textId="4392EFE4" w:rsidR="007D6809" w:rsidRPr="0034053E" w:rsidDel="0066359A" w:rsidRDefault="007D6809">
      <w:pPr>
        <w:pStyle w:val="Heading1"/>
        <w:rPr>
          <w:del w:id="3443" w:author="Ammanuel Beyene" w:date="2022-05-17T21:29:00Z"/>
        </w:rPr>
        <w:pPrChange w:id="3444" w:author="Ammanuel Beyene" w:date="2022-05-17T21:29:00Z">
          <w:pPr>
            <w:pStyle w:val="BodyText"/>
            <w:tabs>
              <w:tab w:val="left" w:pos="540"/>
            </w:tabs>
            <w:ind w:left="547" w:hanging="547"/>
          </w:pPr>
        </w:pPrChange>
      </w:pPr>
    </w:p>
    <w:p w14:paraId="263A635E" w14:textId="418153F9" w:rsidR="0066359A" w:rsidRPr="00222173" w:rsidDel="00222173" w:rsidRDefault="004E401F">
      <w:pPr>
        <w:pStyle w:val="Heading1"/>
        <w:rPr>
          <w:del w:id="3445" w:author="Ammanuel Beyene" w:date="2022-05-17T21:32:00Z"/>
          <w:b/>
          <w:bCs/>
          <w:color w:val="000000" w:themeColor="text1"/>
          <w:rPrChange w:id="3446" w:author="Ammanuel Beyene" w:date="2022-05-17T21:32:00Z">
            <w:rPr>
              <w:del w:id="3447" w:author="Ammanuel Beyene" w:date="2022-05-17T21:32:00Z"/>
              <w:b/>
              <w:bCs/>
              <w:color w:val="000000"/>
            </w:rPr>
          </w:rPrChange>
        </w:rPr>
        <w:pPrChange w:id="3448" w:author="Ammanuel Beyene" w:date="2022-05-17T21:32:00Z">
          <w:pPr>
            <w:pStyle w:val="BodyText"/>
            <w:keepNext/>
            <w:spacing w:before="240"/>
            <w:ind w:left="547" w:hanging="547"/>
            <w:outlineLvl w:val="0"/>
          </w:pPr>
        </w:pPrChange>
      </w:pPr>
      <w:del w:id="3449" w:author="Ammanuel Beyene" w:date="2022-05-17T21:29:00Z">
        <w:r w:rsidRPr="00675606" w:rsidDel="0066359A">
          <w:rPr>
            <w:b/>
            <w:bCs/>
            <w:color w:val="000000" w:themeColor="text1"/>
            <w:highlight w:val="darkCyan"/>
            <w:rPrChange w:id="3450" w:author="Ammanuel Beyene" w:date="2022-05-17T21:30:00Z">
              <w:rPr>
                <w:highlight w:val="darkCyan"/>
              </w:rPr>
            </w:rPrChange>
          </w:rPr>
          <w:delText xml:space="preserve">7.0 </w:delText>
        </w:r>
        <w:r w:rsidRPr="00675606" w:rsidDel="0066359A">
          <w:rPr>
            <w:b/>
            <w:bCs/>
            <w:color w:val="000000" w:themeColor="text1"/>
            <w:highlight w:val="darkCyan"/>
            <w:rPrChange w:id="3451" w:author="Ammanuel Beyene" w:date="2022-05-17T21:30:00Z">
              <w:rPr>
                <w:highlight w:val="darkCyan"/>
              </w:rPr>
            </w:rPrChange>
          </w:rPr>
          <w:tab/>
          <w:delText>Conclusions and Recommendations</w:delText>
        </w:r>
        <w:r w:rsidRPr="00675606" w:rsidDel="0066359A">
          <w:rPr>
            <w:b/>
            <w:bCs/>
            <w:color w:val="000000" w:themeColor="text1"/>
            <w:rPrChange w:id="3452" w:author="Ammanuel Beyene" w:date="2022-05-17T21:30:00Z">
              <w:rPr>
                <w:bCs/>
                <w:color w:val="000000"/>
              </w:rPr>
            </w:rPrChange>
          </w:rPr>
          <w:delText xml:space="preserve">. </w:delText>
        </w:r>
      </w:del>
      <w:bookmarkStart w:id="3453" w:name="_Toc105364031"/>
      <w:ins w:id="3454" w:author="Ammanuel Beyene" w:date="2022-05-17T21:29:00Z">
        <w:r w:rsidR="0066359A" w:rsidRPr="00675606">
          <w:rPr>
            <w:b/>
            <w:bCs/>
            <w:color w:val="000000" w:themeColor="text1"/>
            <w:rPrChange w:id="3455" w:author="Ammanuel Beyene" w:date="2022-05-17T21:30:00Z">
              <w:rPr>
                <w:bCs/>
                <w:color w:val="000000"/>
              </w:rPr>
            </w:rPrChange>
          </w:rPr>
          <w:t>7.0 Conclusions and Recommendations</w:t>
        </w:r>
      </w:ins>
      <w:bookmarkEnd w:id="3453"/>
    </w:p>
    <w:p w14:paraId="1E202114" w14:textId="5D1335DE" w:rsidR="002312E2" w:rsidRDefault="004E401F">
      <w:pPr>
        <w:pStyle w:val="Heading1"/>
        <w:rPr>
          <w:ins w:id="3456" w:author="Ammanuel Beyene" w:date="2022-05-15T21:00:00Z"/>
          <w:bCs/>
          <w:color w:val="000000"/>
          <w:sz w:val="22"/>
        </w:rPr>
        <w:pPrChange w:id="3457" w:author="Ammanuel Beyene" w:date="2022-05-17T21:32:00Z">
          <w:pPr>
            <w:pStyle w:val="BodyText"/>
            <w:ind w:left="547" w:hanging="547"/>
          </w:pPr>
        </w:pPrChange>
      </w:pPr>
      <w:del w:id="3458" w:author="Ammanuel Beyene" w:date="2022-05-17T21:32:00Z">
        <w:r w:rsidRPr="0034053E" w:rsidDel="00222173">
          <w:rPr>
            <w:bCs/>
            <w:color w:val="000000"/>
            <w:sz w:val="22"/>
          </w:rPr>
          <w:delText>These may be</w:delText>
        </w:r>
        <w:r w:rsidDel="00222173">
          <w:rPr>
            <w:bCs/>
            <w:color w:val="000000"/>
            <w:sz w:val="22"/>
          </w:rPr>
          <w:delText xml:space="preserve"> organized as</w:delText>
        </w:r>
        <w:r w:rsidRPr="0034053E" w:rsidDel="00222173">
          <w:rPr>
            <w:bCs/>
            <w:color w:val="000000"/>
            <w:sz w:val="22"/>
          </w:rPr>
          <w:delText xml:space="preserve"> two separate sections or two</w:delText>
        </w:r>
        <w:r w:rsidDel="00222173">
          <w:rPr>
            <w:bCs/>
            <w:color w:val="000000"/>
            <w:sz w:val="22"/>
          </w:rPr>
          <w:delText xml:space="preserve"> </w:delText>
        </w:r>
        <w:r w:rsidRPr="00B50CBC" w:rsidDel="00222173">
          <w:rPr>
            <w:bCs/>
            <w:i/>
            <w:color w:val="000000"/>
            <w:sz w:val="22"/>
          </w:rPr>
          <w:delText>distinct</w:delText>
        </w:r>
        <w:r w:rsidRPr="0034053E" w:rsidDel="00222173">
          <w:rPr>
            <w:bCs/>
            <w:color w:val="000000"/>
            <w:sz w:val="22"/>
          </w:rPr>
          <w:delText xml:space="preserve"> parts of section</w:delText>
        </w:r>
        <w:r w:rsidDel="00222173">
          <w:rPr>
            <w:bCs/>
            <w:color w:val="000000"/>
            <w:sz w:val="22"/>
          </w:rPr>
          <w:delText xml:space="preserve"> 7. </w:delText>
        </w:r>
        <w:r w:rsidRPr="0034053E" w:rsidDel="00222173">
          <w:rPr>
            <w:bCs/>
            <w:color w:val="000000"/>
            <w:sz w:val="22"/>
          </w:rPr>
          <w:delText>In either case, this is one place where a section introduction is neither needed nor recommended</w:delText>
        </w:r>
        <w:r w:rsidDel="00222173">
          <w:rPr>
            <w:bCs/>
            <w:color w:val="000000"/>
            <w:sz w:val="22"/>
          </w:rPr>
          <w:delText>.</w:delText>
        </w:r>
        <w:r w:rsidRPr="0034053E" w:rsidDel="00222173">
          <w:rPr>
            <w:bCs/>
            <w:color w:val="000000"/>
            <w:sz w:val="22"/>
          </w:rPr>
          <w:delText xml:space="preserve"> </w:delText>
        </w:r>
      </w:del>
    </w:p>
    <w:p w14:paraId="47522A7B" w14:textId="36349BC2" w:rsidR="002312E2" w:rsidRDefault="002312E2">
      <w:pPr>
        <w:pStyle w:val="Heading2"/>
        <w:rPr>
          <w:ins w:id="3459" w:author="Ammanuel Beyene" w:date="2022-05-15T21:00:00Z"/>
        </w:rPr>
        <w:pPrChange w:id="3460" w:author="Ammanuel Beyene" w:date="2022-05-17T21:29:00Z">
          <w:pPr>
            <w:pStyle w:val="BodyText"/>
            <w:ind w:left="547" w:hanging="547"/>
          </w:pPr>
        </w:pPrChange>
      </w:pPr>
    </w:p>
    <w:p w14:paraId="1B482A9C" w14:textId="35BC4101" w:rsidR="002312E2" w:rsidRPr="00FB7325" w:rsidRDefault="00EF3BFC">
      <w:pPr>
        <w:pStyle w:val="Heading2"/>
        <w:rPr>
          <w:ins w:id="3461" w:author="Ammanuel Beyene" w:date="2022-05-15T21:04:00Z"/>
          <w:b/>
          <w:bCs/>
          <w:color w:val="000000" w:themeColor="text1"/>
          <w:sz w:val="28"/>
          <w:szCs w:val="28"/>
          <w:rPrChange w:id="3462" w:author="Ammanuel Beyene" w:date="2022-05-21T00:24:00Z">
            <w:rPr>
              <w:ins w:id="3463" w:author="Ammanuel Beyene" w:date="2022-05-15T21:04:00Z"/>
              <w:bCs/>
              <w:color w:val="000000"/>
              <w:sz w:val="22"/>
            </w:rPr>
          </w:rPrChange>
        </w:rPr>
        <w:pPrChange w:id="3464" w:author="Ammanuel Beyene" w:date="2022-05-19T19:10:00Z">
          <w:pPr>
            <w:pStyle w:val="BodyText"/>
            <w:ind w:left="547" w:hanging="547"/>
          </w:pPr>
        </w:pPrChange>
      </w:pPr>
      <w:bookmarkStart w:id="3465" w:name="_Toc105364032"/>
      <w:ins w:id="3466" w:author="Ammanuel Beyene" w:date="2022-05-17T21:27:00Z">
        <w:r w:rsidRPr="00FB7325">
          <w:rPr>
            <w:b/>
            <w:bCs/>
            <w:color w:val="000000" w:themeColor="text1"/>
            <w:sz w:val="28"/>
            <w:szCs w:val="28"/>
            <w:rPrChange w:id="3467" w:author="Ammanuel Beyene" w:date="2022-05-21T00:24:00Z">
              <w:rPr>
                <w:b/>
              </w:rPr>
            </w:rPrChange>
          </w:rPr>
          <w:t xml:space="preserve">7.1 </w:t>
        </w:r>
      </w:ins>
      <w:ins w:id="3468" w:author="Ammanuel Beyene" w:date="2022-05-15T21:00:00Z">
        <w:r w:rsidR="002312E2" w:rsidRPr="00FB7325">
          <w:rPr>
            <w:b/>
            <w:bCs/>
            <w:color w:val="000000" w:themeColor="text1"/>
            <w:sz w:val="28"/>
            <w:szCs w:val="28"/>
            <w:rPrChange w:id="3469" w:author="Ammanuel Beyene" w:date="2022-05-21T00:24:00Z">
              <w:rPr>
                <w:bCs/>
                <w:color w:val="000000"/>
                <w:sz w:val="22"/>
              </w:rPr>
            </w:rPrChange>
          </w:rPr>
          <w:t>Conclusion:</w:t>
        </w:r>
      </w:ins>
      <w:bookmarkEnd w:id="3465"/>
    </w:p>
    <w:p w14:paraId="1992CCC7" w14:textId="3C634BCF" w:rsidR="002312E2" w:rsidRDefault="002312E2">
      <w:pPr>
        <w:rPr>
          <w:ins w:id="3470" w:author="Ammanuel Beyene" w:date="2022-05-17T21:21:00Z"/>
          <w:bCs/>
          <w:color w:val="000000"/>
          <w:sz w:val="22"/>
        </w:rPr>
        <w:pPrChange w:id="3471" w:author="Ammanuel Beyene" w:date="2022-05-17T21:22:00Z">
          <w:pPr>
            <w:pStyle w:val="BodyText"/>
            <w:ind w:left="547" w:hanging="547"/>
          </w:pPr>
        </w:pPrChange>
      </w:pPr>
    </w:p>
    <w:p w14:paraId="7EA292B6" w14:textId="1AAB85CA" w:rsidR="004116AD" w:rsidRPr="00AF2160" w:rsidRDefault="004116AD" w:rsidP="00171A12">
      <w:pPr>
        <w:rPr>
          <w:ins w:id="3472" w:author="Ammanuel Beyene" w:date="2022-05-19T18:33:00Z"/>
          <w:bCs/>
          <w:color w:val="000000"/>
          <w:szCs w:val="28"/>
          <w:rPrChange w:id="3473" w:author="Ammanuel Beyene" w:date="2022-05-19T18:46:00Z">
            <w:rPr>
              <w:ins w:id="3474" w:author="Ammanuel Beyene" w:date="2022-05-19T18:33:00Z"/>
              <w:bCs/>
              <w:color w:val="000000"/>
              <w:sz w:val="22"/>
            </w:rPr>
          </w:rPrChange>
        </w:rPr>
      </w:pPr>
      <w:ins w:id="3475" w:author="Ammanuel Beyene" w:date="2022-05-17T21:23:00Z">
        <w:r w:rsidRPr="00AF2160">
          <w:rPr>
            <w:bCs/>
            <w:color w:val="000000"/>
            <w:szCs w:val="28"/>
            <w:rPrChange w:id="3476" w:author="Ammanuel Beyene" w:date="2022-05-19T18:46:00Z">
              <w:rPr>
                <w:bCs/>
                <w:color w:val="000000"/>
                <w:sz w:val="22"/>
              </w:rPr>
            </w:rPrChange>
          </w:rPr>
          <w:lastRenderedPageBreak/>
          <w:t>The DMP</w:t>
        </w:r>
      </w:ins>
      <w:ins w:id="3477" w:author="Ammanuel Beyene" w:date="2022-05-17T21:21:00Z">
        <w:r w:rsidR="004219D2" w:rsidRPr="00AF2160">
          <w:rPr>
            <w:bCs/>
            <w:color w:val="000000"/>
            <w:szCs w:val="28"/>
            <w:rPrChange w:id="3478" w:author="Ammanuel Beyene" w:date="2022-05-19T18:46:00Z">
              <w:rPr>
                <w:bCs/>
                <w:color w:val="000000"/>
                <w:sz w:val="22"/>
              </w:rPr>
            </w:rPrChange>
          </w:rPr>
          <w:t xml:space="preserve"> software </w:t>
        </w:r>
      </w:ins>
      <w:ins w:id="3479" w:author="Ammanuel Beyene" w:date="2022-05-17T21:23:00Z">
        <w:r w:rsidRPr="00AF2160">
          <w:rPr>
            <w:bCs/>
            <w:color w:val="000000"/>
            <w:szCs w:val="28"/>
            <w:rPrChange w:id="3480" w:author="Ammanuel Beyene" w:date="2022-05-19T18:46:00Z">
              <w:rPr>
                <w:bCs/>
                <w:color w:val="000000"/>
                <w:sz w:val="22"/>
              </w:rPr>
            </w:rPrChange>
          </w:rPr>
          <w:t xml:space="preserve">will </w:t>
        </w:r>
      </w:ins>
      <w:ins w:id="3481" w:author="Ammanuel Beyene" w:date="2022-05-17T21:26:00Z">
        <w:r w:rsidR="00EF3BFC" w:rsidRPr="00AF2160">
          <w:rPr>
            <w:bCs/>
            <w:color w:val="000000"/>
            <w:szCs w:val="28"/>
            <w:rPrChange w:id="3482" w:author="Ammanuel Beyene" w:date="2022-05-19T18:46:00Z">
              <w:rPr>
                <w:bCs/>
                <w:color w:val="000000"/>
                <w:sz w:val="22"/>
              </w:rPr>
            </w:rPrChange>
          </w:rPr>
          <w:t>be helpful to</w:t>
        </w:r>
      </w:ins>
      <w:ins w:id="3483" w:author="Ammanuel Beyene" w:date="2022-05-17T21:23:00Z">
        <w:r w:rsidRPr="00AF2160">
          <w:rPr>
            <w:bCs/>
            <w:color w:val="000000"/>
            <w:szCs w:val="28"/>
            <w:rPrChange w:id="3484" w:author="Ammanuel Beyene" w:date="2022-05-19T18:46:00Z">
              <w:rPr>
                <w:bCs/>
                <w:color w:val="000000"/>
                <w:sz w:val="22"/>
              </w:rPr>
            </w:rPrChange>
          </w:rPr>
          <w:t xml:space="preserve"> many communities </w:t>
        </w:r>
      </w:ins>
      <w:ins w:id="3485" w:author="Ammanuel Beyene" w:date="2022-05-17T21:26:00Z">
        <w:r w:rsidR="00EF3BFC" w:rsidRPr="00AF2160">
          <w:rPr>
            <w:bCs/>
            <w:color w:val="000000"/>
            <w:szCs w:val="28"/>
            <w:rPrChange w:id="3486" w:author="Ammanuel Beyene" w:date="2022-05-19T18:46:00Z">
              <w:rPr>
                <w:bCs/>
                <w:color w:val="000000"/>
                <w:sz w:val="22"/>
              </w:rPr>
            </w:rPrChange>
          </w:rPr>
          <w:t xml:space="preserve">once it is implemented. </w:t>
        </w:r>
      </w:ins>
      <w:ins w:id="3487" w:author="Ammanuel Beyene" w:date="2022-05-19T18:46:00Z">
        <w:r w:rsidR="0043384A" w:rsidRPr="007B3270">
          <w:rPr>
            <w:bCs/>
            <w:color w:val="000000"/>
            <w:szCs w:val="28"/>
          </w:rPr>
          <w:t xml:space="preserve">DMP is a good software that will help people to get active, interact more, and make positive changes to their communities. </w:t>
        </w:r>
      </w:ins>
      <w:ins w:id="3488" w:author="Ammanuel Beyene" w:date="2022-05-17T21:26:00Z">
        <w:r w:rsidR="00EF3BFC" w:rsidRPr="00AF2160">
          <w:rPr>
            <w:bCs/>
            <w:color w:val="000000"/>
            <w:szCs w:val="28"/>
            <w:rPrChange w:id="3489" w:author="Ammanuel Beyene" w:date="2022-05-19T18:46:00Z">
              <w:rPr>
                <w:bCs/>
                <w:color w:val="000000"/>
                <w:sz w:val="22"/>
              </w:rPr>
            </w:rPrChange>
          </w:rPr>
          <w:t>I</w:t>
        </w:r>
      </w:ins>
      <w:ins w:id="3490" w:author="Ammanuel Beyene" w:date="2022-05-17T21:23:00Z">
        <w:r w:rsidRPr="00AF2160">
          <w:rPr>
            <w:bCs/>
            <w:color w:val="000000"/>
            <w:szCs w:val="28"/>
            <w:rPrChange w:id="3491" w:author="Ammanuel Beyene" w:date="2022-05-19T18:46:00Z">
              <w:rPr>
                <w:bCs/>
                <w:color w:val="000000"/>
                <w:sz w:val="22"/>
              </w:rPr>
            </w:rPrChange>
          </w:rPr>
          <w:t>ts versatile features will be</w:t>
        </w:r>
      </w:ins>
      <w:ins w:id="3492" w:author="Ammanuel Beyene" w:date="2022-05-17T21:24:00Z">
        <w:r w:rsidRPr="00AF2160">
          <w:rPr>
            <w:bCs/>
            <w:color w:val="000000"/>
            <w:szCs w:val="28"/>
            <w:rPrChange w:id="3493" w:author="Ammanuel Beyene" w:date="2022-05-19T18:46:00Z">
              <w:rPr>
                <w:bCs/>
                <w:color w:val="000000"/>
                <w:sz w:val="22"/>
              </w:rPr>
            </w:rPrChange>
          </w:rPr>
          <w:t xml:space="preserve"> important in carrying out various </w:t>
        </w:r>
      </w:ins>
      <w:ins w:id="3494" w:author="Ammanuel Beyene" w:date="2022-05-19T18:45:00Z">
        <w:r w:rsidR="008D4801" w:rsidRPr="00AF2160">
          <w:rPr>
            <w:bCs/>
            <w:color w:val="000000"/>
            <w:szCs w:val="28"/>
            <w:rPrChange w:id="3495" w:author="Ammanuel Beyene" w:date="2022-05-19T18:46:00Z">
              <w:rPr>
                <w:bCs/>
                <w:color w:val="000000"/>
                <w:sz w:val="22"/>
              </w:rPr>
            </w:rPrChange>
          </w:rPr>
          <w:t>important tasks in an organized fashion</w:t>
        </w:r>
      </w:ins>
      <w:ins w:id="3496" w:author="Ammanuel Beyene" w:date="2022-05-17T21:24:00Z">
        <w:r w:rsidRPr="00AF2160">
          <w:rPr>
            <w:bCs/>
            <w:color w:val="000000"/>
            <w:szCs w:val="28"/>
            <w:rPrChange w:id="3497" w:author="Ammanuel Beyene" w:date="2022-05-19T18:46:00Z">
              <w:rPr>
                <w:bCs/>
                <w:color w:val="000000"/>
                <w:sz w:val="22"/>
              </w:rPr>
            </w:rPrChange>
          </w:rPr>
          <w:t xml:space="preserve">. </w:t>
        </w:r>
      </w:ins>
      <w:ins w:id="3498" w:author="Ammanuel Beyene" w:date="2022-05-17T21:25:00Z">
        <w:r w:rsidRPr="00AF2160">
          <w:rPr>
            <w:bCs/>
            <w:color w:val="000000"/>
            <w:szCs w:val="28"/>
            <w:rPrChange w:id="3499" w:author="Ammanuel Beyene" w:date="2022-05-19T18:46:00Z">
              <w:rPr>
                <w:bCs/>
                <w:color w:val="000000"/>
                <w:sz w:val="22"/>
              </w:rPr>
            </w:rPrChange>
          </w:rPr>
          <w:t>It will help people organize their tasks and responsibilities and carry them out in a seemingly easy manner.</w:t>
        </w:r>
      </w:ins>
      <w:ins w:id="3500" w:author="Ammanuel Beyene" w:date="2022-05-19T18:47:00Z">
        <w:r w:rsidR="00FD6FC3">
          <w:rPr>
            <w:bCs/>
            <w:color w:val="000000"/>
            <w:szCs w:val="28"/>
          </w:rPr>
          <w:t xml:space="preserve"> I</w:t>
        </w:r>
      </w:ins>
      <w:ins w:id="3501" w:author="Ammanuel Beyene" w:date="2022-05-17T21:25:00Z">
        <w:r w:rsidRPr="00AF2160">
          <w:rPr>
            <w:bCs/>
            <w:color w:val="000000"/>
            <w:szCs w:val="28"/>
            <w:rPrChange w:id="3502" w:author="Ammanuel Beyene" w:date="2022-05-19T18:46:00Z">
              <w:rPr>
                <w:bCs/>
                <w:color w:val="000000"/>
                <w:sz w:val="22"/>
              </w:rPr>
            </w:rPrChange>
          </w:rPr>
          <w:t xml:space="preserve">t also has the potential to include more features in the future. </w:t>
        </w:r>
      </w:ins>
      <w:ins w:id="3503" w:author="Ammanuel Beyene" w:date="2022-05-19T18:48:00Z">
        <w:r w:rsidR="00FD6FC3">
          <w:rPr>
            <w:bCs/>
            <w:color w:val="000000"/>
            <w:szCs w:val="28"/>
          </w:rPr>
          <w:t>In terms of content, the DMP</w:t>
        </w:r>
      </w:ins>
      <w:ins w:id="3504" w:author="Ammanuel Beyene" w:date="2022-05-17T21:33:00Z">
        <w:r w:rsidR="00824014" w:rsidRPr="00AF2160">
          <w:rPr>
            <w:bCs/>
            <w:color w:val="000000"/>
            <w:szCs w:val="28"/>
            <w:rPrChange w:id="3505" w:author="Ammanuel Beyene" w:date="2022-05-19T18:46:00Z">
              <w:rPr>
                <w:bCs/>
                <w:color w:val="000000"/>
                <w:sz w:val="22"/>
              </w:rPr>
            </w:rPrChange>
          </w:rPr>
          <w:t xml:space="preserve"> has a large scope</w:t>
        </w:r>
      </w:ins>
      <w:ins w:id="3506" w:author="Ammanuel Beyene" w:date="2022-05-17T21:34:00Z">
        <w:r w:rsidR="00824014" w:rsidRPr="00AF2160">
          <w:rPr>
            <w:bCs/>
            <w:color w:val="000000"/>
            <w:szCs w:val="28"/>
            <w:rPrChange w:id="3507" w:author="Ammanuel Beyene" w:date="2022-05-19T18:46:00Z">
              <w:rPr>
                <w:bCs/>
                <w:color w:val="000000"/>
                <w:sz w:val="22"/>
              </w:rPr>
            </w:rPrChange>
          </w:rPr>
          <w:t xml:space="preserve">, which affects some of its feasibility </w:t>
        </w:r>
      </w:ins>
      <w:ins w:id="3508" w:author="Ammanuel Beyene" w:date="2022-05-17T21:35:00Z">
        <w:r w:rsidR="00824014" w:rsidRPr="00AF2160">
          <w:rPr>
            <w:bCs/>
            <w:color w:val="000000"/>
            <w:szCs w:val="28"/>
            <w:rPrChange w:id="3509" w:author="Ammanuel Beyene" w:date="2022-05-19T18:46:00Z">
              <w:rPr>
                <w:bCs/>
                <w:color w:val="000000"/>
                <w:sz w:val="22"/>
              </w:rPr>
            </w:rPrChange>
          </w:rPr>
          <w:t xml:space="preserve">because of </w:t>
        </w:r>
      </w:ins>
      <w:ins w:id="3510" w:author="Ammanuel Beyene" w:date="2022-05-17T21:36:00Z">
        <w:r w:rsidR="00653405" w:rsidRPr="00AF2160">
          <w:rPr>
            <w:bCs/>
            <w:color w:val="000000"/>
            <w:szCs w:val="28"/>
            <w:rPrChange w:id="3511" w:author="Ammanuel Beyene" w:date="2022-05-19T18:46:00Z">
              <w:rPr>
                <w:bCs/>
                <w:color w:val="000000"/>
                <w:sz w:val="22"/>
              </w:rPr>
            </w:rPrChange>
          </w:rPr>
          <w:t xml:space="preserve">costs and the </w:t>
        </w:r>
      </w:ins>
      <w:ins w:id="3512" w:author="Ammanuel Beyene" w:date="2022-05-19T18:29:00Z">
        <w:r w:rsidR="007F7386" w:rsidRPr="00AF2160">
          <w:rPr>
            <w:bCs/>
            <w:color w:val="000000"/>
            <w:szCs w:val="28"/>
            <w:rPrChange w:id="3513" w:author="Ammanuel Beyene" w:date="2022-05-19T18:46:00Z">
              <w:rPr>
                <w:bCs/>
                <w:color w:val="000000"/>
                <w:sz w:val="22"/>
              </w:rPr>
            </w:rPrChange>
          </w:rPr>
          <w:t>number</w:t>
        </w:r>
      </w:ins>
      <w:ins w:id="3514" w:author="Ammanuel Beyene" w:date="2022-05-17T21:35:00Z">
        <w:r w:rsidR="00824014" w:rsidRPr="00AF2160">
          <w:rPr>
            <w:bCs/>
            <w:color w:val="000000"/>
            <w:szCs w:val="28"/>
            <w:rPrChange w:id="3515" w:author="Ammanuel Beyene" w:date="2022-05-19T18:46:00Z">
              <w:rPr>
                <w:bCs/>
                <w:color w:val="000000"/>
                <w:sz w:val="22"/>
              </w:rPr>
            </w:rPrChange>
          </w:rPr>
          <w:t xml:space="preserve"> of</w:t>
        </w:r>
      </w:ins>
      <w:ins w:id="3516" w:author="Ammanuel Beyene" w:date="2022-05-17T21:34:00Z">
        <w:r w:rsidR="00824014" w:rsidRPr="00AF2160">
          <w:rPr>
            <w:bCs/>
            <w:color w:val="000000"/>
            <w:szCs w:val="28"/>
            <w:rPrChange w:id="3517" w:author="Ammanuel Beyene" w:date="2022-05-19T18:46:00Z">
              <w:rPr>
                <w:bCs/>
                <w:color w:val="000000"/>
                <w:sz w:val="22"/>
              </w:rPr>
            </w:rPrChange>
          </w:rPr>
          <w:t xml:space="preserve"> resources</w:t>
        </w:r>
      </w:ins>
      <w:ins w:id="3518" w:author="Ammanuel Beyene" w:date="2022-05-17T21:35:00Z">
        <w:r w:rsidR="00824014" w:rsidRPr="00AF2160">
          <w:rPr>
            <w:bCs/>
            <w:color w:val="000000"/>
            <w:szCs w:val="28"/>
            <w:rPrChange w:id="3519" w:author="Ammanuel Beyene" w:date="2022-05-19T18:46:00Z">
              <w:rPr>
                <w:bCs/>
                <w:color w:val="000000"/>
                <w:sz w:val="22"/>
              </w:rPr>
            </w:rPrChange>
          </w:rPr>
          <w:t xml:space="preserve"> needed </w:t>
        </w:r>
      </w:ins>
      <w:ins w:id="3520" w:author="Ammanuel Beyene" w:date="2022-05-19T18:32:00Z">
        <w:r w:rsidR="00763FD9" w:rsidRPr="00AF2160">
          <w:rPr>
            <w:bCs/>
            <w:color w:val="000000"/>
            <w:szCs w:val="28"/>
            <w:rPrChange w:id="3521" w:author="Ammanuel Beyene" w:date="2022-05-19T18:46:00Z">
              <w:rPr>
                <w:bCs/>
                <w:color w:val="000000"/>
                <w:sz w:val="22"/>
              </w:rPr>
            </w:rPrChange>
          </w:rPr>
          <w:t>as well as</w:t>
        </w:r>
      </w:ins>
      <w:ins w:id="3522" w:author="Ammanuel Beyene" w:date="2022-05-17T21:37:00Z">
        <w:r w:rsidR="00653405" w:rsidRPr="00AF2160">
          <w:rPr>
            <w:bCs/>
            <w:color w:val="000000"/>
            <w:szCs w:val="28"/>
            <w:rPrChange w:id="3523" w:author="Ammanuel Beyene" w:date="2022-05-19T18:46:00Z">
              <w:rPr>
                <w:bCs/>
                <w:color w:val="000000"/>
                <w:sz w:val="22"/>
              </w:rPr>
            </w:rPrChange>
          </w:rPr>
          <w:t xml:space="preserve"> the</w:t>
        </w:r>
      </w:ins>
      <w:ins w:id="3524" w:author="Ammanuel Beyene" w:date="2022-05-17T21:36:00Z">
        <w:r w:rsidR="00653405" w:rsidRPr="00AF2160">
          <w:rPr>
            <w:bCs/>
            <w:color w:val="000000"/>
            <w:szCs w:val="28"/>
            <w:rPrChange w:id="3525" w:author="Ammanuel Beyene" w:date="2022-05-19T18:46:00Z">
              <w:rPr>
                <w:bCs/>
                <w:color w:val="000000"/>
                <w:sz w:val="22"/>
              </w:rPr>
            </w:rPrChange>
          </w:rPr>
          <w:t xml:space="preserve"> </w:t>
        </w:r>
      </w:ins>
      <w:ins w:id="3526" w:author="Ammanuel Beyene" w:date="2022-05-19T18:29:00Z">
        <w:r w:rsidR="003C4ABF" w:rsidRPr="00AF2160">
          <w:rPr>
            <w:bCs/>
            <w:color w:val="000000"/>
            <w:szCs w:val="28"/>
            <w:rPrChange w:id="3527" w:author="Ammanuel Beyene" w:date="2022-05-19T18:46:00Z">
              <w:rPr>
                <w:bCs/>
                <w:color w:val="000000"/>
                <w:sz w:val="22"/>
              </w:rPr>
            </w:rPrChange>
          </w:rPr>
          <w:t>number</w:t>
        </w:r>
      </w:ins>
      <w:ins w:id="3528" w:author="Ammanuel Beyene" w:date="2022-05-17T21:36:00Z">
        <w:r w:rsidR="00653405" w:rsidRPr="00AF2160">
          <w:rPr>
            <w:bCs/>
            <w:color w:val="000000"/>
            <w:szCs w:val="28"/>
            <w:rPrChange w:id="3529" w:author="Ammanuel Beyene" w:date="2022-05-19T18:46:00Z">
              <w:rPr>
                <w:bCs/>
                <w:color w:val="000000"/>
                <w:sz w:val="22"/>
              </w:rPr>
            </w:rPrChange>
          </w:rPr>
          <w:t xml:space="preserve"> of</w:t>
        </w:r>
      </w:ins>
      <w:ins w:id="3530" w:author="Ammanuel Beyene" w:date="2022-05-17T21:35:00Z">
        <w:r w:rsidR="00824014" w:rsidRPr="00AF2160">
          <w:rPr>
            <w:bCs/>
            <w:color w:val="000000"/>
            <w:szCs w:val="28"/>
            <w:rPrChange w:id="3531" w:author="Ammanuel Beyene" w:date="2022-05-19T18:46:00Z">
              <w:rPr>
                <w:bCs/>
                <w:color w:val="000000"/>
                <w:sz w:val="22"/>
              </w:rPr>
            </w:rPrChange>
          </w:rPr>
          <w:t xml:space="preserve"> resources available.</w:t>
        </w:r>
      </w:ins>
      <w:ins w:id="3532" w:author="Ammanuel Beyene" w:date="2022-05-17T21:34:00Z">
        <w:r w:rsidR="00824014" w:rsidRPr="00AF2160">
          <w:rPr>
            <w:bCs/>
            <w:color w:val="000000"/>
            <w:szCs w:val="28"/>
            <w:rPrChange w:id="3533" w:author="Ammanuel Beyene" w:date="2022-05-19T18:46:00Z">
              <w:rPr>
                <w:bCs/>
                <w:color w:val="000000"/>
                <w:sz w:val="22"/>
              </w:rPr>
            </w:rPrChange>
          </w:rPr>
          <w:t xml:space="preserve"> But even if the resources are </w:t>
        </w:r>
      </w:ins>
      <w:ins w:id="3534" w:author="Ammanuel Beyene" w:date="2022-05-17T21:35:00Z">
        <w:r w:rsidR="00824014" w:rsidRPr="00AF2160">
          <w:rPr>
            <w:bCs/>
            <w:color w:val="000000"/>
            <w:szCs w:val="28"/>
            <w:rPrChange w:id="3535" w:author="Ammanuel Beyene" w:date="2022-05-19T18:46:00Z">
              <w:rPr>
                <w:bCs/>
                <w:color w:val="000000"/>
                <w:sz w:val="22"/>
              </w:rPr>
            </w:rPrChange>
          </w:rPr>
          <w:t xml:space="preserve">not fully available, </w:t>
        </w:r>
      </w:ins>
      <w:ins w:id="3536" w:author="Ammanuel Beyene" w:date="2022-05-17T21:34:00Z">
        <w:r w:rsidR="00824014" w:rsidRPr="00AF2160">
          <w:rPr>
            <w:bCs/>
            <w:color w:val="000000"/>
            <w:szCs w:val="28"/>
            <w:rPrChange w:id="3537" w:author="Ammanuel Beyene" w:date="2022-05-19T18:46:00Z">
              <w:rPr>
                <w:bCs/>
                <w:color w:val="000000"/>
                <w:sz w:val="22"/>
              </w:rPr>
            </w:rPrChange>
          </w:rPr>
          <w:t>the vision is</w:t>
        </w:r>
      </w:ins>
      <w:ins w:id="3538" w:author="Ammanuel Beyene" w:date="2022-05-17T21:35:00Z">
        <w:r w:rsidR="00824014" w:rsidRPr="00AF2160">
          <w:rPr>
            <w:bCs/>
            <w:color w:val="000000"/>
            <w:szCs w:val="28"/>
            <w:rPrChange w:id="3539" w:author="Ammanuel Beyene" w:date="2022-05-19T18:46:00Z">
              <w:rPr>
                <w:bCs/>
                <w:color w:val="000000"/>
                <w:sz w:val="22"/>
              </w:rPr>
            </w:rPrChange>
          </w:rPr>
          <w:t xml:space="preserve"> theoretically feasible</w:t>
        </w:r>
      </w:ins>
      <w:ins w:id="3540" w:author="Ammanuel Beyene" w:date="2022-05-17T21:40:00Z">
        <w:r w:rsidR="008B1D1A" w:rsidRPr="00AF2160">
          <w:rPr>
            <w:bCs/>
            <w:color w:val="000000"/>
            <w:szCs w:val="28"/>
            <w:rPrChange w:id="3541" w:author="Ammanuel Beyene" w:date="2022-05-19T18:46:00Z">
              <w:rPr>
                <w:bCs/>
                <w:color w:val="000000"/>
                <w:sz w:val="22"/>
              </w:rPr>
            </w:rPrChange>
          </w:rPr>
          <w:t xml:space="preserve"> and with time</w:t>
        </w:r>
      </w:ins>
      <w:ins w:id="3542" w:author="Ammanuel Beyene" w:date="2022-05-19T18:42:00Z">
        <w:r w:rsidR="00B808D6" w:rsidRPr="00AF2160">
          <w:rPr>
            <w:bCs/>
            <w:color w:val="000000"/>
            <w:szCs w:val="28"/>
            <w:rPrChange w:id="3543" w:author="Ammanuel Beyene" w:date="2022-05-19T18:46:00Z">
              <w:rPr>
                <w:bCs/>
                <w:color w:val="000000"/>
                <w:sz w:val="22"/>
              </w:rPr>
            </w:rPrChange>
          </w:rPr>
          <w:t xml:space="preserve"> </w:t>
        </w:r>
      </w:ins>
      <w:ins w:id="3544" w:author="Ammanuel Beyene" w:date="2022-05-17T21:40:00Z">
        <w:r w:rsidR="008B1D1A" w:rsidRPr="00AF2160">
          <w:rPr>
            <w:bCs/>
            <w:color w:val="000000"/>
            <w:szCs w:val="28"/>
            <w:rPrChange w:id="3545" w:author="Ammanuel Beyene" w:date="2022-05-19T18:46:00Z">
              <w:rPr>
                <w:bCs/>
                <w:color w:val="000000"/>
                <w:sz w:val="22"/>
              </w:rPr>
            </w:rPrChange>
          </w:rPr>
          <w:t>the constraints can be overcome</w:t>
        </w:r>
      </w:ins>
      <w:ins w:id="3546" w:author="Ammanuel Beyene" w:date="2022-05-17T21:35:00Z">
        <w:r w:rsidR="00824014" w:rsidRPr="00AF2160">
          <w:rPr>
            <w:bCs/>
            <w:color w:val="000000"/>
            <w:szCs w:val="28"/>
            <w:rPrChange w:id="3547" w:author="Ammanuel Beyene" w:date="2022-05-19T18:46:00Z">
              <w:rPr>
                <w:bCs/>
                <w:color w:val="000000"/>
                <w:sz w:val="22"/>
              </w:rPr>
            </w:rPrChange>
          </w:rPr>
          <w:t xml:space="preserve">. </w:t>
        </w:r>
      </w:ins>
      <w:ins w:id="3548" w:author="Ammanuel Beyene" w:date="2022-05-19T18:32:00Z">
        <w:r w:rsidR="00763FD9" w:rsidRPr="00AF2160">
          <w:rPr>
            <w:bCs/>
            <w:color w:val="000000"/>
            <w:szCs w:val="28"/>
            <w:rPrChange w:id="3549" w:author="Ammanuel Beyene" w:date="2022-05-19T18:46:00Z">
              <w:rPr>
                <w:bCs/>
                <w:color w:val="000000"/>
                <w:sz w:val="22"/>
              </w:rPr>
            </w:rPrChange>
          </w:rPr>
          <w:t>This system proposal shows that th</w:t>
        </w:r>
      </w:ins>
      <w:ins w:id="3550" w:author="Ammanuel Beyene" w:date="2022-05-17T21:36:00Z">
        <w:r w:rsidR="00824014" w:rsidRPr="00AF2160">
          <w:rPr>
            <w:bCs/>
            <w:color w:val="000000"/>
            <w:szCs w:val="28"/>
            <w:rPrChange w:id="3551" w:author="Ammanuel Beyene" w:date="2022-05-19T18:46:00Z">
              <w:rPr>
                <w:bCs/>
                <w:color w:val="000000"/>
                <w:sz w:val="22"/>
              </w:rPr>
            </w:rPrChange>
          </w:rPr>
          <w:t xml:space="preserve">e </w:t>
        </w:r>
      </w:ins>
      <w:ins w:id="3552" w:author="Ammanuel Beyene" w:date="2022-05-19T18:49:00Z">
        <w:r w:rsidR="004F4C36">
          <w:rPr>
            <w:bCs/>
            <w:color w:val="000000"/>
            <w:szCs w:val="28"/>
          </w:rPr>
          <w:t>DMP software</w:t>
        </w:r>
      </w:ins>
      <w:ins w:id="3553" w:author="Ammanuel Beyene" w:date="2022-05-17T21:36:00Z">
        <w:r w:rsidR="00824014" w:rsidRPr="00AF2160">
          <w:rPr>
            <w:bCs/>
            <w:color w:val="000000"/>
            <w:szCs w:val="28"/>
            <w:rPrChange w:id="3554" w:author="Ammanuel Beyene" w:date="2022-05-19T18:46:00Z">
              <w:rPr>
                <w:bCs/>
                <w:color w:val="000000"/>
                <w:sz w:val="22"/>
              </w:rPr>
            </w:rPrChange>
          </w:rPr>
          <w:t xml:space="preserve"> has</w:t>
        </w:r>
      </w:ins>
      <w:ins w:id="3555" w:author="Ammanuel Beyene" w:date="2022-05-19T18:32:00Z">
        <w:r w:rsidR="00763FD9" w:rsidRPr="00AF2160">
          <w:rPr>
            <w:bCs/>
            <w:color w:val="000000"/>
            <w:szCs w:val="28"/>
            <w:rPrChange w:id="3556" w:author="Ammanuel Beyene" w:date="2022-05-19T18:46:00Z">
              <w:rPr>
                <w:bCs/>
                <w:color w:val="000000"/>
                <w:sz w:val="22"/>
              </w:rPr>
            </w:rPrChange>
          </w:rPr>
          <w:t xml:space="preserve"> almost </w:t>
        </w:r>
        <w:proofErr w:type="gramStart"/>
        <w:r w:rsidR="00763FD9" w:rsidRPr="00AF2160">
          <w:rPr>
            <w:bCs/>
            <w:color w:val="000000"/>
            <w:szCs w:val="28"/>
            <w:rPrChange w:id="3557" w:author="Ammanuel Beyene" w:date="2022-05-19T18:46:00Z">
              <w:rPr>
                <w:bCs/>
                <w:color w:val="000000"/>
                <w:sz w:val="22"/>
              </w:rPr>
            </w:rPrChange>
          </w:rPr>
          <w:t>all of</w:t>
        </w:r>
      </w:ins>
      <w:proofErr w:type="gramEnd"/>
      <w:ins w:id="3558" w:author="Ammanuel Beyene" w:date="2022-05-17T21:36:00Z">
        <w:r w:rsidR="00824014" w:rsidRPr="00AF2160">
          <w:rPr>
            <w:bCs/>
            <w:color w:val="000000"/>
            <w:szCs w:val="28"/>
            <w:rPrChange w:id="3559" w:author="Ammanuel Beyene" w:date="2022-05-19T18:46:00Z">
              <w:rPr>
                <w:bCs/>
                <w:color w:val="000000"/>
                <w:sz w:val="22"/>
              </w:rPr>
            </w:rPrChange>
          </w:rPr>
          <w:t xml:space="preserve"> its </w:t>
        </w:r>
      </w:ins>
      <w:ins w:id="3560" w:author="Ammanuel Beyene" w:date="2022-05-17T21:40:00Z">
        <w:r w:rsidR="008B1D1A" w:rsidRPr="00AF2160">
          <w:rPr>
            <w:bCs/>
            <w:color w:val="000000"/>
            <w:szCs w:val="28"/>
            <w:rPrChange w:id="3561" w:author="Ammanuel Beyene" w:date="2022-05-19T18:46:00Z">
              <w:rPr>
                <w:bCs/>
                <w:color w:val="000000"/>
                <w:sz w:val="22"/>
              </w:rPr>
            </w:rPrChange>
          </w:rPr>
          <w:t xml:space="preserve">functional, data, and non-functional </w:t>
        </w:r>
      </w:ins>
      <w:ins w:id="3562" w:author="Ammanuel Beyene" w:date="2022-05-17T21:36:00Z">
        <w:r w:rsidR="00653405" w:rsidRPr="00AF2160">
          <w:rPr>
            <w:bCs/>
            <w:color w:val="000000"/>
            <w:szCs w:val="28"/>
            <w:rPrChange w:id="3563" w:author="Ammanuel Beyene" w:date="2022-05-19T18:46:00Z">
              <w:rPr>
                <w:bCs/>
                <w:color w:val="000000"/>
                <w:sz w:val="22"/>
              </w:rPr>
            </w:rPrChange>
          </w:rPr>
          <w:t>requirements</w:t>
        </w:r>
      </w:ins>
      <w:ins w:id="3564" w:author="Ammanuel Beyene" w:date="2022-05-17T21:38:00Z">
        <w:r w:rsidR="008B1D1A" w:rsidRPr="00AF2160">
          <w:rPr>
            <w:bCs/>
            <w:color w:val="000000"/>
            <w:szCs w:val="28"/>
            <w:rPrChange w:id="3565" w:author="Ammanuel Beyene" w:date="2022-05-19T18:46:00Z">
              <w:rPr>
                <w:bCs/>
                <w:color w:val="000000"/>
                <w:sz w:val="22"/>
              </w:rPr>
            </w:rPrChange>
          </w:rPr>
          <w:t xml:space="preserve"> </w:t>
        </w:r>
      </w:ins>
      <w:ins w:id="3566" w:author="Ammanuel Beyene" w:date="2022-05-17T21:39:00Z">
        <w:r w:rsidR="008B1D1A" w:rsidRPr="00AF2160">
          <w:rPr>
            <w:bCs/>
            <w:color w:val="000000"/>
            <w:szCs w:val="28"/>
            <w:rPrChange w:id="3567" w:author="Ammanuel Beyene" w:date="2022-05-19T18:46:00Z">
              <w:rPr>
                <w:bCs/>
                <w:color w:val="000000"/>
                <w:sz w:val="22"/>
              </w:rPr>
            </w:rPrChange>
          </w:rPr>
          <w:t>outlined</w:t>
        </w:r>
      </w:ins>
      <w:ins w:id="3568" w:author="Ammanuel Beyene" w:date="2022-05-17T21:40:00Z">
        <w:r w:rsidR="008B1D1A" w:rsidRPr="00AF2160">
          <w:rPr>
            <w:bCs/>
            <w:color w:val="000000"/>
            <w:szCs w:val="28"/>
            <w:rPrChange w:id="3569" w:author="Ammanuel Beyene" w:date="2022-05-19T18:46:00Z">
              <w:rPr>
                <w:bCs/>
                <w:color w:val="000000"/>
                <w:sz w:val="22"/>
              </w:rPr>
            </w:rPrChange>
          </w:rPr>
          <w:t xml:space="preserve"> including </w:t>
        </w:r>
      </w:ins>
      <w:ins w:id="3570" w:author="Ammanuel Beyene" w:date="2022-05-19T18:33:00Z">
        <w:r w:rsidR="00763FD9" w:rsidRPr="00AF2160">
          <w:rPr>
            <w:bCs/>
            <w:color w:val="000000"/>
            <w:szCs w:val="28"/>
            <w:rPrChange w:id="3571" w:author="Ammanuel Beyene" w:date="2022-05-19T18:46:00Z">
              <w:rPr>
                <w:bCs/>
                <w:color w:val="000000"/>
                <w:sz w:val="22"/>
              </w:rPr>
            </w:rPrChange>
          </w:rPr>
          <w:t xml:space="preserve">the </w:t>
        </w:r>
      </w:ins>
      <w:ins w:id="3572" w:author="Ammanuel Beyene" w:date="2022-05-17T21:40:00Z">
        <w:r w:rsidR="008B1D1A" w:rsidRPr="00AF2160">
          <w:rPr>
            <w:bCs/>
            <w:color w:val="000000"/>
            <w:szCs w:val="28"/>
            <w:rPrChange w:id="3573" w:author="Ammanuel Beyene" w:date="2022-05-19T18:46:00Z">
              <w:rPr>
                <w:bCs/>
                <w:color w:val="000000"/>
                <w:sz w:val="22"/>
              </w:rPr>
            </w:rPrChange>
          </w:rPr>
          <w:t>system evolution.</w:t>
        </w:r>
      </w:ins>
      <w:ins w:id="3574" w:author="Ammanuel Beyene" w:date="2022-05-19T18:33:00Z">
        <w:r w:rsidR="001D4E6E" w:rsidRPr="00AF2160">
          <w:rPr>
            <w:bCs/>
            <w:color w:val="000000"/>
            <w:szCs w:val="28"/>
            <w:rPrChange w:id="3575" w:author="Ammanuel Beyene" w:date="2022-05-19T18:46:00Z">
              <w:rPr>
                <w:bCs/>
                <w:color w:val="000000"/>
                <w:sz w:val="22"/>
              </w:rPr>
            </w:rPrChange>
          </w:rPr>
          <w:t xml:space="preserve"> </w:t>
        </w:r>
      </w:ins>
      <w:ins w:id="3576" w:author="Ammanuel Beyene" w:date="2022-05-19T18:38:00Z">
        <w:r w:rsidR="008711FB" w:rsidRPr="00AF2160">
          <w:rPr>
            <w:bCs/>
            <w:color w:val="000000"/>
            <w:szCs w:val="28"/>
            <w:rPrChange w:id="3577" w:author="Ammanuel Beyene" w:date="2022-05-19T18:46:00Z">
              <w:rPr>
                <w:bCs/>
                <w:color w:val="000000"/>
                <w:sz w:val="22"/>
              </w:rPr>
            </w:rPrChange>
          </w:rPr>
          <w:t xml:space="preserve">So overall, there is a good base that helps identify what the software is and how </w:t>
        </w:r>
      </w:ins>
      <w:ins w:id="3578" w:author="Ammanuel Beyene" w:date="2022-05-19T18:39:00Z">
        <w:r w:rsidR="008711FB" w:rsidRPr="00AF2160">
          <w:rPr>
            <w:bCs/>
            <w:color w:val="000000"/>
            <w:szCs w:val="28"/>
            <w:rPrChange w:id="3579" w:author="Ammanuel Beyene" w:date="2022-05-19T18:46:00Z">
              <w:rPr>
                <w:bCs/>
                <w:color w:val="000000"/>
                <w:sz w:val="22"/>
              </w:rPr>
            </w:rPrChange>
          </w:rPr>
          <w:t xml:space="preserve">it should be implemented. </w:t>
        </w:r>
      </w:ins>
    </w:p>
    <w:p w14:paraId="04D12B88" w14:textId="4C3C69D4" w:rsidR="001D4E6E" w:rsidRDefault="001D4E6E" w:rsidP="00171A12">
      <w:pPr>
        <w:rPr>
          <w:ins w:id="3580" w:author="Ammanuel Beyene" w:date="2022-05-19T18:38:00Z"/>
          <w:bCs/>
          <w:color w:val="000000"/>
          <w:sz w:val="22"/>
        </w:rPr>
      </w:pPr>
    </w:p>
    <w:p w14:paraId="4A9F1724" w14:textId="478B125B" w:rsidR="001D4E6E" w:rsidRDefault="001D4E6E" w:rsidP="00171A12">
      <w:pPr>
        <w:rPr>
          <w:ins w:id="3581" w:author="Ammanuel Beyene" w:date="2022-05-17T21:24:00Z"/>
          <w:bCs/>
          <w:color w:val="000000"/>
          <w:sz w:val="22"/>
        </w:rPr>
      </w:pPr>
    </w:p>
    <w:p w14:paraId="6406C68B" w14:textId="77777777" w:rsidR="004116AD" w:rsidRDefault="004116AD">
      <w:pPr>
        <w:rPr>
          <w:ins w:id="3582" w:author="Ammanuel Beyene" w:date="2022-05-15T21:04:00Z"/>
          <w:bCs/>
          <w:color w:val="000000"/>
          <w:sz w:val="22"/>
        </w:rPr>
        <w:pPrChange w:id="3583" w:author="Ammanuel Beyene" w:date="2022-05-17T21:22:00Z">
          <w:pPr>
            <w:pStyle w:val="BodyText"/>
            <w:ind w:left="547" w:hanging="547"/>
          </w:pPr>
        </w:pPrChange>
      </w:pPr>
    </w:p>
    <w:p w14:paraId="214DAA10" w14:textId="77777777" w:rsidR="002312E2" w:rsidRDefault="002312E2">
      <w:pPr>
        <w:rPr>
          <w:ins w:id="3584" w:author="Ammanuel Beyene" w:date="2022-05-15T21:00:00Z"/>
          <w:bCs/>
          <w:color w:val="000000"/>
          <w:sz w:val="22"/>
        </w:rPr>
        <w:pPrChange w:id="3585" w:author="Ammanuel Beyene" w:date="2022-05-17T21:22:00Z">
          <w:pPr>
            <w:pStyle w:val="BodyText"/>
            <w:ind w:left="547" w:hanging="547"/>
          </w:pPr>
        </w:pPrChange>
      </w:pPr>
    </w:p>
    <w:p w14:paraId="473CB87D" w14:textId="7F7E7E08" w:rsidR="002312E2" w:rsidRDefault="002312E2">
      <w:pPr>
        <w:rPr>
          <w:ins w:id="3586" w:author="Ammanuel Beyene" w:date="2022-05-15T21:00:00Z"/>
          <w:bCs/>
          <w:color w:val="000000"/>
          <w:sz w:val="22"/>
        </w:rPr>
        <w:pPrChange w:id="3587" w:author="Ammanuel Beyene" w:date="2022-05-17T21:22:00Z">
          <w:pPr>
            <w:pStyle w:val="BodyText"/>
            <w:ind w:left="547" w:hanging="547"/>
          </w:pPr>
        </w:pPrChange>
      </w:pPr>
    </w:p>
    <w:p w14:paraId="32B5E4F4" w14:textId="071D3BC9" w:rsidR="002312E2" w:rsidRPr="00EF3BFC" w:rsidRDefault="002312E2">
      <w:pPr>
        <w:rPr>
          <w:ins w:id="3588" w:author="Ammanuel Beyene" w:date="2022-05-15T21:00:00Z"/>
          <w:b/>
          <w:color w:val="000000"/>
          <w:sz w:val="22"/>
          <w:rPrChange w:id="3589" w:author="Ammanuel Beyene" w:date="2022-05-17T21:27:00Z">
            <w:rPr>
              <w:ins w:id="3590" w:author="Ammanuel Beyene" w:date="2022-05-15T21:00:00Z"/>
              <w:bCs/>
              <w:color w:val="000000"/>
              <w:sz w:val="22"/>
            </w:rPr>
          </w:rPrChange>
        </w:rPr>
        <w:pPrChange w:id="3591" w:author="Ammanuel Beyene" w:date="2022-05-17T21:22:00Z">
          <w:pPr>
            <w:pStyle w:val="BodyText"/>
            <w:ind w:left="547" w:hanging="547"/>
          </w:pPr>
        </w:pPrChange>
      </w:pPr>
    </w:p>
    <w:p w14:paraId="078B4B04" w14:textId="30CDDFAC" w:rsidR="002312E2" w:rsidRPr="00FB7325" w:rsidRDefault="00EF3BFC" w:rsidP="0066359A">
      <w:pPr>
        <w:pStyle w:val="Heading2"/>
        <w:rPr>
          <w:ins w:id="3592" w:author="Ammanuel Beyene" w:date="2022-05-17T21:41:00Z"/>
          <w:b/>
          <w:bCs/>
          <w:color w:val="000000" w:themeColor="text1"/>
          <w:sz w:val="28"/>
          <w:szCs w:val="28"/>
          <w:rPrChange w:id="3593" w:author="Ammanuel Beyene" w:date="2022-05-21T00:24:00Z">
            <w:rPr>
              <w:ins w:id="3594" w:author="Ammanuel Beyene" w:date="2022-05-17T21:41:00Z"/>
              <w:b/>
              <w:bCs/>
              <w:color w:val="000000" w:themeColor="text1"/>
            </w:rPr>
          </w:rPrChange>
        </w:rPr>
      </w:pPr>
      <w:bookmarkStart w:id="3595" w:name="_Toc105364033"/>
      <w:ins w:id="3596" w:author="Ammanuel Beyene" w:date="2022-05-17T21:27:00Z">
        <w:r w:rsidRPr="00FB7325">
          <w:rPr>
            <w:b/>
            <w:bCs/>
            <w:color w:val="000000" w:themeColor="text1"/>
            <w:sz w:val="28"/>
            <w:szCs w:val="28"/>
            <w:rPrChange w:id="3597" w:author="Ammanuel Beyene" w:date="2022-05-21T00:24:00Z">
              <w:rPr>
                <w:bCs/>
                <w:color w:val="000000"/>
                <w:sz w:val="22"/>
              </w:rPr>
            </w:rPrChange>
          </w:rPr>
          <w:t xml:space="preserve">7.2 </w:t>
        </w:r>
      </w:ins>
      <w:ins w:id="3598" w:author="Ammanuel Beyene" w:date="2022-05-15T21:00:00Z">
        <w:r w:rsidR="002312E2" w:rsidRPr="00FB7325">
          <w:rPr>
            <w:b/>
            <w:bCs/>
            <w:color w:val="000000" w:themeColor="text1"/>
            <w:sz w:val="28"/>
            <w:szCs w:val="28"/>
            <w:rPrChange w:id="3599" w:author="Ammanuel Beyene" w:date="2022-05-21T00:24:00Z">
              <w:rPr>
                <w:bCs/>
                <w:color w:val="000000"/>
                <w:sz w:val="22"/>
              </w:rPr>
            </w:rPrChange>
          </w:rPr>
          <w:t>Recommendations:</w:t>
        </w:r>
      </w:ins>
      <w:bookmarkEnd w:id="3595"/>
    </w:p>
    <w:p w14:paraId="614D5977" w14:textId="6F6E0C62" w:rsidR="00D2487A" w:rsidRDefault="00D2487A" w:rsidP="00D2487A">
      <w:pPr>
        <w:rPr>
          <w:ins w:id="3600" w:author="Ammanuel Beyene" w:date="2022-05-17T21:41:00Z"/>
        </w:rPr>
      </w:pPr>
    </w:p>
    <w:p w14:paraId="6BDE09DA" w14:textId="1010F966" w:rsidR="00D2487A" w:rsidRDefault="00D2487A" w:rsidP="00D2487A">
      <w:pPr>
        <w:rPr>
          <w:ins w:id="3601" w:author="Ammanuel Beyene" w:date="2022-05-17T21:42:00Z"/>
        </w:rPr>
      </w:pPr>
      <w:ins w:id="3602" w:author="Ammanuel Beyene" w:date="2022-05-17T21:41:00Z">
        <w:r>
          <w:t>For this software to be successful and utilized properly by the community</w:t>
        </w:r>
      </w:ins>
      <w:ins w:id="3603" w:author="Ammanuel Beyene" w:date="2022-05-17T21:42:00Z">
        <w:r>
          <w:t>, it needs cooperation from local news stations and government agencies.</w:t>
        </w:r>
      </w:ins>
    </w:p>
    <w:p w14:paraId="763C6D55" w14:textId="60E09E71" w:rsidR="00D2487A" w:rsidRDefault="00D2487A" w:rsidP="00D2487A">
      <w:pPr>
        <w:rPr>
          <w:ins w:id="3604" w:author="Ammanuel Beyene" w:date="2022-05-17T21:42:00Z"/>
        </w:rPr>
      </w:pPr>
    </w:p>
    <w:p w14:paraId="242B2E11" w14:textId="11B137CD" w:rsidR="00D2487A" w:rsidRDefault="00D2487A" w:rsidP="00D2487A">
      <w:pPr>
        <w:pStyle w:val="ListParagraph"/>
        <w:numPr>
          <w:ilvl w:val="0"/>
          <w:numId w:val="15"/>
        </w:numPr>
        <w:rPr>
          <w:ins w:id="3605" w:author="Ammanuel Beyene" w:date="2022-05-17T21:43:00Z"/>
        </w:rPr>
      </w:pPr>
      <w:ins w:id="3606" w:author="Ammanuel Beyene" w:date="2022-05-17T21:43:00Z">
        <w:r>
          <w:t>A good number of c</w:t>
        </w:r>
      </w:ins>
      <w:ins w:id="3607" w:author="Ammanuel Beyene" w:date="2022-05-17T21:42:00Z">
        <w:r>
          <w:t xml:space="preserve">redible news stations must be willing to give </w:t>
        </w:r>
      </w:ins>
      <w:ins w:id="3608" w:author="Ammanuel Beyene" w:date="2022-05-17T21:43:00Z">
        <w:r>
          <w:t>information</w:t>
        </w:r>
      </w:ins>
      <w:ins w:id="3609" w:author="Ammanuel Beyene" w:date="2022-05-17T21:42:00Z">
        <w:r>
          <w:t xml:space="preserve"> to the software</w:t>
        </w:r>
      </w:ins>
      <w:ins w:id="3610" w:author="Ammanuel Beyene" w:date="2022-05-17T21:43:00Z">
        <w:r>
          <w:t>, so that the news section would have sufficient and helpful news to the users</w:t>
        </w:r>
      </w:ins>
    </w:p>
    <w:p w14:paraId="56B6690C" w14:textId="1034BA34" w:rsidR="00D2487A" w:rsidRDefault="00444B61" w:rsidP="00D2487A">
      <w:pPr>
        <w:pStyle w:val="ListParagraph"/>
        <w:numPr>
          <w:ilvl w:val="0"/>
          <w:numId w:val="15"/>
        </w:numPr>
        <w:rPr>
          <w:ins w:id="3611" w:author="Ammanuel Beyene" w:date="2022-05-17T21:48:00Z"/>
        </w:rPr>
      </w:pPr>
      <w:ins w:id="3612" w:author="Ammanuel Beyene" w:date="2022-05-17T21:46:00Z">
        <w:r>
          <w:t xml:space="preserve">Local government agencies must be willing to give </w:t>
        </w:r>
      </w:ins>
      <w:ins w:id="3613" w:author="Ammanuel Beyene" w:date="2022-05-17T21:47:00Z">
        <w:r>
          <w:t>local public political</w:t>
        </w:r>
      </w:ins>
      <w:ins w:id="3614" w:author="Ammanuel Beyene" w:date="2022-05-17T21:46:00Z">
        <w:r>
          <w:t xml:space="preserve"> meeting </w:t>
        </w:r>
      </w:ins>
      <w:ins w:id="3615" w:author="Ammanuel Beyene" w:date="2022-05-17T21:47:00Z">
        <w:r>
          <w:t xml:space="preserve">schedule information </w:t>
        </w:r>
      </w:ins>
      <w:ins w:id="3616" w:author="Ammanuel Beyene" w:date="2022-05-17T21:46:00Z">
        <w:r>
          <w:t xml:space="preserve">or </w:t>
        </w:r>
      </w:ins>
      <w:ins w:id="3617" w:author="Ammanuel Beyene" w:date="2022-05-17T21:47:00Z">
        <w:r>
          <w:t>at least</w:t>
        </w:r>
      </w:ins>
      <w:ins w:id="3618" w:author="Ammanuel Beyene" w:date="2022-05-17T21:46:00Z">
        <w:r>
          <w:t xml:space="preserve"> </w:t>
        </w:r>
      </w:ins>
      <w:ins w:id="3619" w:author="Ammanuel Beyene" w:date="2022-05-17T21:47:00Z">
        <w:r>
          <w:t xml:space="preserve">a link to how users can participate in their local </w:t>
        </w:r>
      </w:ins>
      <w:ins w:id="3620" w:author="Ammanuel Beyene" w:date="2022-05-17T21:48:00Z">
        <w:r>
          <w:t xml:space="preserve">community’s </w:t>
        </w:r>
      </w:ins>
      <w:ins w:id="3621" w:author="Ammanuel Beyene" w:date="2022-05-17T21:47:00Z">
        <w:r>
          <w:t xml:space="preserve">decision making </w:t>
        </w:r>
      </w:ins>
    </w:p>
    <w:p w14:paraId="6DE3C4C9" w14:textId="6A5DF9DF" w:rsidR="008A380A" w:rsidRDefault="008A380A" w:rsidP="00D2487A">
      <w:pPr>
        <w:pStyle w:val="ListParagraph"/>
        <w:numPr>
          <w:ilvl w:val="0"/>
          <w:numId w:val="15"/>
        </w:numPr>
        <w:rPr>
          <w:ins w:id="3622" w:author="Ammanuel Beyene" w:date="2022-05-19T18:39:00Z"/>
        </w:rPr>
      </w:pPr>
      <w:ins w:id="3623" w:author="Ammanuel Beyene" w:date="2022-05-17T21:49:00Z">
        <w:r>
          <w:t xml:space="preserve">Local event hosts, interest group leaders, and public </w:t>
        </w:r>
      </w:ins>
      <w:ins w:id="3624" w:author="Ammanuel Beyene" w:date="2022-05-17T21:50:00Z">
        <w:r>
          <w:t xml:space="preserve">activity meeting coordinators, have to use the app, to gain more members for their activities and to populate the app with interested </w:t>
        </w:r>
        <w:proofErr w:type="gramStart"/>
        <w:r>
          <w:t>users</w:t>
        </w:r>
      </w:ins>
      <w:proofErr w:type="gramEnd"/>
    </w:p>
    <w:p w14:paraId="3247D2A7" w14:textId="70025166" w:rsidR="008711FB" w:rsidRDefault="00B808D6" w:rsidP="00D2487A">
      <w:pPr>
        <w:pStyle w:val="ListParagraph"/>
        <w:numPr>
          <w:ilvl w:val="0"/>
          <w:numId w:val="15"/>
        </w:numPr>
        <w:rPr>
          <w:ins w:id="3625" w:author="Ammanuel Beyene" w:date="2022-05-19T18:44:00Z"/>
        </w:rPr>
      </w:pPr>
      <w:ins w:id="3626" w:author="Ammanuel Beyene" w:date="2022-05-19T18:43:00Z">
        <w:r>
          <w:t>It might be helpful to invest in an advertisement to encourage people to get active, to interact, as well as to</w:t>
        </w:r>
      </w:ins>
      <w:ins w:id="3627" w:author="Ammanuel Beyene" w:date="2022-05-19T18:44:00Z">
        <w:r>
          <w:t xml:space="preserve"> pay attention to what is going on in their community and to be part of</w:t>
        </w:r>
      </w:ins>
      <w:ins w:id="3628" w:author="Ammanuel Beyene" w:date="2022-05-19T18:43:00Z">
        <w:r>
          <w:t xml:space="preserve"> mak</w:t>
        </w:r>
      </w:ins>
      <w:ins w:id="3629" w:author="Ammanuel Beyene" w:date="2022-05-19T18:44:00Z">
        <w:r>
          <w:t>ing</w:t>
        </w:r>
      </w:ins>
      <w:ins w:id="3630" w:author="Ammanuel Beyene" w:date="2022-05-19T18:43:00Z">
        <w:r>
          <w:t xml:space="preserve"> positive changes </w:t>
        </w:r>
      </w:ins>
      <w:ins w:id="3631" w:author="Ammanuel Beyene" w:date="2022-05-19T18:44:00Z">
        <w:r>
          <w:t>in</w:t>
        </w:r>
      </w:ins>
      <w:ins w:id="3632" w:author="Ammanuel Beyene" w:date="2022-05-19T18:43:00Z">
        <w:r>
          <w:t xml:space="preserve"> their community. </w:t>
        </w:r>
      </w:ins>
    </w:p>
    <w:p w14:paraId="23F9979D" w14:textId="77777777" w:rsidR="0069478B" w:rsidRDefault="0069478B">
      <w:pPr>
        <w:pStyle w:val="ListParagraph"/>
        <w:rPr>
          <w:ins w:id="3633" w:author="Ammanuel Beyene" w:date="2022-05-17T21:52:00Z"/>
        </w:rPr>
        <w:pPrChange w:id="3634" w:author="Ammanuel Beyene" w:date="2022-05-19T18:50:00Z">
          <w:pPr>
            <w:pStyle w:val="ListParagraph"/>
            <w:numPr>
              <w:numId w:val="15"/>
            </w:numPr>
            <w:ind w:hanging="360"/>
          </w:pPr>
        </w:pPrChange>
      </w:pPr>
    </w:p>
    <w:p w14:paraId="78BD5124" w14:textId="77777777" w:rsidR="002C64B8" w:rsidRDefault="002C64B8">
      <w:pPr>
        <w:pStyle w:val="ListParagraph"/>
        <w:rPr>
          <w:ins w:id="3635" w:author="Ammanuel Beyene" w:date="2022-05-17T21:50:00Z"/>
        </w:rPr>
        <w:pPrChange w:id="3636" w:author="Ammanuel Beyene" w:date="2022-05-19T18:29:00Z">
          <w:pPr>
            <w:pStyle w:val="ListParagraph"/>
            <w:numPr>
              <w:numId w:val="15"/>
            </w:numPr>
            <w:ind w:hanging="360"/>
          </w:pPr>
        </w:pPrChange>
      </w:pPr>
    </w:p>
    <w:p w14:paraId="03F4D7AD" w14:textId="6302C49D" w:rsidR="009153E0" w:rsidRDefault="009153E0" w:rsidP="009153E0">
      <w:pPr>
        <w:rPr>
          <w:ins w:id="3637" w:author="Ammanuel Beyene" w:date="2022-05-17T21:32:00Z"/>
        </w:rPr>
      </w:pPr>
    </w:p>
    <w:p w14:paraId="7C3DA0C9" w14:textId="77777777" w:rsidR="009153E0" w:rsidRPr="009153E0" w:rsidRDefault="009153E0">
      <w:pPr>
        <w:rPr>
          <w:ins w:id="3638" w:author="Ammanuel Beyene" w:date="2022-05-15T21:06:00Z"/>
          <w:rPrChange w:id="3639" w:author="Ammanuel Beyene" w:date="2022-05-17T21:32:00Z">
            <w:rPr>
              <w:ins w:id="3640" w:author="Ammanuel Beyene" w:date="2022-05-15T21:06:00Z"/>
              <w:bCs/>
              <w:color w:val="000000"/>
              <w:sz w:val="22"/>
            </w:rPr>
          </w:rPrChange>
        </w:rPr>
        <w:pPrChange w:id="3641" w:author="Ammanuel Beyene" w:date="2022-05-17T21:32:00Z">
          <w:pPr>
            <w:pStyle w:val="BodyText"/>
            <w:ind w:left="547" w:hanging="547"/>
          </w:pPr>
        </w:pPrChange>
      </w:pPr>
    </w:p>
    <w:p w14:paraId="0AF0968F" w14:textId="1F7B763D" w:rsidR="00D43818" w:rsidRPr="0034053E" w:rsidDel="008A380A" w:rsidRDefault="00D43818">
      <w:pPr>
        <w:rPr>
          <w:del w:id="3642" w:author="Ammanuel Beyene" w:date="2022-05-17T21:48:00Z"/>
          <w:color w:val="000000"/>
        </w:rPr>
        <w:pPrChange w:id="3643" w:author="Ammanuel Beyene" w:date="2022-05-17T21:22:00Z">
          <w:pPr>
            <w:pStyle w:val="BodyText"/>
            <w:ind w:left="547" w:hanging="547"/>
          </w:pPr>
        </w:pPrChange>
      </w:pPr>
    </w:p>
    <w:p w14:paraId="4CAF6D7E" w14:textId="628CC367" w:rsidR="00D01A0A" w:rsidRPr="00BA1E01" w:rsidRDefault="00D01A0A">
      <w:pPr>
        <w:rPr>
          <w:ins w:id="3644" w:author="Ammanuel Beyene" w:date="2022-05-17T21:11:00Z"/>
        </w:rPr>
        <w:pPrChange w:id="3645" w:author="Ammanuel Beyene" w:date="2022-05-17T21:22:00Z">
          <w:pPr>
            <w:pStyle w:val="Heading1"/>
          </w:pPr>
        </w:pPrChange>
      </w:pPr>
    </w:p>
    <w:p w14:paraId="4AF50E6C" w14:textId="77777777" w:rsidR="008B0B30" w:rsidRPr="00BA1E01" w:rsidDel="008711FB" w:rsidRDefault="008B0B30">
      <w:pPr>
        <w:rPr>
          <w:del w:id="3646" w:author="Ammanuel Beyene" w:date="2022-05-19T18:40:00Z"/>
        </w:rPr>
        <w:pPrChange w:id="3647" w:author="Ammanuel Beyene" w:date="2022-05-17T21:22:00Z">
          <w:pPr>
            <w:pStyle w:val="Heading1"/>
          </w:pPr>
        </w:pPrChange>
      </w:pPr>
    </w:p>
    <w:p w14:paraId="1C37949A" w14:textId="77777777" w:rsidR="00222173" w:rsidRPr="00222173" w:rsidRDefault="00222173">
      <w:pPr>
        <w:rPr>
          <w:ins w:id="3648" w:author="Ammanuel Beyene" w:date="2022-05-17T21:33:00Z"/>
        </w:rPr>
        <w:pPrChange w:id="3649" w:author="Ammanuel Beyene" w:date="2022-05-17T21:33:00Z">
          <w:pPr>
            <w:pStyle w:val="Heading1"/>
          </w:pPr>
        </w:pPrChange>
      </w:pPr>
    </w:p>
    <w:p w14:paraId="5AECE6D6" w14:textId="616BDD19" w:rsidR="00D01A0A" w:rsidRPr="00222173" w:rsidRDefault="00AB3DC2" w:rsidP="0066359A">
      <w:pPr>
        <w:pStyle w:val="Heading1"/>
        <w:rPr>
          <w:b/>
          <w:bCs/>
          <w:color w:val="000000" w:themeColor="text1"/>
        </w:rPr>
      </w:pPr>
      <w:bookmarkStart w:id="3650" w:name="_Toc105364034"/>
      <w:ins w:id="3651" w:author="Ammanuel Beyene" w:date="2022-05-15T21:11:00Z">
        <w:r w:rsidRPr="00222173">
          <w:rPr>
            <w:b/>
            <w:bCs/>
            <w:color w:val="000000" w:themeColor="text1"/>
          </w:rPr>
          <w:t>8</w:t>
        </w:r>
      </w:ins>
      <w:del w:id="3652" w:author="Ammanuel Beyene" w:date="2022-05-15T21:11:00Z">
        <w:r w:rsidR="00BA01DF" w:rsidRPr="00222173" w:rsidDel="00AB3DC2">
          <w:rPr>
            <w:b/>
            <w:bCs/>
            <w:color w:val="000000" w:themeColor="text1"/>
          </w:rPr>
          <w:delText>5</w:delText>
        </w:r>
      </w:del>
      <w:r w:rsidR="00BA01DF" w:rsidRPr="00222173">
        <w:rPr>
          <w:b/>
          <w:bCs/>
          <w:color w:val="000000" w:themeColor="text1"/>
        </w:rPr>
        <w:t xml:space="preserve">.0 </w:t>
      </w:r>
      <w:r w:rsidR="00D01A0A" w:rsidRPr="00222173">
        <w:rPr>
          <w:b/>
          <w:bCs/>
          <w:color w:val="000000" w:themeColor="text1"/>
        </w:rPr>
        <w:t>APPENDICES</w:t>
      </w:r>
      <w:bookmarkEnd w:id="3650"/>
    </w:p>
    <w:p w14:paraId="3CFA7CEC" w14:textId="70973BDA" w:rsidR="00D01A0A" w:rsidRPr="00BA1E01" w:rsidRDefault="00D01A0A">
      <w:pPr>
        <w:pPrChange w:id="3653" w:author="Ammanuel Beyene" w:date="2022-05-17T21:12:00Z">
          <w:pPr>
            <w:pStyle w:val="Heading1"/>
          </w:pPr>
        </w:pPrChange>
      </w:pPr>
    </w:p>
    <w:p w14:paraId="74E01D64" w14:textId="1E0F7B1F" w:rsidR="00D01A0A" w:rsidRDefault="00D01A0A" w:rsidP="00BA1E01">
      <w:pPr>
        <w:rPr>
          <w:ins w:id="3654" w:author="Ammanuel Beyene" w:date="2022-05-17T22:01:00Z"/>
        </w:rPr>
      </w:pPr>
    </w:p>
    <w:p w14:paraId="77A3A960" w14:textId="01EF45D6" w:rsidR="00B95380" w:rsidRPr="00BA1E01" w:rsidRDefault="00B95380" w:rsidP="00BA1E01">
      <w:pPr>
        <w:rPr>
          <w:ins w:id="3655" w:author="Ammanuel Beyene" w:date="2022-05-17T22:01:00Z"/>
        </w:rPr>
      </w:pPr>
    </w:p>
    <w:tbl>
      <w:tblPr>
        <w:tblStyle w:val="TableGrid"/>
        <w:tblW w:w="9471" w:type="dxa"/>
        <w:tblLook w:val="04A0" w:firstRow="1" w:lastRow="0" w:firstColumn="1" w:lastColumn="0" w:noHBand="0" w:noVBand="1"/>
        <w:tblPrChange w:id="3656" w:author="Ammanuel Beyene" w:date="2022-05-17T22:05:00Z">
          <w:tblPr>
            <w:tblStyle w:val="TableGrid"/>
            <w:tblW w:w="0" w:type="auto"/>
            <w:tblLook w:val="04A0" w:firstRow="1" w:lastRow="0" w:firstColumn="1" w:lastColumn="0" w:noHBand="0" w:noVBand="1"/>
          </w:tblPr>
        </w:tblPrChange>
      </w:tblPr>
      <w:tblGrid>
        <w:gridCol w:w="9471"/>
        <w:tblGridChange w:id="3657">
          <w:tblGrid>
            <w:gridCol w:w="9350"/>
          </w:tblGrid>
        </w:tblGridChange>
      </w:tblGrid>
      <w:tr w:rsidR="00B95380" w14:paraId="69422E39" w14:textId="77777777" w:rsidTr="006B3BE0">
        <w:trPr>
          <w:trHeight w:val="7137"/>
          <w:ins w:id="3658" w:author="Ammanuel Beyene" w:date="2022-05-17T22:01:00Z"/>
        </w:trPr>
        <w:tc>
          <w:tcPr>
            <w:tcW w:w="9471" w:type="dxa"/>
            <w:tcPrChange w:id="3659" w:author="Ammanuel Beyene" w:date="2022-05-17T22:05:00Z">
              <w:tcPr>
                <w:tcW w:w="9350" w:type="dxa"/>
              </w:tcPr>
            </w:tcPrChange>
          </w:tcPr>
          <w:p w14:paraId="5E502BE4" w14:textId="77777777" w:rsidR="00B95380" w:rsidRPr="00BA1E01" w:rsidRDefault="00B95380">
            <w:pPr>
              <w:jc w:val="center"/>
              <w:rPr>
                <w:ins w:id="3660" w:author="Ammanuel Beyene" w:date="2022-05-17T22:01:00Z"/>
              </w:rPr>
              <w:pPrChange w:id="3661" w:author="Ammanuel Beyene" w:date="2022-05-17T22:01:00Z">
                <w:pPr/>
              </w:pPrChange>
            </w:pPr>
            <w:ins w:id="3662" w:author="Ammanuel Beyene" w:date="2022-05-17T22:01:00Z">
              <w:r>
                <w:lastRenderedPageBreak/>
                <w:t>In appropriate activity Report</w:t>
              </w:r>
            </w:ins>
          </w:p>
          <w:p w14:paraId="0AD29C78" w14:textId="77777777" w:rsidR="00B95380" w:rsidRDefault="00B95380" w:rsidP="00B95380">
            <w:pPr>
              <w:rPr>
                <w:ins w:id="3663" w:author="Ammanuel Beyene" w:date="2022-05-17T22:01:00Z"/>
              </w:rPr>
            </w:pPr>
          </w:p>
          <w:p w14:paraId="5A3B58A4" w14:textId="7E5A3A8C" w:rsidR="00B95380" w:rsidRDefault="00B95380" w:rsidP="00B95380">
            <w:pPr>
              <w:rPr>
                <w:ins w:id="3664" w:author="Ammanuel Beyene" w:date="2022-05-17T22:03:00Z"/>
              </w:rPr>
            </w:pPr>
            <w:ins w:id="3665" w:author="Ammanuel Beyene" w:date="2022-05-17T22:02:00Z">
              <w:r>
                <w:t>Username</w:t>
              </w:r>
            </w:ins>
            <w:ins w:id="3666" w:author="Ammanuel Beyene" w:date="2022-05-17T22:04:00Z">
              <w:r>
                <w:t xml:space="preserve"> / Poster Name</w:t>
              </w:r>
            </w:ins>
          </w:p>
          <w:p w14:paraId="5E834592" w14:textId="77777777" w:rsidR="00B95380" w:rsidRDefault="00B95380" w:rsidP="00B95380">
            <w:pPr>
              <w:rPr>
                <w:ins w:id="3667" w:author="Ammanuel Beyene" w:date="2022-05-17T22:02:00Z"/>
              </w:rPr>
            </w:pPr>
          </w:p>
          <w:tbl>
            <w:tblPr>
              <w:tblStyle w:val="TableGrid"/>
              <w:tblpPr w:leftFromText="180" w:rightFromText="180" w:vertAnchor="text" w:horzAnchor="margin" w:tblpXSpec="center" w:tblpY="1"/>
              <w:tblOverlap w:val="never"/>
              <w:tblW w:w="0" w:type="auto"/>
              <w:tblLook w:val="04A0" w:firstRow="1" w:lastRow="0" w:firstColumn="1" w:lastColumn="0" w:noHBand="0" w:noVBand="1"/>
              <w:tblPrChange w:id="3668" w:author="Ammanuel Beyene" w:date="2022-05-17T22:05:00Z">
                <w:tblPr>
                  <w:tblStyle w:val="TableGrid"/>
                  <w:tblpPr w:leftFromText="180" w:rightFromText="180" w:vertAnchor="text" w:horzAnchor="margin" w:tblpXSpec="center" w:tblpY="1"/>
                  <w:tblOverlap w:val="never"/>
                  <w:tblW w:w="0" w:type="auto"/>
                  <w:tblLook w:val="04A0" w:firstRow="1" w:lastRow="0" w:firstColumn="1" w:lastColumn="0" w:noHBand="0" w:noVBand="1"/>
                </w:tblPr>
              </w:tblPrChange>
            </w:tblPr>
            <w:tblGrid>
              <w:gridCol w:w="5464"/>
              <w:tblGridChange w:id="3669">
                <w:tblGrid>
                  <w:gridCol w:w="7642"/>
                </w:tblGrid>
              </w:tblGridChange>
            </w:tblGrid>
            <w:tr w:rsidR="00B95380" w14:paraId="2FE29E24" w14:textId="77777777" w:rsidTr="006B3BE0">
              <w:trPr>
                <w:trHeight w:val="338"/>
                <w:ins w:id="3670" w:author="Ammanuel Beyene" w:date="2022-05-17T22:03:00Z"/>
              </w:trPr>
              <w:tc>
                <w:tcPr>
                  <w:tcW w:w="5464" w:type="dxa"/>
                  <w:tcPrChange w:id="3671" w:author="Ammanuel Beyene" w:date="2022-05-17T22:05:00Z">
                    <w:tcPr>
                      <w:tcW w:w="7642" w:type="dxa"/>
                    </w:tcPr>
                  </w:tcPrChange>
                </w:tcPr>
                <w:p w14:paraId="2F6AD10D" w14:textId="77777777" w:rsidR="00B95380" w:rsidRDefault="00B95380" w:rsidP="00B95380">
                  <w:pPr>
                    <w:rPr>
                      <w:ins w:id="3672" w:author="Ammanuel Beyene" w:date="2022-05-17T22:03:00Z"/>
                    </w:rPr>
                  </w:pPr>
                </w:p>
              </w:tc>
            </w:tr>
          </w:tbl>
          <w:p w14:paraId="0E27D9AA" w14:textId="65160DBA" w:rsidR="00B95380" w:rsidRDefault="00B95380" w:rsidP="00B95380">
            <w:pPr>
              <w:rPr>
                <w:ins w:id="3673" w:author="Ammanuel Beyene" w:date="2022-05-17T22:02:00Z"/>
              </w:rPr>
            </w:pPr>
            <w:ins w:id="3674" w:author="Ammanuel Beyene" w:date="2022-05-17T22:02:00Z">
              <w:r>
                <w:t xml:space="preserve"> First</w:t>
              </w:r>
            </w:ins>
            <w:ins w:id="3675" w:author="Ammanuel Beyene" w:date="2022-05-17T22:04:00Z">
              <w:r>
                <w:t xml:space="preserve"> *</w:t>
              </w:r>
            </w:ins>
            <w:ins w:id="3676" w:author="Ammanuel Beyene" w:date="2022-05-17T22:02:00Z">
              <w:r>
                <w:t>:</w:t>
              </w:r>
            </w:ins>
          </w:p>
          <w:p w14:paraId="2494820C" w14:textId="43722CA7" w:rsidR="00B95380" w:rsidRDefault="00B95380" w:rsidP="00B95380">
            <w:pPr>
              <w:rPr>
                <w:ins w:id="3677" w:author="Ammanuel Beyene" w:date="2022-05-17T22:02:00Z"/>
              </w:rPr>
            </w:pPr>
          </w:p>
          <w:p w14:paraId="2D4A0756" w14:textId="1DBADBF2" w:rsidR="00B95380" w:rsidRDefault="00B95380" w:rsidP="00B95380">
            <w:pPr>
              <w:rPr>
                <w:ins w:id="3678" w:author="Ammanuel Beyene" w:date="2022-05-17T22:02:00Z"/>
              </w:rPr>
            </w:pPr>
          </w:p>
          <w:tbl>
            <w:tblPr>
              <w:tblStyle w:val="TableGrid"/>
              <w:tblpPr w:leftFromText="180" w:rightFromText="180" w:vertAnchor="text" w:horzAnchor="margin" w:tblpXSpec="center" w:tblpY="1"/>
              <w:tblOverlap w:val="never"/>
              <w:tblW w:w="0" w:type="auto"/>
              <w:tblLook w:val="04A0" w:firstRow="1" w:lastRow="0" w:firstColumn="1" w:lastColumn="0" w:noHBand="0" w:noVBand="1"/>
              <w:tblPrChange w:id="3679" w:author="Ammanuel Beyene" w:date="2022-05-17T22:05:00Z">
                <w:tblPr>
                  <w:tblStyle w:val="TableGrid"/>
                  <w:tblpPr w:leftFromText="180" w:rightFromText="180" w:vertAnchor="text" w:horzAnchor="margin" w:tblpXSpec="center" w:tblpY="1"/>
                  <w:tblOverlap w:val="never"/>
                  <w:tblW w:w="0" w:type="auto"/>
                  <w:tblLook w:val="04A0" w:firstRow="1" w:lastRow="0" w:firstColumn="1" w:lastColumn="0" w:noHBand="0" w:noVBand="1"/>
                </w:tblPr>
              </w:tblPrChange>
            </w:tblPr>
            <w:tblGrid>
              <w:gridCol w:w="5464"/>
              <w:tblGridChange w:id="3680">
                <w:tblGrid>
                  <w:gridCol w:w="5305"/>
                </w:tblGrid>
              </w:tblGridChange>
            </w:tblGrid>
            <w:tr w:rsidR="00B95380" w14:paraId="5A5A4DFA" w14:textId="77777777" w:rsidTr="006B3BE0">
              <w:trPr>
                <w:trHeight w:val="338"/>
                <w:ins w:id="3681" w:author="Ammanuel Beyene" w:date="2022-05-17T22:04:00Z"/>
              </w:trPr>
              <w:tc>
                <w:tcPr>
                  <w:tcW w:w="5464" w:type="dxa"/>
                  <w:tcPrChange w:id="3682" w:author="Ammanuel Beyene" w:date="2022-05-17T22:05:00Z">
                    <w:tcPr>
                      <w:tcW w:w="5305" w:type="dxa"/>
                    </w:tcPr>
                  </w:tcPrChange>
                </w:tcPr>
                <w:p w14:paraId="3ED6C28A" w14:textId="77777777" w:rsidR="00B95380" w:rsidRDefault="00B95380" w:rsidP="00B95380">
                  <w:pPr>
                    <w:rPr>
                      <w:ins w:id="3683" w:author="Ammanuel Beyene" w:date="2022-05-17T22:04:00Z"/>
                    </w:rPr>
                  </w:pPr>
                </w:p>
              </w:tc>
            </w:tr>
          </w:tbl>
          <w:p w14:paraId="33AE71F2" w14:textId="12AFBA38" w:rsidR="00B95380" w:rsidRDefault="00B95380" w:rsidP="00B95380">
            <w:pPr>
              <w:rPr>
                <w:ins w:id="3684" w:author="Ammanuel Beyene" w:date="2022-05-17T22:04:00Z"/>
              </w:rPr>
            </w:pPr>
            <w:ins w:id="3685" w:author="Ammanuel Beyene" w:date="2022-05-17T22:04:00Z">
              <w:r>
                <w:t xml:space="preserve"> Last:</w:t>
              </w:r>
            </w:ins>
          </w:p>
          <w:p w14:paraId="43456AC6" w14:textId="77777777" w:rsidR="00B95380" w:rsidRDefault="00B95380" w:rsidP="00B95380">
            <w:pPr>
              <w:rPr>
                <w:ins w:id="3686" w:author="Ammanuel Beyene" w:date="2022-05-17T22:04:00Z"/>
              </w:rPr>
            </w:pPr>
          </w:p>
          <w:p w14:paraId="6303C531" w14:textId="77777777" w:rsidR="00F102D9" w:rsidRDefault="00F102D9" w:rsidP="00F102D9">
            <w:pPr>
              <w:rPr>
                <w:ins w:id="3687" w:author="Ammanuel Beyene" w:date="2022-05-17T22:04:00Z"/>
              </w:rPr>
            </w:pPr>
          </w:p>
          <w:tbl>
            <w:tblPr>
              <w:tblStyle w:val="TableGrid"/>
              <w:tblpPr w:leftFromText="180" w:rightFromText="180" w:vertAnchor="text" w:horzAnchor="page" w:tblpX="1824" w:tblpY="-33"/>
              <w:tblOverlap w:val="never"/>
              <w:tblW w:w="0" w:type="auto"/>
              <w:tblLook w:val="04A0" w:firstRow="1" w:lastRow="0" w:firstColumn="1" w:lastColumn="0" w:noHBand="0" w:noVBand="1"/>
            </w:tblPr>
            <w:tblGrid>
              <w:gridCol w:w="7107"/>
            </w:tblGrid>
            <w:tr w:rsidR="006B3BE0" w14:paraId="2F048B88" w14:textId="77777777" w:rsidTr="006B3BE0">
              <w:trPr>
                <w:trHeight w:val="736"/>
                <w:ins w:id="3688" w:author="Ammanuel Beyene" w:date="2022-05-17T22:08:00Z"/>
              </w:trPr>
              <w:tc>
                <w:tcPr>
                  <w:tcW w:w="7107" w:type="dxa"/>
                </w:tcPr>
                <w:p w14:paraId="789BB7B3" w14:textId="77777777" w:rsidR="006B3BE0" w:rsidRDefault="006B3BE0" w:rsidP="006B3BE0">
                  <w:pPr>
                    <w:rPr>
                      <w:ins w:id="3689" w:author="Ammanuel Beyene" w:date="2022-05-17T22:08:00Z"/>
                    </w:rPr>
                  </w:pPr>
                </w:p>
              </w:tc>
            </w:tr>
          </w:tbl>
          <w:p w14:paraId="62C3780D" w14:textId="7A0B369D" w:rsidR="00F102D9" w:rsidRDefault="00F102D9" w:rsidP="00F102D9">
            <w:pPr>
              <w:rPr>
                <w:ins w:id="3690" w:author="Ammanuel Beyene" w:date="2022-05-17T22:04:00Z"/>
              </w:rPr>
            </w:pPr>
            <w:ins w:id="3691" w:author="Ammanuel Beyene" w:date="2022-05-17T22:04:00Z">
              <w:r>
                <w:t xml:space="preserve"> </w:t>
              </w:r>
            </w:ins>
            <w:ins w:id="3692" w:author="Ammanuel Beyene" w:date="2022-05-17T22:05:00Z">
              <w:r>
                <w:t>Post Content</w:t>
              </w:r>
            </w:ins>
            <w:ins w:id="3693" w:author="Ammanuel Beyene" w:date="2022-05-17T22:04:00Z">
              <w:r>
                <w:t>:</w:t>
              </w:r>
            </w:ins>
          </w:p>
          <w:p w14:paraId="47727F62" w14:textId="77777777" w:rsidR="00F102D9" w:rsidRDefault="00F102D9" w:rsidP="00B95380">
            <w:pPr>
              <w:rPr>
                <w:ins w:id="3694" w:author="Ammanuel Beyene" w:date="2022-05-17T22:05:00Z"/>
              </w:rPr>
            </w:pPr>
          </w:p>
          <w:p w14:paraId="55AAED40" w14:textId="5DCF1942" w:rsidR="00F102D9" w:rsidRDefault="00F102D9" w:rsidP="00F102D9">
            <w:pPr>
              <w:rPr>
                <w:ins w:id="3695" w:author="Ammanuel Beyene" w:date="2022-05-17T22:07:00Z"/>
              </w:rPr>
            </w:pPr>
          </w:p>
          <w:p w14:paraId="6D08DA88" w14:textId="77777777" w:rsidR="006B3BE0" w:rsidRDefault="006B3BE0" w:rsidP="00F102D9">
            <w:pPr>
              <w:rPr>
                <w:ins w:id="3696" w:author="Ammanuel Beyene" w:date="2022-05-17T22:05:00Z"/>
              </w:rPr>
            </w:pPr>
          </w:p>
          <w:tbl>
            <w:tblPr>
              <w:tblStyle w:val="TableGrid"/>
              <w:tblpPr w:leftFromText="180" w:rightFromText="180" w:vertAnchor="text" w:horzAnchor="page" w:tblpX="2514" w:tblpY="12"/>
              <w:tblOverlap w:val="never"/>
              <w:tblW w:w="0" w:type="auto"/>
              <w:tblLook w:val="04A0" w:firstRow="1" w:lastRow="0" w:firstColumn="1" w:lastColumn="0" w:noHBand="0" w:noVBand="1"/>
            </w:tblPr>
            <w:tblGrid>
              <w:gridCol w:w="5525"/>
            </w:tblGrid>
            <w:tr w:rsidR="006B3BE0" w14:paraId="36764B5A" w14:textId="77777777" w:rsidTr="006B3BE0">
              <w:trPr>
                <w:trHeight w:val="905"/>
                <w:ins w:id="3697" w:author="Ammanuel Beyene" w:date="2022-05-17T22:07:00Z"/>
              </w:trPr>
              <w:tc>
                <w:tcPr>
                  <w:tcW w:w="5525" w:type="dxa"/>
                </w:tcPr>
                <w:p w14:paraId="453251BB" w14:textId="77777777" w:rsidR="006B3BE0" w:rsidRDefault="006B3BE0" w:rsidP="006B3BE0">
                  <w:pPr>
                    <w:rPr>
                      <w:ins w:id="3698" w:author="Ammanuel Beyene" w:date="2022-05-17T22:07:00Z"/>
                    </w:rPr>
                  </w:pPr>
                </w:p>
              </w:tc>
            </w:tr>
          </w:tbl>
          <w:p w14:paraId="75F27896" w14:textId="4B12FF64" w:rsidR="00F102D9" w:rsidRDefault="00F102D9" w:rsidP="00F102D9">
            <w:pPr>
              <w:rPr>
                <w:ins w:id="3699" w:author="Ammanuel Beyene" w:date="2022-05-17T22:05:00Z"/>
              </w:rPr>
            </w:pPr>
            <w:ins w:id="3700" w:author="Ammanuel Beyene" w:date="2022-05-17T22:05:00Z">
              <w:r>
                <w:t xml:space="preserve"> User</w:t>
              </w:r>
            </w:ins>
            <w:ins w:id="3701" w:author="Ammanuel Beyene" w:date="2022-05-17T22:08:00Z">
              <w:r w:rsidR="007C160F">
                <w:t>’s</w:t>
              </w:r>
            </w:ins>
            <w:ins w:id="3702" w:author="Ammanuel Beyene" w:date="2022-05-17T22:05:00Z">
              <w:r>
                <w:t xml:space="preserve"> comments:</w:t>
              </w:r>
            </w:ins>
          </w:p>
          <w:p w14:paraId="071E50BD" w14:textId="77777777" w:rsidR="00F102D9" w:rsidRDefault="00F102D9" w:rsidP="00B95380">
            <w:pPr>
              <w:rPr>
                <w:ins w:id="3703" w:author="Ammanuel Beyene" w:date="2022-05-17T22:05:00Z"/>
              </w:rPr>
            </w:pPr>
          </w:p>
          <w:p w14:paraId="36FC56EC" w14:textId="77777777" w:rsidR="006B3BE0" w:rsidRDefault="006B3BE0" w:rsidP="00B95380">
            <w:pPr>
              <w:rPr>
                <w:ins w:id="3704" w:author="Ammanuel Beyene" w:date="2022-05-17T22:05:00Z"/>
              </w:rPr>
            </w:pPr>
          </w:p>
          <w:p w14:paraId="45E154E7" w14:textId="77777777" w:rsidR="006B3BE0" w:rsidRDefault="006B3BE0" w:rsidP="00B95380">
            <w:pPr>
              <w:rPr>
                <w:ins w:id="3705" w:author="Ammanuel Beyene" w:date="2022-05-17T22:05:00Z"/>
              </w:rPr>
            </w:pPr>
          </w:p>
          <w:p w14:paraId="11254684" w14:textId="77777777" w:rsidR="006B3BE0" w:rsidRDefault="006B3BE0" w:rsidP="006B3BE0">
            <w:pPr>
              <w:rPr>
                <w:ins w:id="3706" w:author="Ammanuel Beyene" w:date="2022-05-17T22:05:00Z"/>
              </w:rPr>
            </w:pPr>
          </w:p>
          <w:tbl>
            <w:tblPr>
              <w:tblStyle w:val="TableGrid"/>
              <w:tblpPr w:leftFromText="180" w:rightFromText="180" w:vertAnchor="text" w:horzAnchor="page" w:tblpX="1042" w:tblpY="11"/>
              <w:tblOverlap w:val="never"/>
              <w:tblW w:w="0" w:type="auto"/>
              <w:tblLook w:val="04A0" w:firstRow="1" w:lastRow="0" w:firstColumn="1" w:lastColumn="0" w:noHBand="0" w:noVBand="1"/>
              <w:tblPrChange w:id="3707" w:author="Ammanuel Beyene" w:date="2022-05-17T22:09:00Z">
                <w:tblPr>
                  <w:tblStyle w:val="TableGrid"/>
                  <w:tblpPr w:leftFromText="180" w:rightFromText="180" w:vertAnchor="text" w:horzAnchor="page" w:tblpX="1042" w:tblpY="11"/>
                  <w:tblOverlap w:val="never"/>
                  <w:tblW w:w="0" w:type="auto"/>
                  <w:tblLook w:val="04A0" w:firstRow="1" w:lastRow="0" w:firstColumn="1" w:lastColumn="0" w:noHBand="0" w:noVBand="1"/>
                </w:tblPr>
              </w:tblPrChange>
            </w:tblPr>
            <w:tblGrid>
              <w:gridCol w:w="2944"/>
              <w:tblGridChange w:id="3708">
                <w:tblGrid>
                  <w:gridCol w:w="5305"/>
                </w:tblGrid>
              </w:tblGridChange>
            </w:tblGrid>
            <w:tr w:rsidR="00A83849" w14:paraId="0306AE90" w14:textId="77777777" w:rsidTr="00A83849">
              <w:trPr>
                <w:trHeight w:val="254"/>
                <w:ins w:id="3709" w:author="Ammanuel Beyene" w:date="2022-05-17T22:09:00Z"/>
              </w:trPr>
              <w:tc>
                <w:tcPr>
                  <w:tcW w:w="2944" w:type="dxa"/>
                  <w:tcPrChange w:id="3710" w:author="Ammanuel Beyene" w:date="2022-05-17T22:09:00Z">
                    <w:tcPr>
                      <w:tcW w:w="5305" w:type="dxa"/>
                    </w:tcPr>
                  </w:tcPrChange>
                </w:tcPr>
                <w:p w14:paraId="05F0D421" w14:textId="77777777" w:rsidR="00A83849" w:rsidRDefault="00A83849" w:rsidP="00A83849">
                  <w:pPr>
                    <w:rPr>
                      <w:ins w:id="3711" w:author="Ammanuel Beyene" w:date="2022-05-17T22:09:00Z"/>
                    </w:rPr>
                  </w:pPr>
                </w:p>
              </w:tc>
            </w:tr>
          </w:tbl>
          <w:tbl>
            <w:tblPr>
              <w:tblStyle w:val="TableGrid"/>
              <w:tblpPr w:leftFromText="180" w:rightFromText="180" w:vertAnchor="text" w:horzAnchor="margin" w:tblpXSpec="right" w:tblpY="26"/>
              <w:tblOverlap w:val="never"/>
              <w:tblW w:w="0" w:type="auto"/>
              <w:tblLook w:val="04A0" w:firstRow="1" w:lastRow="0" w:firstColumn="1" w:lastColumn="0" w:noHBand="0" w:noVBand="1"/>
            </w:tblPr>
            <w:tblGrid>
              <w:gridCol w:w="415"/>
            </w:tblGrid>
            <w:tr w:rsidR="00A83849" w14:paraId="55A9A69C" w14:textId="77777777" w:rsidTr="00A83849">
              <w:trPr>
                <w:trHeight w:val="254"/>
                <w:ins w:id="3712" w:author="Ammanuel Beyene" w:date="2022-05-17T22:09:00Z"/>
              </w:trPr>
              <w:tc>
                <w:tcPr>
                  <w:tcW w:w="415" w:type="dxa"/>
                </w:tcPr>
                <w:p w14:paraId="36041515" w14:textId="77777777" w:rsidR="00A83849" w:rsidRDefault="00A83849" w:rsidP="00A83849">
                  <w:pPr>
                    <w:rPr>
                      <w:ins w:id="3713" w:author="Ammanuel Beyene" w:date="2022-05-17T22:09:00Z"/>
                    </w:rPr>
                  </w:pPr>
                </w:p>
              </w:tc>
            </w:tr>
          </w:tbl>
          <w:p w14:paraId="7113D91F" w14:textId="77777777" w:rsidR="00A83849" w:rsidRDefault="006B3BE0" w:rsidP="00A83849">
            <w:pPr>
              <w:rPr>
                <w:ins w:id="3714" w:author="Ammanuel Beyene" w:date="2022-05-17T22:09:00Z"/>
              </w:rPr>
            </w:pPr>
            <w:ins w:id="3715" w:author="Ammanuel Beyene" w:date="2022-05-17T22:05:00Z">
              <w:r>
                <w:t xml:space="preserve"> Date:  MM/DD/YYYY</w:t>
              </w:r>
            </w:ins>
            <w:ins w:id="3716" w:author="Ammanuel Beyene" w:date="2022-05-17T22:09:00Z">
              <w:r w:rsidR="00A83849">
                <w:t xml:space="preserve">                   Send anonymously      </w:t>
              </w:r>
            </w:ins>
          </w:p>
          <w:p w14:paraId="0C35EA87" w14:textId="6553CB30" w:rsidR="00A83849" w:rsidRDefault="00A83849" w:rsidP="00A83849">
            <w:pPr>
              <w:rPr>
                <w:ins w:id="3717" w:author="Ammanuel Beyene" w:date="2022-05-17T22:09:00Z"/>
              </w:rPr>
            </w:pPr>
            <w:ins w:id="3718" w:author="Ammanuel Beyene" w:date="2022-05-17T22:09:00Z">
              <w:r>
                <w:t xml:space="preserve"> </w:t>
              </w:r>
            </w:ins>
          </w:p>
          <w:p w14:paraId="2407DF24" w14:textId="0B72E309" w:rsidR="006B3BE0" w:rsidRDefault="00A83849" w:rsidP="006B3BE0">
            <w:pPr>
              <w:rPr>
                <w:ins w:id="3719" w:author="Ammanuel Beyene" w:date="2022-05-17T22:05:00Z"/>
              </w:rPr>
            </w:pPr>
            <w:ins w:id="3720" w:author="Ammanuel Beyene" w:date="2022-05-17T22:09:00Z">
              <w:r>
                <w:t xml:space="preserve">  </w:t>
              </w:r>
            </w:ins>
          </w:p>
          <w:p w14:paraId="79AFAF8E" w14:textId="77777777" w:rsidR="006B3BE0" w:rsidRDefault="006B3BE0" w:rsidP="00B95380">
            <w:pPr>
              <w:rPr>
                <w:ins w:id="3721" w:author="Ammanuel Beyene" w:date="2022-05-17T22:06:00Z"/>
              </w:rPr>
            </w:pPr>
          </w:p>
          <w:p w14:paraId="39C63C9F" w14:textId="77777777" w:rsidR="006B3BE0" w:rsidRDefault="006B3BE0" w:rsidP="00B95380">
            <w:pPr>
              <w:rPr>
                <w:ins w:id="3722" w:author="Ammanuel Beyene" w:date="2022-05-17T22:06:00Z"/>
              </w:rPr>
            </w:pPr>
          </w:p>
          <w:tbl>
            <w:tblPr>
              <w:tblStyle w:val="TableGrid"/>
              <w:tblpPr w:leftFromText="180" w:rightFromText="180" w:vertAnchor="text" w:horzAnchor="page" w:tblpX="6374" w:tblpY="180"/>
              <w:tblOverlap w:val="never"/>
              <w:tblW w:w="0" w:type="auto"/>
              <w:tblLook w:val="04A0" w:firstRow="1" w:lastRow="0" w:firstColumn="1" w:lastColumn="0" w:noHBand="0" w:noVBand="1"/>
            </w:tblPr>
            <w:tblGrid>
              <w:gridCol w:w="2065"/>
            </w:tblGrid>
            <w:tr w:rsidR="006B3BE0" w14:paraId="6EC0AC0E" w14:textId="77777777" w:rsidTr="006B3BE0">
              <w:trPr>
                <w:ins w:id="3723" w:author="Ammanuel Beyene" w:date="2022-05-17T22:07:00Z"/>
              </w:trPr>
              <w:tc>
                <w:tcPr>
                  <w:tcW w:w="2065" w:type="dxa"/>
                </w:tcPr>
                <w:p w14:paraId="06225918" w14:textId="6C2D37B9" w:rsidR="006B3BE0" w:rsidRDefault="006B3BE0" w:rsidP="006B3BE0">
                  <w:pPr>
                    <w:rPr>
                      <w:ins w:id="3724" w:author="Ammanuel Beyene" w:date="2022-05-17T22:07:00Z"/>
                    </w:rPr>
                  </w:pPr>
                  <w:ins w:id="3725" w:author="Ammanuel Beyene" w:date="2022-05-17T22:07:00Z">
                    <w:r>
                      <w:t xml:space="preserve">Submit </w:t>
                    </w:r>
                  </w:ins>
                  <w:ins w:id="3726" w:author="Ammanuel Beyene" w:date="2022-05-17T22:08:00Z">
                    <w:r w:rsidR="00992339">
                      <w:t>Report</w:t>
                    </w:r>
                  </w:ins>
                </w:p>
              </w:tc>
            </w:tr>
          </w:tbl>
          <w:p w14:paraId="353ADD3C" w14:textId="77777777" w:rsidR="006B3BE0" w:rsidRDefault="006B3BE0" w:rsidP="006B3BE0">
            <w:pPr>
              <w:rPr>
                <w:ins w:id="3727" w:author="Ammanuel Beyene" w:date="2022-05-17T22:06:00Z"/>
              </w:rPr>
            </w:pPr>
          </w:p>
          <w:tbl>
            <w:tblPr>
              <w:tblStyle w:val="TableGrid"/>
              <w:tblpPr w:leftFromText="180" w:rightFromText="180" w:vertAnchor="text" w:horzAnchor="page" w:tblpX="690" w:tblpY="-65"/>
              <w:tblOverlap w:val="never"/>
              <w:tblW w:w="0" w:type="auto"/>
              <w:tblLook w:val="04A0" w:firstRow="1" w:lastRow="0" w:firstColumn="1" w:lastColumn="0" w:noHBand="0" w:noVBand="1"/>
              <w:tblPrChange w:id="3728" w:author="Ammanuel Beyene" w:date="2022-05-17T22:07:00Z">
                <w:tblPr>
                  <w:tblStyle w:val="TableGrid"/>
                  <w:tblpPr w:leftFromText="180" w:rightFromText="180" w:vertAnchor="text" w:horzAnchor="margin" w:tblpY="-50"/>
                  <w:tblOverlap w:val="never"/>
                  <w:tblW w:w="0" w:type="auto"/>
                  <w:tblLook w:val="04A0" w:firstRow="1" w:lastRow="0" w:firstColumn="1" w:lastColumn="0" w:noHBand="0" w:noVBand="1"/>
                </w:tblPr>
              </w:tblPrChange>
            </w:tblPr>
            <w:tblGrid>
              <w:gridCol w:w="2065"/>
              <w:tblGridChange w:id="3729">
                <w:tblGrid>
                  <w:gridCol w:w="2065"/>
                </w:tblGrid>
              </w:tblGridChange>
            </w:tblGrid>
            <w:tr w:rsidR="006B3BE0" w14:paraId="231E953B" w14:textId="77777777" w:rsidTr="006B3BE0">
              <w:trPr>
                <w:ins w:id="3730" w:author="Ammanuel Beyene" w:date="2022-05-17T22:06:00Z"/>
              </w:trPr>
              <w:tc>
                <w:tcPr>
                  <w:tcW w:w="2065" w:type="dxa"/>
                  <w:tcPrChange w:id="3731" w:author="Ammanuel Beyene" w:date="2022-05-17T22:07:00Z">
                    <w:tcPr>
                      <w:tcW w:w="2065" w:type="dxa"/>
                    </w:tcPr>
                  </w:tcPrChange>
                </w:tcPr>
                <w:p w14:paraId="74029BC4" w14:textId="51AD90AC" w:rsidR="006B3BE0" w:rsidRDefault="006B3BE0" w:rsidP="006B3BE0">
                  <w:pPr>
                    <w:rPr>
                      <w:ins w:id="3732" w:author="Ammanuel Beyene" w:date="2022-05-17T22:06:00Z"/>
                    </w:rPr>
                  </w:pPr>
                  <w:ins w:id="3733" w:author="Ammanuel Beyene" w:date="2022-05-17T22:07:00Z">
                    <w:r>
                      <w:t xml:space="preserve">Cancel </w:t>
                    </w:r>
                  </w:ins>
                  <w:ins w:id="3734" w:author="Ammanuel Beyene" w:date="2022-05-17T22:08:00Z">
                    <w:r w:rsidR="00992339">
                      <w:t>Report</w:t>
                    </w:r>
                  </w:ins>
                </w:p>
              </w:tc>
            </w:tr>
          </w:tbl>
          <w:p w14:paraId="0DAED4DE" w14:textId="77777777" w:rsidR="006B3BE0" w:rsidRDefault="006B3BE0" w:rsidP="006B3BE0">
            <w:pPr>
              <w:rPr>
                <w:ins w:id="3735" w:author="Ammanuel Beyene" w:date="2022-05-17T22:06:00Z"/>
              </w:rPr>
            </w:pPr>
            <w:ins w:id="3736" w:author="Ammanuel Beyene" w:date="2022-05-17T22:06:00Z">
              <w:r>
                <w:t xml:space="preserve">                                  </w:t>
              </w:r>
            </w:ins>
          </w:p>
          <w:p w14:paraId="5AE0484A" w14:textId="2DC3AEAE" w:rsidR="006B3BE0" w:rsidRDefault="006B3BE0" w:rsidP="006B3BE0">
            <w:pPr>
              <w:rPr>
                <w:ins w:id="3737" w:author="Ammanuel Beyene" w:date="2022-05-17T22:01:00Z"/>
              </w:rPr>
            </w:pPr>
          </w:p>
        </w:tc>
      </w:tr>
    </w:tbl>
    <w:p w14:paraId="52F3282E" w14:textId="49D7D217" w:rsidR="00B95380" w:rsidRPr="00BA1E01" w:rsidRDefault="00B95380">
      <w:pPr>
        <w:rPr>
          <w:ins w:id="3738" w:author="Ammanuel Beyene" w:date="2022-05-17T21:11:00Z"/>
        </w:rPr>
        <w:pPrChange w:id="3739" w:author="Ammanuel Beyene" w:date="2022-05-17T21:12:00Z">
          <w:pPr>
            <w:pStyle w:val="Heading1"/>
          </w:pPr>
        </w:pPrChange>
      </w:pPr>
    </w:p>
    <w:p w14:paraId="352F156F" w14:textId="7126FF23" w:rsidR="00A52009" w:rsidRPr="00BA1E01" w:rsidRDefault="00A52009" w:rsidP="00BA1E01">
      <w:pPr>
        <w:rPr>
          <w:ins w:id="3740" w:author="Ammanuel Beyene" w:date="2022-05-17T21:11:00Z"/>
        </w:rPr>
      </w:pPr>
    </w:p>
    <w:p w14:paraId="3AA2ACD7" w14:textId="77777777" w:rsidR="00B95380" w:rsidRDefault="00B95380" w:rsidP="00B95380">
      <w:pPr>
        <w:rPr>
          <w:ins w:id="3741" w:author="Ammanuel Beyene" w:date="2022-05-17T21:58:00Z"/>
        </w:rPr>
      </w:pPr>
    </w:p>
    <w:p w14:paraId="6C642536" w14:textId="0975E1BF" w:rsidR="00BA1E01" w:rsidRDefault="00BA1E01" w:rsidP="00BA1E01">
      <w:pPr>
        <w:rPr>
          <w:ins w:id="3742" w:author="Ammanuel Beyene" w:date="2022-05-17T21:12:00Z"/>
        </w:rPr>
      </w:pPr>
    </w:p>
    <w:p w14:paraId="0A62132A" w14:textId="6F85DD44" w:rsidR="00BA1E01" w:rsidRDefault="00BA1E01" w:rsidP="00BA1E01">
      <w:pPr>
        <w:rPr>
          <w:ins w:id="3743" w:author="Ammanuel Beyene" w:date="2022-05-17T21:12:00Z"/>
        </w:rPr>
      </w:pPr>
    </w:p>
    <w:p w14:paraId="7D865D94" w14:textId="26C0FBEA" w:rsidR="00BA1E01" w:rsidRDefault="00BA1E01" w:rsidP="00BA1E01">
      <w:pPr>
        <w:rPr>
          <w:ins w:id="3744" w:author="Ammanuel Beyene" w:date="2022-05-17T21:12:00Z"/>
        </w:rPr>
      </w:pPr>
    </w:p>
    <w:p w14:paraId="548D114E" w14:textId="42DDBA3F" w:rsidR="00BA1E01" w:rsidRDefault="00BA1E01" w:rsidP="00BA1E01">
      <w:pPr>
        <w:rPr>
          <w:ins w:id="3745" w:author="Ammanuel Beyene" w:date="2022-05-17T21:12:00Z"/>
        </w:rPr>
      </w:pPr>
    </w:p>
    <w:p w14:paraId="4F3EE5B7" w14:textId="3AFF8DB9" w:rsidR="00BA1E01" w:rsidRDefault="00BA1E01" w:rsidP="00BA1E01">
      <w:pPr>
        <w:rPr>
          <w:ins w:id="3746" w:author="Ammanuel Beyene" w:date="2022-05-17T21:12:00Z"/>
        </w:rPr>
      </w:pPr>
    </w:p>
    <w:p w14:paraId="78ECCFCA" w14:textId="2FEC7391" w:rsidR="00BA1E01" w:rsidRDefault="00BA1E01" w:rsidP="00BA1E01">
      <w:pPr>
        <w:rPr>
          <w:ins w:id="3747" w:author="Ammanuel Beyene" w:date="2022-05-17T21:12:00Z"/>
        </w:rPr>
      </w:pPr>
    </w:p>
    <w:p w14:paraId="1D1A4CD5" w14:textId="150241FA" w:rsidR="00BA1E01" w:rsidRDefault="00BA1E01" w:rsidP="00BA1E01">
      <w:pPr>
        <w:rPr>
          <w:ins w:id="3748" w:author="Ammanuel Beyene" w:date="2022-05-17T21:12:00Z"/>
        </w:rPr>
      </w:pPr>
    </w:p>
    <w:p w14:paraId="12A9C8F3" w14:textId="168EBD70" w:rsidR="00BA1E01" w:rsidRDefault="00BA1E01" w:rsidP="00BA1E01">
      <w:pPr>
        <w:rPr>
          <w:ins w:id="3749" w:author="Ammanuel Beyene" w:date="2022-05-17T21:12:00Z"/>
        </w:rPr>
      </w:pPr>
    </w:p>
    <w:p w14:paraId="473441B6" w14:textId="65357E15" w:rsidR="00A52009" w:rsidDel="001B3F17" w:rsidRDefault="00A52009">
      <w:pPr>
        <w:pStyle w:val="Heading1"/>
        <w:rPr>
          <w:del w:id="3750" w:author="Ammanuel Beyene" w:date="2022-05-20T23:59:00Z"/>
        </w:rPr>
      </w:pPr>
    </w:p>
    <w:p w14:paraId="5032CB76" w14:textId="506EF7EF" w:rsidR="001B3F17" w:rsidRDefault="001B3F17" w:rsidP="001B3F17">
      <w:pPr>
        <w:rPr>
          <w:ins w:id="3751" w:author="Ammanuel Beyene" w:date="2022-05-21T00:02:00Z"/>
        </w:rPr>
      </w:pPr>
    </w:p>
    <w:p w14:paraId="4C2A5BFF" w14:textId="77777777" w:rsidR="001B3F17" w:rsidRPr="001B3F17" w:rsidRDefault="001B3F17">
      <w:pPr>
        <w:rPr>
          <w:ins w:id="3752" w:author="Ammanuel Beyene" w:date="2022-05-21T00:02:00Z"/>
        </w:rPr>
        <w:pPrChange w:id="3753" w:author="Ammanuel Beyene" w:date="2022-05-21T00:02:00Z">
          <w:pPr>
            <w:pStyle w:val="Heading1"/>
          </w:pPr>
        </w:pPrChange>
      </w:pPr>
    </w:p>
    <w:p w14:paraId="4D9FEC17" w14:textId="37B486E5" w:rsidR="00D01A0A" w:rsidRPr="00540A78" w:rsidRDefault="00AB3DC2">
      <w:pPr>
        <w:pStyle w:val="Heading1"/>
        <w:rPr>
          <w:b/>
          <w:bCs/>
          <w:color w:val="000000" w:themeColor="text1"/>
        </w:rPr>
        <w:pPrChange w:id="3754" w:author="Ammanuel Beyene" w:date="2022-05-17T21:30:00Z">
          <w:pPr>
            <w:pStyle w:val="Heading1"/>
            <w:numPr>
              <w:ilvl w:val="1"/>
              <w:numId w:val="13"/>
            </w:numPr>
            <w:ind w:left="540" w:hanging="480"/>
          </w:pPr>
        </w:pPrChange>
      </w:pPr>
      <w:bookmarkStart w:id="3755" w:name="_Toc105364035"/>
      <w:ins w:id="3756" w:author="Ammanuel Beyene" w:date="2022-05-15T21:11:00Z">
        <w:r w:rsidRPr="00540A78">
          <w:rPr>
            <w:b/>
            <w:bCs/>
            <w:color w:val="000000" w:themeColor="text1"/>
          </w:rPr>
          <w:t xml:space="preserve">9.0 </w:t>
        </w:r>
      </w:ins>
      <w:r w:rsidR="00D01A0A" w:rsidRPr="00540A78">
        <w:rPr>
          <w:b/>
          <w:bCs/>
          <w:color w:val="000000" w:themeColor="text1"/>
        </w:rPr>
        <w:t>GLOSSARY</w:t>
      </w:r>
      <w:bookmarkEnd w:id="3755"/>
    </w:p>
    <w:p w14:paraId="517A1806" w14:textId="77777777" w:rsidR="00F829BC" w:rsidRPr="00BA1E01" w:rsidRDefault="00F829BC">
      <w:pPr>
        <w:pPrChange w:id="3757" w:author="Ammanuel Beyene" w:date="2022-05-17T21:12:00Z">
          <w:pPr>
            <w:ind w:left="60"/>
          </w:pPr>
        </w:pPrChange>
      </w:pPr>
    </w:p>
    <w:p w14:paraId="78640087" w14:textId="00E0E2D8" w:rsidR="00D01A0A" w:rsidRPr="00BA1E01" w:rsidRDefault="00C07D67" w:rsidP="00BA1E01">
      <w:r w:rsidRPr="00BA1E01">
        <w:t>DMP – do more and proper</w:t>
      </w:r>
    </w:p>
    <w:p w14:paraId="4E6B24FA" w14:textId="52A08B7F" w:rsidR="00C07D67" w:rsidRPr="00BA1E01" w:rsidDel="00592837" w:rsidRDefault="00C07D67" w:rsidP="00BA1E01">
      <w:pPr>
        <w:rPr>
          <w:del w:id="3758" w:author="Ammanuel Beyene" w:date="2022-05-19T18:50:00Z"/>
        </w:rPr>
      </w:pPr>
      <w:r w:rsidRPr="00BA1E01">
        <w:t>FAQ – frequently asked questions</w:t>
      </w:r>
    </w:p>
    <w:p w14:paraId="74146CBD" w14:textId="4E9C7430" w:rsidR="004E401F" w:rsidRPr="00BA1E01" w:rsidDel="00592837" w:rsidRDefault="004E401F" w:rsidP="00BA1E01">
      <w:pPr>
        <w:rPr>
          <w:del w:id="3759" w:author="Ammanuel Beyene" w:date="2022-05-19T18:50:00Z"/>
        </w:rPr>
      </w:pPr>
    </w:p>
    <w:p w14:paraId="32348030" w14:textId="056560BE" w:rsidR="004E401F" w:rsidRPr="00BA1E01" w:rsidDel="00592837" w:rsidRDefault="004E401F">
      <w:pPr>
        <w:rPr>
          <w:del w:id="3760" w:author="Ammanuel Beyene" w:date="2022-05-19T18:50:00Z"/>
          <w:rPrChange w:id="3761" w:author="Ammanuel Beyene" w:date="2022-05-17T21:12:00Z">
            <w:rPr>
              <w:del w:id="3762" w:author="Ammanuel Beyene" w:date="2022-05-19T18:50:00Z"/>
              <w:rFonts w:ascii="Calibri" w:hAnsi="Calibri"/>
              <w:sz w:val="22"/>
            </w:rPr>
          </w:rPrChange>
        </w:rPr>
        <w:pPrChange w:id="3763" w:author="Ammanuel Beyene" w:date="2022-05-17T21:12:00Z">
          <w:pPr>
            <w:ind w:left="540" w:hanging="540"/>
          </w:pPr>
        </w:pPrChange>
      </w:pPr>
      <w:del w:id="3764" w:author="Ammanuel Beyene" w:date="2022-05-19T18:50:00Z">
        <w:r w:rsidRPr="00BA1E01" w:rsidDel="00592837">
          <w:rPr>
            <w:rPrChange w:id="3765" w:author="Ammanuel Beyene" w:date="2022-05-17T21:12:00Z">
              <w:rPr>
                <w:rFonts w:ascii="Calibri" w:hAnsi="Calibri"/>
                <w:sz w:val="22"/>
              </w:rPr>
            </w:rPrChange>
          </w:rPr>
          <w:delText xml:space="preserve">Always include a glossary and use it to define any technical terms, business terms, or abbreviations used in the document that a potential reader may not know. Since </w:delText>
        </w:r>
        <w:r w:rsidRPr="00BA1E01" w:rsidDel="00592837">
          <w:rPr>
            <w:rPrChange w:id="3766" w:author="Ammanuel Beyene" w:date="2022-05-17T21:12:00Z">
              <w:rPr>
                <w:rFonts w:ascii="Calibri" w:hAnsi="Calibri"/>
                <w:i/>
                <w:sz w:val="22"/>
              </w:rPr>
            </w:rPrChange>
          </w:rPr>
          <w:delText>you cannot make any assumptions</w:delText>
        </w:r>
        <w:r w:rsidRPr="00BA1E01" w:rsidDel="00592837">
          <w:rPr>
            <w:rPrChange w:id="3767" w:author="Ammanuel Beyene" w:date="2022-05-17T21:12:00Z">
              <w:rPr>
                <w:rFonts w:ascii="Calibri" w:hAnsi="Calibri"/>
                <w:sz w:val="22"/>
              </w:rPr>
            </w:rPrChange>
          </w:rPr>
          <w:delText xml:space="preserve"> about the experience or expertise of the reader, it is best to be on the safe side and define more, rather than fewer, terms here in the glossary. However, even if you have defined terms inline within the text, it is best to include them in this section too. </w:delText>
        </w:r>
        <w:r w:rsidRPr="00BA1E01" w:rsidDel="00592837">
          <w:rPr>
            <w:rPrChange w:id="3768" w:author="Ammanuel Beyene" w:date="2022-05-17T21:12:00Z">
              <w:rPr>
                <w:rFonts w:ascii="Calibri" w:hAnsi="Calibri"/>
                <w:sz w:val="22"/>
                <w:u w:val="single"/>
              </w:rPr>
            </w:rPrChange>
          </w:rPr>
          <w:delText>The Glossary is a vital section</w:delText>
        </w:r>
        <w:r w:rsidRPr="00BA1E01" w:rsidDel="00592837">
          <w:rPr>
            <w:rPrChange w:id="3769" w:author="Ammanuel Beyene" w:date="2022-05-17T21:12:00Z">
              <w:rPr>
                <w:rFonts w:ascii="Calibri" w:hAnsi="Calibri"/>
                <w:sz w:val="22"/>
              </w:rPr>
            </w:rPrChange>
          </w:rPr>
          <w:delText xml:space="preserve">. </w:delText>
        </w:r>
        <w:r w:rsidRPr="00BA1E01" w:rsidDel="00592837">
          <w:rPr>
            <w:rPrChange w:id="3770" w:author="Ammanuel Beyene" w:date="2022-05-17T21:12:00Z">
              <w:rPr>
                <w:rFonts w:ascii="Calibri" w:hAnsi="Calibri"/>
                <w:b/>
                <w:color w:val="C00000"/>
                <w:u w:val="single"/>
              </w:rPr>
            </w:rPrChange>
          </w:rPr>
          <w:delText>Start developing the glossary in Part 1</w:delText>
        </w:r>
        <w:r w:rsidRPr="00BA1E01" w:rsidDel="00592837">
          <w:rPr>
            <w:rPrChange w:id="3771" w:author="Ammanuel Beyene" w:date="2022-05-17T21:12:00Z">
              <w:rPr>
                <w:rFonts w:ascii="Calibri" w:hAnsi="Calibri"/>
                <w:sz w:val="22"/>
              </w:rPr>
            </w:rPrChange>
          </w:rPr>
          <w:delText xml:space="preserve"> and </w:delText>
        </w:r>
        <w:r w:rsidRPr="00BA1E01" w:rsidDel="00592837">
          <w:rPr>
            <w:highlight w:val="darkCyan"/>
            <w:rPrChange w:id="3772" w:author="Ammanuel Beyene" w:date="2022-05-17T21:12:00Z">
              <w:rPr>
                <w:rFonts w:ascii="Calibri" w:hAnsi="Calibri"/>
                <w:color w:val="FFFFFF" w:themeColor="background1"/>
                <w:sz w:val="22"/>
                <w:highlight w:val="darkCyan"/>
              </w:rPr>
            </w:rPrChange>
          </w:rPr>
          <w:delText>make sure it covers your entire set of artifacts before submitting Part 2</w:delText>
        </w:r>
        <w:r w:rsidRPr="00BA1E01" w:rsidDel="00592837">
          <w:rPr>
            <w:rPrChange w:id="3773" w:author="Ammanuel Beyene" w:date="2022-05-17T21:12:00Z">
              <w:rPr>
                <w:rFonts w:ascii="Calibri" w:hAnsi="Calibri"/>
                <w:sz w:val="22"/>
              </w:rPr>
            </w:rPrChange>
          </w:rPr>
          <w:delText>.</w:delText>
        </w:r>
      </w:del>
    </w:p>
    <w:p w14:paraId="63223412" w14:textId="1D3D1D96" w:rsidR="004E401F" w:rsidRPr="00BA1E01" w:rsidDel="00592837" w:rsidRDefault="004E401F" w:rsidP="00BA1E01">
      <w:pPr>
        <w:rPr>
          <w:del w:id="3774" w:author="Ammanuel Beyene" w:date="2022-05-19T18:50:00Z"/>
        </w:rPr>
      </w:pPr>
    </w:p>
    <w:p w14:paraId="405D46FA" w14:textId="4CA4BEAF" w:rsidR="00D01A0A" w:rsidRPr="00BA1E01" w:rsidDel="00592837" w:rsidRDefault="00D01A0A">
      <w:pPr>
        <w:rPr>
          <w:del w:id="3775" w:author="Ammanuel Beyene" w:date="2022-05-19T18:50:00Z"/>
        </w:rPr>
        <w:pPrChange w:id="3776" w:author="Ammanuel Beyene" w:date="2022-05-17T21:12:00Z">
          <w:pPr>
            <w:pStyle w:val="Heading1"/>
          </w:pPr>
        </w:pPrChange>
      </w:pPr>
    </w:p>
    <w:p w14:paraId="671060CB" w14:textId="67342C71" w:rsidR="00723F58" w:rsidRPr="00BA1E01" w:rsidDel="00592837" w:rsidRDefault="00723F58" w:rsidP="00BA1E01">
      <w:pPr>
        <w:rPr>
          <w:del w:id="3777" w:author="Ammanuel Beyene" w:date="2022-05-19T18:50:00Z"/>
        </w:rPr>
      </w:pPr>
    </w:p>
    <w:p w14:paraId="0C781344" w14:textId="5799E854" w:rsidR="00723F58" w:rsidRPr="00BA1E01" w:rsidDel="00592837" w:rsidRDefault="00723F58" w:rsidP="00BA1E01">
      <w:pPr>
        <w:rPr>
          <w:del w:id="3778" w:author="Ammanuel Beyene" w:date="2022-05-19T18:50:00Z"/>
        </w:rPr>
      </w:pPr>
    </w:p>
    <w:p w14:paraId="141DF6C9" w14:textId="6A674D81" w:rsidR="00723F58" w:rsidRPr="00BA1E01" w:rsidRDefault="00723F58" w:rsidP="00BA1E01"/>
    <w:p w14:paraId="18153FFB" w14:textId="2B8D23D1" w:rsidR="00723F58" w:rsidRPr="00BA1E01" w:rsidRDefault="00723F58" w:rsidP="00BA1E01"/>
    <w:p w14:paraId="60A3CF35" w14:textId="7D480481" w:rsidR="00723F58" w:rsidRPr="00BA1E01" w:rsidRDefault="00723F58" w:rsidP="00BA1E01"/>
    <w:p w14:paraId="4EE1B968" w14:textId="73599E8C" w:rsidR="00723F58" w:rsidRDefault="00723F58" w:rsidP="00BA1E01">
      <w:pPr>
        <w:rPr>
          <w:ins w:id="3779" w:author="Ammanuel Beyene" w:date="2022-05-17T21:12:00Z"/>
        </w:rPr>
      </w:pPr>
    </w:p>
    <w:p w14:paraId="50245140" w14:textId="09098DEE" w:rsidR="00D12A89" w:rsidRDefault="00D12A89" w:rsidP="00BA1E01">
      <w:pPr>
        <w:rPr>
          <w:ins w:id="3780" w:author="Ammanuel Beyene" w:date="2022-05-17T21:13:00Z"/>
        </w:rPr>
      </w:pPr>
    </w:p>
    <w:p w14:paraId="4E969E6E" w14:textId="4CD4508A" w:rsidR="00D12A89" w:rsidRDefault="00D12A89" w:rsidP="00BA1E01">
      <w:pPr>
        <w:rPr>
          <w:ins w:id="3781" w:author="Ammanuel Beyene" w:date="2022-05-17T21:13:00Z"/>
        </w:rPr>
      </w:pPr>
    </w:p>
    <w:p w14:paraId="08228C49" w14:textId="714EDBD4" w:rsidR="00D12A89" w:rsidRDefault="00D12A89" w:rsidP="00BA1E01">
      <w:pPr>
        <w:rPr>
          <w:ins w:id="3782" w:author="Ammanuel Beyene" w:date="2022-05-17T21:13:00Z"/>
        </w:rPr>
      </w:pPr>
    </w:p>
    <w:p w14:paraId="7954526B" w14:textId="3FE86597" w:rsidR="00D12A89" w:rsidRDefault="00D12A89" w:rsidP="00BA1E01">
      <w:pPr>
        <w:rPr>
          <w:ins w:id="3783" w:author="Ammanuel Beyene" w:date="2022-05-17T21:13:00Z"/>
        </w:rPr>
      </w:pPr>
    </w:p>
    <w:p w14:paraId="518E21CE" w14:textId="2873CB50" w:rsidR="00D12A89" w:rsidRDefault="00D12A89" w:rsidP="00BA1E01">
      <w:pPr>
        <w:rPr>
          <w:ins w:id="3784" w:author="Ammanuel Beyene" w:date="2022-05-17T21:13:00Z"/>
        </w:rPr>
      </w:pPr>
    </w:p>
    <w:p w14:paraId="7D4B8C4F" w14:textId="110646E7" w:rsidR="00D12A89" w:rsidRDefault="00D12A89" w:rsidP="00BA1E01">
      <w:pPr>
        <w:rPr>
          <w:ins w:id="3785" w:author="Ammanuel Beyene" w:date="2022-05-17T21:13:00Z"/>
        </w:rPr>
      </w:pPr>
    </w:p>
    <w:p w14:paraId="38DAC5D7" w14:textId="6FDBD202" w:rsidR="00D12A89" w:rsidRDefault="00D12A89" w:rsidP="00BA1E01">
      <w:pPr>
        <w:rPr>
          <w:ins w:id="3786" w:author="Ammanuel Beyene" w:date="2022-05-17T21:13:00Z"/>
        </w:rPr>
      </w:pPr>
    </w:p>
    <w:p w14:paraId="5F148CE3" w14:textId="09FC8CF9" w:rsidR="00D12A89" w:rsidRDefault="00D12A89" w:rsidP="00BA1E01">
      <w:pPr>
        <w:rPr>
          <w:ins w:id="3787" w:author="Ammanuel Beyene" w:date="2022-05-17T21:13:00Z"/>
        </w:rPr>
      </w:pPr>
    </w:p>
    <w:p w14:paraId="38B8DDC3" w14:textId="47143D63" w:rsidR="00D12A89" w:rsidRDefault="00D12A89" w:rsidP="00BA1E01">
      <w:pPr>
        <w:rPr>
          <w:ins w:id="3788" w:author="Ammanuel Beyene" w:date="2022-05-17T21:13:00Z"/>
        </w:rPr>
      </w:pPr>
    </w:p>
    <w:p w14:paraId="6E83E41E" w14:textId="4BF1961D" w:rsidR="00D12A89" w:rsidRDefault="00D12A89" w:rsidP="00BA1E01">
      <w:pPr>
        <w:rPr>
          <w:ins w:id="3789" w:author="Ammanuel Beyene" w:date="2022-05-17T21:13:00Z"/>
        </w:rPr>
      </w:pPr>
    </w:p>
    <w:p w14:paraId="0E18A37D" w14:textId="0E4DCA9A" w:rsidR="00D12A89" w:rsidRDefault="00D12A89" w:rsidP="00BA1E01">
      <w:pPr>
        <w:rPr>
          <w:ins w:id="3790" w:author="Ammanuel Beyene" w:date="2022-05-17T21:13:00Z"/>
        </w:rPr>
      </w:pPr>
    </w:p>
    <w:p w14:paraId="5962399B" w14:textId="004D12F2" w:rsidR="00D12A89" w:rsidRDefault="00D12A89" w:rsidP="00BA1E01">
      <w:pPr>
        <w:rPr>
          <w:ins w:id="3791" w:author="Ammanuel Beyene" w:date="2022-05-17T21:13:00Z"/>
        </w:rPr>
      </w:pPr>
    </w:p>
    <w:p w14:paraId="27DC79D3" w14:textId="6D0A253E" w:rsidR="00D12A89" w:rsidRDefault="00D12A89" w:rsidP="00BA1E01">
      <w:pPr>
        <w:rPr>
          <w:ins w:id="3792" w:author="Ammanuel Beyene" w:date="2022-05-17T21:13:00Z"/>
        </w:rPr>
      </w:pPr>
    </w:p>
    <w:p w14:paraId="3943A014" w14:textId="6D046F57" w:rsidR="00D12A89" w:rsidRDefault="00D12A89" w:rsidP="00BA1E01">
      <w:pPr>
        <w:rPr>
          <w:ins w:id="3793" w:author="Ammanuel Beyene" w:date="2022-05-17T21:13:00Z"/>
        </w:rPr>
      </w:pPr>
    </w:p>
    <w:p w14:paraId="5E305889" w14:textId="48CCBC04" w:rsidR="00D12A89" w:rsidRDefault="00D12A89" w:rsidP="00BA1E01">
      <w:pPr>
        <w:rPr>
          <w:ins w:id="3794" w:author="Ammanuel Beyene" w:date="2022-05-17T21:13:00Z"/>
        </w:rPr>
      </w:pPr>
    </w:p>
    <w:p w14:paraId="7155C8CE" w14:textId="5BFC39B0" w:rsidR="00D12A89" w:rsidRDefault="00D12A89" w:rsidP="00BA1E01">
      <w:pPr>
        <w:rPr>
          <w:ins w:id="3795" w:author="Ammanuel Beyene" w:date="2022-05-17T21:13:00Z"/>
        </w:rPr>
      </w:pPr>
    </w:p>
    <w:p w14:paraId="763E00AC" w14:textId="44712C16" w:rsidR="00D12A89" w:rsidRDefault="00D12A89" w:rsidP="00BA1E01">
      <w:pPr>
        <w:rPr>
          <w:ins w:id="3796" w:author="Ammanuel Beyene" w:date="2022-05-17T21:13:00Z"/>
        </w:rPr>
      </w:pPr>
    </w:p>
    <w:p w14:paraId="44B5123F" w14:textId="60B322A8" w:rsidR="00D12A89" w:rsidRDefault="00D12A89" w:rsidP="00BA1E01">
      <w:pPr>
        <w:rPr>
          <w:ins w:id="3797" w:author="Ammanuel Beyene" w:date="2022-05-17T21:13:00Z"/>
        </w:rPr>
      </w:pPr>
    </w:p>
    <w:p w14:paraId="534583B6" w14:textId="73A1063D" w:rsidR="00D12A89" w:rsidRDefault="00D12A89" w:rsidP="00BA1E01">
      <w:pPr>
        <w:rPr>
          <w:ins w:id="3798" w:author="Ammanuel Beyene" w:date="2022-05-17T21:13:00Z"/>
        </w:rPr>
      </w:pPr>
    </w:p>
    <w:p w14:paraId="03795058" w14:textId="157F09F2" w:rsidR="00D12A89" w:rsidRDefault="00D12A89" w:rsidP="00BA1E01">
      <w:pPr>
        <w:rPr>
          <w:ins w:id="3799" w:author="Ammanuel Beyene" w:date="2022-05-17T21:13:00Z"/>
        </w:rPr>
      </w:pPr>
    </w:p>
    <w:p w14:paraId="45AD40A9" w14:textId="3C27651D" w:rsidR="00D12A89" w:rsidRDefault="00D12A89" w:rsidP="00BA1E01">
      <w:pPr>
        <w:rPr>
          <w:ins w:id="3800" w:author="Ammanuel Beyene" w:date="2022-05-17T21:13:00Z"/>
        </w:rPr>
      </w:pPr>
    </w:p>
    <w:p w14:paraId="4E5ECC5F" w14:textId="523FAEA2" w:rsidR="00D12A89" w:rsidRDefault="00D12A89" w:rsidP="00BA1E01">
      <w:pPr>
        <w:rPr>
          <w:ins w:id="3801" w:author="Ammanuel Beyene" w:date="2022-05-17T21:13:00Z"/>
        </w:rPr>
      </w:pPr>
    </w:p>
    <w:p w14:paraId="701B5ACF" w14:textId="136C6207" w:rsidR="00D12A89" w:rsidRDefault="00D12A89" w:rsidP="00BA1E01">
      <w:pPr>
        <w:rPr>
          <w:ins w:id="3802" w:author="Ammanuel Beyene" w:date="2022-05-17T21:13:00Z"/>
        </w:rPr>
      </w:pPr>
    </w:p>
    <w:p w14:paraId="3FF95CDE" w14:textId="0D4B4E42" w:rsidR="00D12A89" w:rsidRDefault="00D12A89" w:rsidP="00BA1E01">
      <w:pPr>
        <w:rPr>
          <w:ins w:id="3803" w:author="Ammanuel Beyene" w:date="2022-05-17T21:13:00Z"/>
        </w:rPr>
      </w:pPr>
    </w:p>
    <w:p w14:paraId="1D05EA02" w14:textId="15FD89D5" w:rsidR="00D12A89" w:rsidRDefault="00D12A89" w:rsidP="00BA1E01">
      <w:pPr>
        <w:rPr>
          <w:ins w:id="3804" w:author="Ammanuel Beyene" w:date="2022-05-17T21:13:00Z"/>
        </w:rPr>
      </w:pPr>
    </w:p>
    <w:p w14:paraId="3A9D7BD5" w14:textId="77777777" w:rsidR="00D12A89" w:rsidRPr="00BA1E01" w:rsidRDefault="00D12A89" w:rsidP="00BA1E01"/>
    <w:p w14:paraId="63C9CCBB" w14:textId="77777777" w:rsidR="00197513" w:rsidRDefault="00197513" w:rsidP="0066359A">
      <w:pPr>
        <w:pStyle w:val="Heading1"/>
        <w:rPr>
          <w:ins w:id="3805" w:author="Ammanuel Beyene" w:date="2022-05-19T20:12:00Z"/>
          <w:b/>
          <w:bCs/>
          <w:color w:val="000000" w:themeColor="text1"/>
        </w:rPr>
      </w:pPr>
    </w:p>
    <w:p w14:paraId="49333F34" w14:textId="77777777" w:rsidR="00197513" w:rsidRDefault="00197513" w:rsidP="0066359A">
      <w:pPr>
        <w:pStyle w:val="Heading1"/>
        <w:rPr>
          <w:ins w:id="3806" w:author="Ammanuel Beyene" w:date="2022-05-19T20:12:00Z"/>
          <w:b/>
          <w:bCs/>
          <w:color w:val="000000" w:themeColor="text1"/>
        </w:rPr>
      </w:pPr>
    </w:p>
    <w:p w14:paraId="6681BFF4" w14:textId="77777777" w:rsidR="00197513" w:rsidRDefault="00197513" w:rsidP="0066359A">
      <w:pPr>
        <w:pStyle w:val="Heading1"/>
        <w:rPr>
          <w:ins w:id="3807" w:author="Ammanuel Beyene" w:date="2022-05-19T20:12:00Z"/>
          <w:b/>
          <w:bCs/>
          <w:color w:val="000000" w:themeColor="text1"/>
        </w:rPr>
      </w:pPr>
    </w:p>
    <w:p w14:paraId="44530B04" w14:textId="77777777" w:rsidR="00197513" w:rsidRDefault="00197513" w:rsidP="0066359A">
      <w:pPr>
        <w:pStyle w:val="Heading1"/>
        <w:rPr>
          <w:ins w:id="3808" w:author="Ammanuel Beyene" w:date="2022-05-19T20:12:00Z"/>
          <w:b/>
          <w:bCs/>
          <w:color w:val="000000" w:themeColor="text1"/>
        </w:rPr>
      </w:pPr>
    </w:p>
    <w:p w14:paraId="7BD66EA9" w14:textId="77777777" w:rsidR="00197513" w:rsidRDefault="00197513">
      <w:pPr>
        <w:rPr>
          <w:ins w:id="3809" w:author="Ammanuel Beyene" w:date="2022-05-19T20:12:00Z"/>
          <w:rFonts w:asciiTheme="majorHAnsi" w:eastAsiaTheme="majorEastAsia" w:hAnsiTheme="majorHAnsi" w:cstheme="majorBidi"/>
          <w:b/>
          <w:bCs/>
          <w:color w:val="000000" w:themeColor="text1"/>
          <w:sz w:val="32"/>
          <w:szCs w:val="32"/>
        </w:rPr>
      </w:pPr>
      <w:ins w:id="3810" w:author="Ammanuel Beyene" w:date="2022-05-19T20:12:00Z">
        <w:r>
          <w:rPr>
            <w:b/>
            <w:bCs/>
            <w:color w:val="000000" w:themeColor="text1"/>
          </w:rPr>
          <w:br w:type="page"/>
        </w:r>
      </w:ins>
    </w:p>
    <w:p w14:paraId="7089686D" w14:textId="408CFD19" w:rsidR="00D01A0A" w:rsidRPr="0037116C" w:rsidRDefault="00AB3DC2" w:rsidP="0066359A">
      <w:pPr>
        <w:pStyle w:val="Heading1"/>
        <w:rPr>
          <w:b/>
          <w:bCs/>
          <w:color w:val="000000" w:themeColor="text1"/>
        </w:rPr>
      </w:pPr>
      <w:bookmarkStart w:id="3811" w:name="_Toc105364036"/>
      <w:ins w:id="3812" w:author="Ammanuel Beyene" w:date="2022-05-15T21:11:00Z">
        <w:r w:rsidRPr="0037116C">
          <w:rPr>
            <w:b/>
            <w:bCs/>
            <w:color w:val="000000" w:themeColor="text1"/>
          </w:rPr>
          <w:lastRenderedPageBreak/>
          <w:t>10</w:t>
        </w:r>
      </w:ins>
      <w:del w:id="3813" w:author="Ammanuel Beyene" w:date="2022-05-15T21:11:00Z">
        <w:r w:rsidR="00BA01DF" w:rsidRPr="0037116C" w:rsidDel="00AB3DC2">
          <w:rPr>
            <w:b/>
            <w:bCs/>
            <w:color w:val="000000" w:themeColor="text1"/>
          </w:rPr>
          <w:delText>7</w:delText>
        </w:r>
      </w:del>
      <w:r w:rsidR="00BA01DF" w:rsidRPr="0037116C">
        <w:rPr>
          <w:b/>
          <w:bCs/>
          <w:color w:val="000000" w:themeColor="text1"/>
        </w:rPr>
        <w:t xml:space="preserve">.0 </w:t>
      </w:r>
      <w:r w:rsidR="00D01A0A" w:rsidRPr="0037116C">
        <w:rPr>
          <w:b/>
          <w:bCs/>
          <w:color w:val="000000" w:themeColor="text1"/>
        </w:rPr>
        <w:t>BIBLIOGRAPHY</w:t>
      </w:r>
      <w:bookmarkEnd w:id="3811"/>
    </w:p>
    <w:p w14:paraId="65AA33FA" w14:textId="4D98E00D" w:rsidR="004E401F" w:rsidRPr="00BA1E01" w:rsidRDefault="004E401F" w:rsidP="00BA1E01"/>
    <w:p w14:paraId="0CF2F953" w14:textId="2ED2300F" w:rsidR="004E401F" w:rsidRPr="00BA1E01" w:rsidDel="00AE077E" w:rsidRDefault="004E401F">
      <w:pPr>
        <w:rPr>
          <w:del w:id="3814" w:author="Ammanuel Beyene" w:date="2022-05-19T18:50:00Z"/>
          <w:rPrChange w:id="3815" w:author="Ammanuel Beyene" w:date="2022-05-17T21:12:00Z">
            <w:rPr>
              <w:del w:id="3816" w:author="Ammanuel Beyene" w:date="2022-05-19T18:50:00Z"/>
              <w:rFonts w:ascii="Calibri" w:hAnsi="Calibri"/>
              <w:color w:val="C00000"/>
            </w:rPr>
          </w:rPrChange>
        </w:rPr>
        <w:pPrChange w:id="3817" w:author="Ammanuel Beyene" w:date="2022-05-17T21:12:00Z">
          <w:pPr>
            <w:pStyle w:val="Heading1"/>
          </w:pPr>
        </w:pPrChange>
      </w:pPr>
      <w:del w:id="3818" w:author="Ammanuel Beyene" w:date="2022-05-19T18:50:00Z">
        <w:r w:rsidRPr="00BA1E01" w:rsidDel="00AE077E">
          <w:rPr>
            <w:rPrChange w:id="3819" w:author="Ammanuel Beyene" w:date="2022-05-17T21:12:00Z">
              <w:rPr>
                <w:rFonts w:ascii="Calibri" w:hAnsi="Calibri"/>
                <w:b/>
                <w:color w:val="C00000"/>
                <w:u w:val="single"/>
              </w:rPr>
            </w:rPrChange>
          </w:rPr>
          <w:delText>Bibliography</w:delText>
        </w:r>
        <w:r w:rsidRPr="00BA1E01" w:rsidDel="00AE077E">
          <w:rPr>
            <w:rPrChange w:id="3820" w:author="Ammanuel Beyene" w:date="2022-05-17T21:12:00Z">
              <w:rPr>
                <w:rFonts w:ascii="Calibri" w:hAnsi="Calibri"/>
                <w:color w:val="C00000"/>
              </w:rPr>
            </w:rPrChange>
          </w:rPr>
          <w:delText xml:space="preserve"> </w:delText>
        </w:r>
      </w:del>
    </w:p>
    <w:p w14:paraId="605390AF" w14:textId="72C7C3F5" w:rsidR="004E401F" w:rsidRPr="00BA1E01" w:rsidDel="00AE077E" w:rsidRDefault="004E401F">
      <w:pPr>
        <w:rPr>
          <w:del w:id="3821" w:author="Ammanuel Beyene" w:date="2022-05-19T18:50:00Z"/>
          <w:highlight w:val="darkCyan"/>
          <w:rPrChange w:id="3822" w:author="Ammanuel Beyene" w:date="2022-05-17T21:12:00Z">
            <w:rPr>
              <w:del w:id="3823" w:author="Ammanuel Beyene" w:date="2022-05-19T18:50:00Z"/>
              <w:rFonts w:ascii="Calibri" w:hAnsi="Calibri"/>
              <w:b/>
              <w:color w:val="FFFFFF"/>
              <w:highlight w:val="darkCyan"/>
            </w:rPr>
          </w:rPrChange>
        </w:rPr>
        <w:pPrChange w:id="3824" w:author="Ammanuel Beyene" w:date="2022-05-17T21:12:00Z">
          <w:pPr>
            <w:pBdr>
              <w:bottom w:val="single" w:sz="12" w:space="1" w:color="auto"/>
            </w:pBdr>
            <w:ind w:left="540" w:hanging="540"/>
          </w:pPr>
        </w:pPrChange>
      </w:pPr>
      <w:del w:id="3825" w:author="Ammanuel Beyene" w:date="2022-05-19T18:50:00Z">
        <w:r w:rsidRPr="00BA1E01" w:rsidDel="00AE077E">
          <w:rPr>
            <w:rPrChange w:id="3826" w:author="Ammanuel Beyene" w:date="2022-05-17T21:12:00Z">
              <w:rPr>
                <w:rFonts w:ascii="Calibri" w:hAnsi="Calibri"/>
                <w:sz w:val="22"/>
              </w:rPr>
            </w:rPrChange>
          </w:rPr>
          <w:delText>With proper citation, include all sources you have consulted in defining the application domain, any CASE tools used, and any other res</w:delText>
        </w:r>
      </w:del>
      <w:del w:id="3827" w:author="Ammanuel Beyene" w:date="2022-05-17T22:13:00Z">
        <w:r w:rsidRPr="00BA1E01" w:rsidDel="0037116C">
          <w:rPr>
            <w:rPrChange w:id="3828" w:author="Ammanuel Beyene" w:date="2022-05-17T21:12:00Z">
              <w:rPr>
                <w:rFonts w:ascii="Calibri" w:hAnsi="Calibri"/>
                <w:sz w:val="22"/>
              </w:rPr>
            </w:rPrChange>
          </w:rPr>
          <w:delText>o</w:delText>
        </w:r>
      </w:del>
      <w:del w:id="3829" w:author="Ammanuel Beyene" w:date="2022-05-19T18:50:00Z">
        <w:r w:rsidRPr="00BA1E01" w:rsidDel="00AE077E">
          <w:rPr>
            <w:rPrChange w:id="3830" w:author="Ammanuel Beyene" w:date="2022-05-17T21:12:00Z">
              <w:rPr>
                <w:rFonts w:ascii="Calibri" w:hAnsi="Calibri"/>
                <w:sz w:val="22"/>
              </w:rPr>
            </w:rPrChange>
          </w:rPr>
          <w:delText xml:space="preserve">urces you have used. </w:delText>
        </w:r>
        <w:r w:rsidRPr="00BA1E01" w:rsidDel="00AE077E">
          <w:rPr>
            <w:rPrChange w:id="3831" w:author="Ammanuel Beyene" w:date="2022-05-17T21:12:00Z">
              <w:rPr>
                <w:rFonts w:ascii="Calibri" w:hAnsi="Calibri"/>
                <w:sz w:val="22"/>
                <w:u w:val="words"/>
              </w:rPr>
            </w:rPrChange>
          </w:rPr>
          <w:delText>Everyone will have a bibliography</w:delText>
        </w:r>
        <w:r w:rsidRPr="00BA1E01" w:rsidDel="00AE077E">
          <w:rPr>
            <w:rPrChange w:id="3832" w:author="Ammanuel Beyene" w:date="2022-05-17T21:12:00Z">
              <w:rPr>
                <w:rFonts w:ascii="Calibri" w:hAnsi="Calibri"/>
                <w:sz w:val="22"/>
              </w:rPr>
            </w:rPrChange>
          </w:rPr>
          <w:delText xml:space="preserve"> since you will all have at least used Larman, your drawing tool, and (possibly) your CSC 3150 notes as guides/tools! </w:delText>
        </w:r>
        <w:r w:rsidRPr="00BA1E01" w:rsidDel="00AE077E">
          <w:rPr>
            <w:highlight w:val="darkCyan"/>
            <w:rPrChange w:id="3833" w:author="Ammanuel Beyene" w:date="2022-05-17T21:12:00Z">
              <w:rPr>
                <w:rFonts w:ascii="Calibri" w:hAnsi="Calibri"/>
                <w:b/>
                <w:color w:val="FFFFFF"/>
                <w:highlight w:val="darkCyan"/>
              </w:rPr>
            </w:rPrChange>
          </w:rPr>
          <w:delText>Be sure to update the Bibliography for Part 2.</w:delText>
        </w:r>
      </w:del>
    </w:p>
    <w:p w14:paraId="00E277DF" w14:textId="74B58FB4" w:rsidR="004E401F" w:rsidRPr="00BA1E01" w:rsidDel="00AE077E" w:rsidRDefault="004E401F">
      <w:pPr>
        <w:rPr>
          <w:del w:id="3834" w:author="Ammanuel Beyene" w:date="2022-05-19T18:50:00Z"/>
          <w:highlight w:val="darkCyan"/>
          <w:rPrChange w:id="3835" w:author="Ammanuel Beyene" w:date="2022-05-17T21:12:00Z">
            <w:rPr>
              <w:del w:id="3836" w:author="Ammanuel Beyene" w:date="2022-05-19T18:50:00Z"/>
              <w:rFonts w:ascii="Calibri" w:hAnsi="Calibri"/>
              <w:b/>
              <w:color w:val="FFFFFF"/>
              <w:highlight w:val="darkCyan"/>
            </w:rPr>
          </w:rPrChange>
        </w:rPr>
        <w:pPrChange w:id="3837" w:author="Ammanuel Beyene" w:date="2022-05-17T21:12:00Z">
          <w:pPr>
            <w:pBdr>
              <w:bottom w:val="single" w:sz="12" w:space="1" w:color="auto"/>
            </w:pBdr>
            <w:spacing w:before="120"/>
          </w:pPr>
        </w:pPrChange>
      </w:pPr>
    </w:p>
    <w:p w14:paraId="0B1D67E1" w14:textId="7456D669" w:rsidR="004E401F" w:rsidRPr="00BA1E01" w:rsidDel="00AE077E" w:rsidRDefault="004E401F">
      <w:pPr>
        <w:rPr>
          <w:del w:id="3838" w:author="Ammanuel Beyene" w:date="2022-05-19T18:50:00Z"/>
          <w:highlight w:val="darkCyan"/>
          <w:rPrChange w:id="3839" w:author="Ammanuel Beyene" w:date="2022-05-17T21:12:00Z">
            <w:rPr>
              <w:del w:id="3840" w:author="Ammanuel Beyene" w:date="2022-05-19T18:50:00Z"/>
              <w:rFonts w:ascii="Calibri" w:hAnsi="Calibri"/>
              <w:b/>
              <w:color w:val="FFFFFF"/>
              <w:highlight w:val="darkCyan"/>
            </w:rPr>
          </w:rPrChange>
        </w:rPr>
        <w:pPrChange w:id="3841" w:author="Ammanuel Beyene" w:date="2022-05-17T21:12:00Z">
          <w:pPr>
            <w:spacing w:before="120"/>
          </w:pPr>
        </w:pPrChange>
      </w:pPr>
    </w:p>
    <w:p w14:paraId="0226C942" w14:textId="229468FE" w:rsidR="004E401F" w:rsidRPr="00BA1E01" w:rsidDel="00AE077E" w:rsidRDefault="004E401F">
      <w:pPr>
        <w:rPr>
          <w:del w:id="3842" w:author="Ammanuel Beyene" w:date="2022-05-19T18:50:00Z"/>
          <w:rPrChange w:id="3843" w:author="Ammanuel Beyene" w:date="2022-05-17T21:12:00Z">
            <w:rPr>
              <w:del w:id="3844" w:author="Ammanuel Beyene" w:date="2022-05-19T18:50:00Z"/>
              <w:rFonts w:ascii="Calibri" w:hAnsi="Calibri"/>
              <w:color w:val="0000FF"/>
              <w:sz w:val="22"/>
              <w:bdr w:val="single" w:sz="4" w:space="0" w:color="0000FF"/>
            </w:rPr>
          </w:rPrChange>
        </w:rPr>
        <w:pPrChange w:id="3845" w:author="Ammanuel Beyene" w:date="2022-05-17T21:12:00Z">
          <w:pPr>
            <w:spacing w:before="120"/>
          </w:pPr>
        </w:pPrChange>
      </w:pPr>
      <w:del w:id="3846" w:author="Ammanuel Beyene" w:date="2022-05-19T18:50:00Z">
        <w:r w:rsidRPr="00BA1E01" w:rsidDel="00AE077E">
          <w:rPr>
            <w:highlight w:val="darkCyan"/>
            <w:rPrChange w:id="3847" w:author="Ammanuel Beyene" w:date="2022-05-17T21:12:00Z">
              <w:rPr>
                <w:rFonts w:ascii="Calibri" w:hAnsi="Calibri"/>
                <w:b/>
                <w:color w:val="FFFFFF"/>
                <w:highlight w:val="darkCyan"/>
              </w:rPr>
            </w:rPrChange>
          </w:rPr>
          <w:delText>For Part 2 submission</w:delText>
        </w:r>
        <w:r w:rsidRPr="00BA1E01" w:rsidDel="00AE077E">
          <w:rPr>
            <w:rPrChange w:id="3848" w:author="Ammanuel Beyene" w:date="2022-05-17T21:12:00Z">
              <w:rPr>
                <w:rFonts w:ascii="Calibri" w:hAnsi="Calibri"/>
                <w:b/>
                <w:bCs/>
                <w:i/>
                <w:iCs/>
                <w:color w:val="0000FF"/>
                <w:bdr w:val="single" w:sz="4" w:space="0" w:color="0000FF"/>
              </w:rPr>
            </w:rPrChange>
          </w:rPr>
          <w:delText>:</w:delText>
        </w:r>
        <w:r w:rsidRPr="00BA1E01" w:rsidDel="00AE077E">
          <w:rPr>
            <w:rPrChange w:id="3849" w:author="Ammanuel Beyene" w:date="2022-05-17T21:12:00Z">
              <w:rPr>
                <w:rFonts w:ascii="Calibri" w:hAnsi="Calibri"/>
                <w:color w:val="0000FF"/>
                <w:sz w:val="22"/>
                <w:bdr w:val="single" w:sz="4" w:space="0" w:color="0000FF"/>
              </w:rPr>
            </w:rPrChange>
          </w:rPr>
          <w:delText xml:space="preserve"> </w:delText>
        </w:r>
      </w:del>
    </w:p>
    <w:p w14:paraId="25038F87" w14:textId="556F8FB2" w:rsidR="004E401F" w:rsidRPr="00BA1E01" w:rsidDel="00AE077E" w:rsidRDefault="004E401F">
      <w:pPr>
        <w:rPr>
          <w:del w:id="3850" w:author="Ammanuel Beyene" w:date="2022-05-19T18:50:00Z"/>
          <w:rPrChange w:id="3851" w:author="Ammanuel Beyene" w:date="2022-05-17T21:12:00Z">
            <w:rPr>
              <w:del w:id="3852" w:author="Ammanuel Beyene" w:date="2022-05-19T18:50:00Z"/>
              <w:rFonts w:ascii="Calibri" w:hAnsi="Calibri"/>
              <w:color w:val="000000"/>
            </w:rPr>
          </w:rPrChange>
        </w:rPr>
        <w:pPrChange w:id="3853" w:author="Ammanuel Beyene" w:date="2022-05-17T21:12:00Z">
          <w:pPr>
            <w:numPr>
              <w:numId w:val="14"/>
            </w:numPr>
            <w:tabs>
              <w:tab w:val="num" w:pos="360"/>
            </w:tabs>
            <w:ind w:left="360" w:hanging="360"/>
          </w:pPr>
        </w:pPrChange>
      </w:pPr>
      <w:del w:id="3854" w:author="Ammanuel Beyene" w:date="2022-05-19T18:50:00Z">
        <w:r w:rsidRPr="00BA1E01" w:rsidDel="00AE077E">
          <w:rPr>
            <w:rPrChange w:id="3855" w:author="Ammanuel Beyene" w:date="2022-05-17T21:12:00Z">
              <w:rPr>
                <w:rFonts w:ascii="Calibri" w:hAnsi="Calibri"/>
                <w:sz w:val="22"/>
              </w:rPr>
            </w:rPrChange>
          </w:rPr>
          <w:delText xml:space="preserve">All the above sections are to be included as a single document. </w:delText>
        </w:r>
      </w:del>
    </w:p>
    <w:p w14:paraId="14A60620" w14:textId="21F865A3" w:rsidR="004E401F" w:rsidRPr="00BA1E01" w:rsidDel="00AE077E" w:rsidRDefault="004E401F">
      <w:pPr>
        <w:rPr>
          <w:del w:id="3856" w:author="Ammanuel Beyene" w:date="2022-05-19T18:50:00Z"/>
          <w:rPrChange w:id="3857" w:author="Ammanuel Beyene" w:date="2022-05-17T21:12:00Z">
            <w:rPr>
              <w:del w:id="3858" w:author="Ammanuel Beyene" w:date="2022-05-19T18:50:00Z"/>
              <w:rFonts w:ascii="Calibri" w:hAnsi="Calibri"/>
              <w:color w:val="000000"/>
            </w:rPr>
          </w:rPrChange>
        </w:rPr>
        <w:pPrChange w:id="3859" w:author="Ammanuel Beyene" w:date="2022-05-17T21:12:00Z">
          <w:pPr>
            <w:numPr>
              <w:numId w:val="14"/>
            </w:numPr>
            <w:tabs>
              <w:tab w:val="num" w:pos="360"/>
            </w:tabs>
            <w:ind w:left="360" w:hanging="360"/>
          </w:pPr>
        </w:pPrChange>
      </w:pPr>
      <w:del w:id="3860" w:author="Ammanuel Beyene" w:date="2022-05-19T18:50:00Z">
        <w:r w:rsidRPr="00BA1E01" w:rsidDel="00AE077E">
          <w:rPr>
            <w:rPrChange w:id="3861" w:author="Ammanuel Beyene" w:date="2022-05-17T21:12:00Z">
              <w:rPr>
                <w:rFonts w:ascii="Calibri" w:hAnsi="Calibri"/>
                <w:sz w:val="22"/>
              </w:rPr>
            </w:rPrChange>
          </w:rPr>
          <w:delText>All corrections and suggestions from the grader are to be addressed, as are all customer questions written in the document reviews.</w:delText>
        </w:r>
      </w:del>
    </w:p>
    <w:p w14:paraId="4045C4D1" w14:textId="47D70731" w:rsidR="004E401F" w:rsidDel="00AE077E" w:rsidRDefault="004E401F">
      <w:pPr>
        <w:rPr>
          <w:del w:id="3862" w:author="Ammanuel Beyene" w:date="2022-05-19T18:50:00Z"/>
          <w:rFonts w:ascii="Calibri" w:hAnsi="Calibri"/>
          <w:color w:val="FFFFFF" w:themeColor="background1"/>
          <w:sz w:val="22"/>
          <w:highlight w:val="darkCyan"/>
          <w:u w:val="single"/>
        </w:rPr>
        <w:pPrChange w:id="3863" w:author="Ammanuel Beyene" w:date="2022-05-17T21:12:00Z">
          <w:pPr>
            <w:numPr>
              <w:numId w:val="14"/>
            </w:numPr>
            <w:tabs>
              <w:tab w:val="num" w:pos="360"/>
            </w:tabs>
            <w:ind w:left="360" w:hanging="360"/>
          </w:pPr>
        </w:pPrChange>
      </w:pPr>
      <w:del w:id="3864" w:author="Ammanuel Beyene" w:date="2022-05-19T18:50:00Z">
        <w:r w:rsidRPr="00BA1E01" w:rsidDel="00AE077E">
          <w:rPr>
            <w:rPrChange w:id="3865" w:author="Ammanuel Beyene" w:date="2022-05-17T21:12:00Z">
              <w:rPr>
                <w:rFonts w:ascii="Calibri" w:hAnsi="Calibri"/>
                <w:sz w:val="22"/>
              </w:rPr>
            </w:rPrChange>
          </w:rPr>
          <w:delText xml:space="preserve">Any changes to the first submission's functional requirements or feasibility study resulting from what you learned while creating the second half of the document should be made in each section. </w:delText>
        </w:r>
        <w:r w:rsidRPr="00BA1E01" w:rsidDel="00AE077E">
          <w:rPr>
            <w:highlight w:val="darkCyan"/>
            <w:rPrChange w:id="3866" w:author="Ammanuel Beyene" w:date="2022-05-17T21:12:00Z">
              <w:rPr>
                <w:rFonts w:ascii="Calibri" w:hAnsi="Calibri"/>
                <w:color w:val="FFFFFF" w:themeColor="background1"/>
                <w:sz w:val="22"/>
                <w:highlight w:val="darkCyan"/>
                <w:u w:val="single"/>
              </w:rPr>
            </w:rPrChange>
          </w:rPr>
          <w:delText>Use "</w:delText>
        </w:r>
        <w:r w:rsidRPr="00BA1E01" w:rsidDel="00AE077E">
          <w:rPr>
            <w:highlight w:val="darkCyan"/>
            <w:rPrChange w:id="3867" w:author="Ammanuel Beyene" w:date="2022-05-17T21:12:00Z">
              <w:rPr>
                <w:rFonts w:ascii="Calibri" w:hAnsi="Calibri"/>
                <w:i/>
                <w:iCs/>
                <w:color w:val="FFFFFF" w:themeColor="background1"/>
                <w:sz w:val="22"/>
                <w:highlight w:val="darkCyan"/>
                <w:u w:val="single"/>
              </w:rPr>
            </w:rPrChange>
          </w:rPr>
          <w:delText>Track Changes"</w:delText>
        </w:r>
        <w:r w:rsidRPr="00BA1E01" w:rsidDel="00AE077E">
          <w:rPr>
            <w:highlight w:val="darkCyan"/>
            <w:rPrChange w:id="3868" w:author="Ammanuel Beyene" w:date="2022-05-17T21:12:00Z">
              <w:rPr>
                <w:rFonts w:ascii="Calibri" w:hAnsi="Calibri"/>
                <w:color w:val="FFFFFF" w:themeColor="background1"/>
                <w:sz w:val="22"/>
                <w:highlight w:val="darkCyan"/>
                <w:u w:val="single"/>
              </w:rPr>
            </w:rPrChange>
          </w:rPr>
          <w:delText xml:space="preserve"> in MS Word, so all the changes from Part 1 to Part 2 are denoted. </w:delText>
        </w:r>
        <w:r w:rsidRPr="00BA1E01" w:rsidDel="00AE077E">
          <w:rPr>
            <w:highlight w:val="darkCyan"/>
            <w:rPrChange w:id="3869" w:author="Ammanuel Beyene" w:date="2022-05-17T21:12:00Z">
              <w:rPr>
                <w:rFonts w:ascii="Calibri" w:hAnsi="Calibri"/>
                <w:b/>
                <w:bCs/>
                <w:color w:val="FFFFFF" w:themeColor="background1"/>
                <w:sz w:val="22"/>
                <w:highlight w:val="darkCyan"/>
                <w:u w:val="single"/>
              </w:rPr>
            </w:rPrChange>
          </w:rPr>
          <w:delText>Your submission may be returned to you if you do not do this</w:delText>
        </w:r>
        <w:r w:rsidRPr="00BA1E01" w:rsidDel="00AE077E">
          <w:rPr>
            <w:rPrChange w:id="3870" w:author="Ammanuel Beyene" w:date="2022-05-17T21:12:00Z">
              <w:rPr>
                <w:rFonts w:ascii="Calibri" w:hAnsi="Calibri"/>
                <w:color w:val="FFFFFF" w:themeColor="background1"/>
                <w:sz w:val="22"/>
                <w:u w:val="single"/>
              </w:rPr>
            </w:rPrChange>
          </w:rPr>
          <w:delText>.</w:delText>
        </w:r>
        <w:r w:rsidRPr="00BA1E01" w:rsidDel="00AE077E">
          <w:rPr>
            <w:rPrChange w:id="3871" w:author="Ammanuel Beyene" w:date="2022-05-17T21:12:00Z">
              <w:rPr>
                <w:rFonts w:ascii="Calibri" w:hAnsi="Calibri"/>
                <w:sz w:val="22"/>
              </w:rPr>
            </w:rPrChange>
          </w:rPr>
          <w:delText xml:space="preserve"> Keep in mind that the reader can always turn off "</w:delText>
        </w:r>
        <w:r w:rsidRPr="00BA1E01" w:rsidDel="00AE077E">
          <w:rPr>
            <w:rPrChange w:id="3872" w:author="Ammanuel Beyene" w:date="2022-05-17T21:12:00Z">
              <w:rPr>
                <w:rFonts w:ascii="Calibri" w:hAnsi="Calibri"/>
                <w:i/>
                <w:iCs/>
                <w:sz w:val="22"/>
              </w:rPr>
            </w:rPrChange>
          </w:rPr>
          <w:delText>Track Changes"</w:delText>
        </w:r>
        <w:r w:rsidRPr="00BA1E01" w:rsidDel="00AE077E">
          <w:rPr>
            <w:rPrChange w:id="3873" w:author="Ammanuel Beyene" w:date="2022-05-17T21:12:00Z">
              <w:rPr>
                <w:rFonts w:ascii="Calibri" w:hAnsi="Calibri"/>
                <w:sz w:val="22"/>
              </w:rPr>
            </w:rPrChange>
          </w:rPr>
          <w:delText xml:space="preserve"> to see a clean Part 2 document artifact. It would be best to do this on a copy of your document before submitting it to Canvas to ensure that the clean version formats the way you want it to look. </w:delText>
        </w:r>
        <w:r w:rsidRPr="00BA1E01" w:rsidDel="00AE077E">
          <w:rPr>
            <w:highlight w:val="darkCyan"/>
            <w:rPrChange w:id="3874" w:author="Ammanuel Beyene" w:date="2022-05-17T21:12:00Z">
              <w:rPr>
                <w:rFonts w:ascii="Calibri" w:hAnsi="Calibri"/>
                <w:color w:val="FFFFFF" w:themeColor="background1"/>
                <w:sz w:val="22"/>
                <w:highlight w:val="darkCyan"/>
                <w:u w:val="single"/>
              </w:rPr>
            </w:rPrChange>
          </w:rPr>
          <w:delText>But be sure to submit to</w:delText>
        </w:r>
        <w:r w:rsidDel="00AE077E">
          <w:rPr>
            <w:rFonts w:ascii="Calibri" w:hAnsi="Calibri"/>
            <w:color w:val="FFFFFF" w:themeColor="background1"/>
            <w:sz w:val="22"/>
            <w:highlight w:val="darkCyan"/>
            <w:u w:val="single"/>
          </w:rPr>
          <w:delText xml:space="preserve"> Canvas </w:delText>
        </w:r>
        <w:r w:rsidRPr="00C14DF5" w:rsidDel="00AE077E">
          <w:rPr>
            <w:rFonts w:ascii="Calibri" w:hAnsi="Calibri"/>
            <w:color w:val="FFFFFF" w:themeColor="background1"/>
            <w:sz w:val="22"/>
            <w:highlight w:val="darkCyan"/>
            <w:u w:val="single"/>
          </w:rPr>
          <w:delText xml:space="preserve">with </w:delText>
        </w:r>
        <w:r w:rsidDel="00AE077E">
          <w:rPr>
            <w:rFonts w:ascii="Calibri" w:hAnsi="Calibri"/>
            <w:color w:val="FFFFFF" w:themeColor="background1"/>
            <w:sz w:val="22"/>
            <w:highlight w:val="darkCyan"/>
            <w:u w:val="single"/>
          </w:rPr>
          <w:delText>"</w:delText>
        </w:r>
        <w:r w:rsidRPr="00C14DF5" w:rsidDel="00AE077E">
          <w:rPr>
            <w:rFonts w:ascii="Calibri" w:hAnsi="Calibri"/>
            <w:color w:val="FFFFFF" w:themeColor="background1"/>
            <w:sz w:val="22"/>
            <w:highlight w:val="darkCyan"/>
            <w:u w:val="single"/>
          </w:rPr>
          <w:delText>Track</w:delText>
        </w:r>
        <w:r w:rsidDel="00AE077E">
          <w:rPr>
            <w:rFonts w:ascii="Calibri" w:hAnsi="Calibri"/>
            <w:color w:val="FFFFFF" w:themeColor="background1"/>
            <w:sz w:val="22"/>
            <w:highlight w:val="darkCyan"/>
            <w:u w:val="single"/>
          </w:rPr>
          <w:delText xml:space="preserve"> </w:delText>
        </w:r>
        <w:r w:rsidRPr="00C14DF5" w:rsidDel="00AE077E">
          <w:rPr>
            <w:rFonts w:ascii="Calibri" w:hAnsi="Calibri"/>
            <w:color w:val="FFFFFF" w:themeColor="background1"/>
            <w:sz w:val="22"/>
            <w:highlight w:val="darkCyan"/>
            <w:u w:val="single"/>
          </w:rPr>
          <w:delText>Changes</w:delText>
        </w:r>
        <w:r w:rsidDel="00AE077E">
          <w:rPr>
            <w:rFonts w:ascii="Calibri" w:hAnsi="Calibri"/>
            <w:color w:val="FFFFFF" w:themeColor="background1"/>
            <w:sz w:val="22"/>
            <w:highlight w:val="darkCyan"/>
            <w:u w:val="single"/>
          </w:rPr>
          <w:delText>" turned</w:delText>
        </w:r>
        <w:r w:rsidRPr="00C14DF5" w:rsidDel="00AE077E">
          <w:rPr>
            <w:rFonts w:ascii="Calibri" w:hAnsi="Calibri"/>
            <w:color w:val="FFFFFF" w:themeColor="background1"/>
            <w:sz w:val="22"/>
            <w:highlight w:val="darkCyan"/>
            <w:u w:val="single"/>
          </w:rPr>
          <w:delText xml:space="preserve"> on, so your </w:delText>
        </w:r>
        <w:r w:rsidRPr="00C14DF5" w:rsidDel="00AE077E">
          <w:rPr>
            <w:rFonts w:ascii="Calibri" w:hAnsi="Calibri"/>
            <w:i/>
            <w:iCs/>
            <w:color w:val="FFFFFF" w:themeColor="background1"/>
            <w:sz w:val="22"/>
            <w:highlight w:val="darkCyan"/>
            <w:u w:val="single"/>
          </w:rPr>
          <w:delText>Part 1 -&gt; Part 2</w:delText>
        </w:r>
        <w:r w:rsidRPr="00C14DF5" w:rsidDel="00AE077E">
          <w:rPr>
            <w:rFonts w:ascii="Calibri" w:hAnsi="Calibri"/>
            <w:color w:val="FFFFFF" w:themeColor="background1"/>
            <w:sz w:val="22"/>
            <w:highlight w:val="darkCyan"/>
            <w:u w:val="single"/>
          </w:rPr>
          <w:delText xml:space="preserve"> changes are </w:delText>
        </w:r>
        <w:r w:rsidDel="00AE077E">
          <w:rPr>
            <w:rFonts w:ascii="Calibri" w:hAnsi="Calibri"/>
            <w:color w:val="FFFFFF" w:themeColor="background1"/>
            <w:sz w:val="22"/>
            <w:highlight w:val="darkCyan"/>
            <w:u w:val="single"/>
          </w:rPr>
          <w:delText>apparent</w:delText>
        </w:r>
        <w:r w:rsidRPr="00C14DF5" w:rsidDel="00AE077E">
          <w:rPr>
            <w:rFonts w:ascii="Calibri" w:hAnsi="Calibri"/>
            <w:color w:val="FFFFFF" w:themeColor="background1"/>
            <w:sz w:val="22"/>
            <w:highlight w:val="darkCyan"/>
            <w:u w:val="single"/>
          </w:rPr>
          <w:delText>.</w:delText>
        </w:r>
      </w:del>
    </w:p>
    <w:p w14:paraId="7CD83194" w14:textId="1F3BBB38" w:rsidR="004E401F" w:rsidDel="00AE077E" w:rsidRDefault="004E401F" w:rsidP="004E401F">
      <w:pPr>
        <w:rPr>
          <w:del w:id="3875" w:author="Ammanuel Beyene" w:date="2022-05-19T18:50:00Z"/>
        </w:rPr>
      </w:pPr>
    </w:p>
    <w:p w14:paraId="0608EBAD" w14:textId="518A13B5" w:rsidR="004E401F" w:rsidRPr="004E401F" w:rsidDel="00AE077E" w:rsidRDefault="004E401F" w:rsidP="004E401F">
      <w:pPr>
        <w:rPr>
          <w:del w:id="3876" w:author="Ammanuel Beyene" w:date="2022-05-19T18:50:00Z"/>
        </w:rPr>
      </w:pPr>
    </w:p>
    <w:p w14:paraId="368A9236" w14:textId="3922E1B8" w:rsidR="00F402CD" w:rsidDel="00AE077E" w:rsidRDefault="00F402CD" w:rsidP="00F402CD">
      <w:pPr>
        <w:rPr>
          <w:del w:id="3877" w:author="Ammanuel Beyene" w:date="2022-05-19T18:50:00Z"/>
        </w:rPr>
      </w:pPr>
    </w:p>
    <w:p w14:paraId="77DD1EF0" w14:textId="0BA6E04C" w:rsidR="00F402CD" w:rsidDel="00E51272" w:rsidRDefault="00F402CD" w:rsidP="00723F58">
      <w:pPr>
        <w:rPr>
          <w:del w:id="3878" w:author="Ammanuel Beyene" w:date="2022-05-17T22:15:00Z"/>
          <w:shd w:val="clear" w:color="auto" w:fill="FAFAFA"/>
        </w:rPr>
      </w:pPr>
      <w:del w:id="3879" w:author="Ammanuel Beyene" w:date="2022-05-17T22:15:00Z">
        <w:r w:rsidDel="00E51272">
          <w:rPr>
            <w:shd w:val="clear" w:color="auto" w:fill="FAFAFA"/>
          </w:rPr>
          <w:delText>Richter, Felix. "Majority of Teens Admit to Excessive Cellphone Usage." </w:delText>
        </w:r>
        <w:r w:rsidDel="00E51272">
          <w:rPr>
            <w:rStyle w:val="italic"/>
            <w:rFonts w:ascii="Open Sans" w:hAnsi="Open Sans" w:cs="Open Sans"/>
            <w:i/>
            <w:iCs/>
            <w:color w:val="444444"/>
            <w:sz w:val="20"/>
            <w:szCs w:val="20"/>
            <w:bdr w:val="none" w:sz="0" w:space="0" w:color="auto" w:frame="1"/>
            <w:shd w:val="clear" w:color="auto" w:fill="FAFAFA"/>
          </w:rPr>
          <w:delText>Statista</w:delText>
        </w:r>
        <w:r w:rsidDel="00E51272">
          <w:rPr>
            <w:shd w:val="clear" w:color="auto" w:fill="FAFAFA"/>
          </w:rPr>
          <w:delText xml:space="preserve">, Statista Inc., 23 Aug 2018, </w:delText>
        </w:r>
        <w:r w:rsidR="00BE1CA7" w:rsidDel="00E51272">
          <w:fldChar w:fldCharType="begin"/>
        </w:r>
        <w:r w:rsidR="00BE1CA7" w:rsidDel="00E51272">
          <w:delInstrText xml:space="preserve"> HYPERLINK "https://www-statista-com.ezproxy.spu.edu/chart/15197/teenagers-views-on-technology-use/" </w:delInstrText>
        </w:r>
        <w:r w:rsidR="00BE1CA7" w:rsidDel="00E51272">
          <w:fldChar w:fldCharType="separate"/>
        </w:r>
        <w:r w:rsidR="00723F58" w:rsidRPr="004877CB" w:rsidDel="00E51272">
          <w:rPr>
            <w:rStyle w:val="Hyperlink"/>
            <w:rFonts w:ascii="Open Sans" w:hAnsi="Open Sans" w:cs="Open Sans"/>
            <w:sz w:val="20"/>
            <w:szCs w:val="20"/>
            <w:shd w:val="clear" w:color="auto" w:fill="FAFAFA"/>
          </w:rPr>
          <w:delText>https://www-statista-com.ezproxy.spu.edu/chart/15197/teenagers-views-on-technology-use/</w:delText>
        </w:r>
        <w:r w:rsidR="00BE1CA7" w:rsidDel="00E51272">
          <w:rPr>
            <w:rStyle w:val="Hyperlink"/>
            <w:rFonts w:ascii="Open Sans" w:hAnsi="Open Sans" w:cs="Open Sans"/>
            <w:sz w:val="20"/>
            <w:szCs w:val="20"/>
            <w:shd w:val="clear" w:color="auto" w:fill="FAFAFA"/>
          </w:rPr>
          <w:fldChar w:fldCharType="end"/>
        </w:r>
      </w:del>
    </w:p>
    <w:p w14:paraId="597DC7F7" w14:textId="0A3A16F4" w:rsidR="00723F58" w:rsidDel="00AE077E" w:rsidRDefault="00723F58" w:rsidP="00723F58">
      <w:pPr>
        <w:rPr>
          <w:del w:id="3880" w:author="Ammanuel Beyene" w:date="2022-05-19T18:50:00Z"/>
          <w:shd w:val="clear" w:color="auto" w:fill="FAFAFA"/>
        </w:rPr>
      </w:pPr>
    </w:p>
    <w:p w14:paraId="4E594143" w14:textId="512995DC" w:rsidR="00723F58" w:rsidDel="00AE077E" w:rsidRDefault="00723F58" w:rsidP="00723F58">
      <w:pPr>
        <w:rPr>
          <w:del w:id="3881" w:author="Ammanuel Beyene" w:date="2022-05-19T18:50:00Z"/>
          <w:shd w:val="clear" w:color="auto" w:fill="FAFAFA"/>
        </w:rPr>
      </w:pPr>
    </w:p>
    <w:p w14:paraId="4366EFB0" w14:textId="5F0619D0" w:rsidR="00723F58" w:rsidRDefault="00723F58" w:rsidP="00723F58">
      <w:pPr>
        <w:rPr>
          <w:shd w:val="clear" w:color="auto" w:fill="FAFAFA"/>
        </w:rPr>
      </w:pPr>
    </w:p>
    <w:p w14:paraId="64F3E666" w14:textId="06B29C0C" w:rsidR="00723F58" w:rsidRDefault="00723F58" w:rsidP="00723F58">
      <w:pPr>
        <w:rPr>
          <w:ins w:id="3882" w:author="Ammanuel Beyene" w:date="2022-05-17T22:13:00Z"/>
        </w:rPr>
      </w:pPr>
      <w:proofErr w:type="spellStart"/>
      <w:r>
        <w:t>Brogaard</w:t>
      </w:r>
      <w:proofErr w:type="spellEnd"/>
      <w:r>
        <w:t xml:space="preserve">, Berit. “Why Are We Busier than Ever despite Having Nowhere to Go?” </w:t>
      </w:r>
      <w:r>
        <w:rPr>
          <w:i/>
          <w:iCs/>
        </w:rPr>
        <w:t>Psychology Today</w:t>
      </w:r>
      <w:r>
        <w:t xml:space="preserve">, Sussex Publishers, </w:t>
      </w:r>
      <w:ins w:id="3883" w:author="Ammanuel Beyene" w:date="2022-05-17T22:13:00Z">
        <w:r w:rsidR="0037116C">
          <w:fldChar w:fldCharType="begin"/>
        </w:r>
        <w:r w:rsidR="0037116C">
          <w:instrText xml:space="preserve"> HYPERLINK "</w:instrText>
        </w:r>
      </w:ins>
      <w:r w:rsidR="0037116C">
        <w:instrText>https://www.psychologytoday.com/us/blog/the-mysteries-love/202004/why-are-we-busier-ever-despite-having-nowhere-go</w:instrText>
      </w:r>
      <w:ins w:id="3884" w:author="Ammanuel Beyene" w:date="2022-05-17T22:13:00Z">
        <w:r w:rsidR="0037116C">
          <w:instrText xml:space="preserve">" </w:instrText>
        </w:r>
        <w:r w:rsidR="0037116C">
          <w:fldChar w:fldCharType="separate"/>
        </w:r>
      </w:ins>
      <w:r w:rsidR="0037116C" w:rsidRPr="003B4126">
        <w:rPr>
          <w:rStyle w:val="Hyperlink"/>
        </w:rPr>
        <w:t>https://www.psychologytoday.com/us/blog/the-mysteries-love/202004/why-are-we-busier-ever-despite-having-nowhere-go</w:t>
      </w:r>
      <w:ins w:id="3885" w:author="Ammanuel Beyene" w:date="2022-05-17T22:13:00Z">
        <w:r w:rsidR="0037116C">
          <w:fldChar w:fldCharType="end"/>
        </w:r>
      </w:ins>
      <w:del w:id="3886" w:author="Ammanuel Beyene" w:date="2022-05-17T22:13:00Z">
        <w:r w:rsidDel="0037116C">
          <w:delText xml:space="preserve">. </w:delText>
        </w:r>
      </w:del>
    </w:p>
    <w:p w14:paraId="0F38D006" w14:textId="499EB88B" w:rsidR="0037116C" w:rsidRDefault="0037116C" w:rsidP="00723F58">
      <w:pPr>
        <w:rPr>
          <w:ins w:id="3887" w:author="Ammanuel Beyene" w:date="2022-05-17T22:15:00Z"/>
        </w:rPr>
      </w:pPr>
    </w:p>
    <w:p w14:paraId="691A9B9D" w14:textId="45C267B6" w:rsidR="00E51272" w:rsidRDefault="00E51272" w:rsidP="00723F58">
      <w:pPr>
        <w:rPr>
          <w:ins w:id="3888" w:author="Ammanuel Beyene" w:date="2022-05-17T22:15:00Z"/>
        </w:rPr>
      </w:pPr>
    </w:p>
    <w:p w14:paraId="4E117CA5" w14:textId="5EAE04B9" w:rsidR="00E51272" w:rsidRDefault="00E51272" w:rsidP="00E51272">
      <w:pPr>
        <w:pStyle w:val="NormalWeb"/>
        <w:ind w:left="567" w:hanging="567"/>
        <w:rPr>
          <w:ins w:id="3889" w:author="Ammanuel Beyene" w:date="2022-05-17T22:15:00Z"/>
        </w:rPr>
      </w:pPr>
      <w:ins w:id="3890" w:author="Ammanuel Beyene" w:date="2022-05-17T22:15:00Z">
        <w:r>
          <w:t xml:space="preserve">Kates, Jennifer Follow @jenkatesdc on Twitter, et al. “Economic Impact of Covid-19 on PEPFAR Countries.” </w:t>
        </w:r>
        <w:r>
          <w:rPr>
            <w:i/>
            <w:iCs/>
          </w:rPr>
          <w:t>KFF</w:t>
        </w:r>
        <w:r>
          <w:t xml:space="preserve">, 4 Feb. 2022, </w:t>
        </w:r>
        <w:r>
          <w:fldChar w:fldCharType="begin"/>
        </w:r>
        <w:r>
          <w:instrText xml:space="preserve"> HYPERLINK "https://www.kff.org/global-health-policy/issue-brief/economic-impact-of-covid-19-on-pepfar-countries/#:~:text=The%20toll%20the%20COVID%2D19,downturn%20since%20the%20Great%20Depression" </w:instrText>
        </w:r>
        <w:r>
          <w:fldChar w:fldCharType="separate"/>
        </w:r>
        <w:r w:rsidRPr="003B4126">
          <w:rPr>
            <w:rStyle w:val="Hyperlink"/>
          </w:rPr>
          <w:t>https://www.kff.org/global-health-policy/issue-brief/economic-impact-of-covid-19-on-pepfar-countries/#:~:text=The%20toll%20the%20COVID%2D19,downturn%20since%20the%20Great%20Depression</w:t>
        </w:r>
        <w:r>
          <w:fldChar w:fldCharType="end"/>
        </w:r>
      </w:ins>
    </w:p>
    <w:p w14:paraId="5C455493" w14:textId="2A5D6CAC" w:rsidR="00E51272" w:rsidRDefault="00E51272" w:rsidP="00E51272">
      <w:pPr>
        <w:pStyle w:val="NormalWeb"/>
        <w:ind w:left="567" w:hanging="567"/>
        <w:rPr>
          <w:ins w:id="3891" w:author="Ammanuel Beyene" w:date="2022-05-17T22:20:00Z"/>
        </w:rPr>
      </w:pPr>
    </w:p>
    <w:p w14:paraId="0C4EA09E" w14:textId="270AF737" w:rsidR="006451CF" w:rsidRDefault="006451CF" w:rsidP="006451CF">
      <w:pPr>
        <w:pStyle w:val="NormalWeb"/>
        <w:ind w:left="567" w:hanging="567"/>
        <w:rPr>
          <w:ins w:id="3892" w:author="Ammanuel Beyene" w:date="2022-05-17T22:20:00Z"/>
        </w:rPr>
      </w:pPr>
      <w:proofErr w:type="spellStart"/>
      <w:ins w:id="3893" w:author="Ammanuel Beyene" w:date="2022-05-17T22:20:00Z">
        <w:r>
          <w:t>Larman</w:t>
        </w:r>
        <w:proofErr w:type="spellEnd"/>
        <w:r>
          <w:t xml:space="preserve">, Craig. </w:t>
        </w:r>
        <w:r>
          <w:rPr>
            <w:i/>
            <w:iCs/>
          </w:rPr>
          <w:t xml:space="preserve">Applying UML and Patterns: An Introduction to Object-Oriented Analysis and Design and </w:t>
        </w:r>
      </w:ins>
      <w:ins w:id="3894" w:author="Ammanuel Beyene" w:date="2022-05-19T23:52:00Z">
        <w:r w:rsidR="004F798D">
          <w:rPr>
            <w:i/>
            <w:iCs/>
          </w:rPr>
          <w:t>Iterative Development</w:t>
        </w:r>
      </w:ins>
      <w:ins w:id="3895" w:author="Ammanuel Beyene" w:date="2022-05-17T22:20:00Z">
        <w:r>
          <w:t xml:space="preserve">, 3rd ed., Prentice-Hall, Upper Saddle River (New Jersey), 2005, pp. 89–91. </w:t>
        </w:r>
      </w:ins>
    </w:p>
    <w:p w14:paraId="5D1EC984" w14:textId="77777777" w:rsidR="006451CF" w:rsidRDefault="006451CF" w:rsidP="00E51272">
      <w:pPr>
        <w:pStyle w:val="NormalWeb"/>
        <w:ind w:left="567" w:hanging="567"/>
        <w:rPr>
          <w:ins w:id="3896" w:author="Ammanuel Beyene" w:date="2022-05-17T22:15:00Z"/>
        </w:rPr>
      </w:pPr>
    </w:p>
    <w:p w14:paraId="6C6CAE31" w14:textId="1957880C" w:rsidR="00E51272" w:rsidRPr="000A6D25" w:rsidDel="000A6D25" w:rsidRDefault="00E51272">
      <w:pPr>
        <w:pStyle w:val="NormalWeb"/>
        <w:ind w:left="567" w:hanging="567"/>
        <w:rPr>
          <w:del w:id="3897" w:author="Ammanuel Beyene" w:date="2022-06-05T23:32:00Z"/>
          <w:shd w:val="clear" w:color="auto" w:fill="FAFAFA"/>
          <w:rPrChange w:id="3898" w:author="Ammanuel Beyene" w:date="2022-06-05T23:32:00Z">
            <w:rPr>
              <w:del w:id="3899" w:author="Ammanuel Beyene" w:date="2022-06-05T23:32:00Z"/>
            </w:rPr>
          </w:rPrChange>
        </w:rPr>
        <w:pPrChange w:id="3900" w:author="Ammanuel Beyene" w:date="2022-05-17T22:15:00Z">
          <w:pPr/>
        </w:pPrChange>
      </w:pPr>
      <w:ins w:id="3901" w:author="Ammanuel Beyene" w:date="2022-05-17T22:15:00Z">
        <w:r>
          <w:rPr>
            <w:shd w:val="clear" w:color="auto" w:fill="FAFAFA"/>
          </w:rPr>
          <w:t>Richter, Felix. "Majority of Teens Admit to Excessive Cellphone Usage." </w:t>
        </w:r>
        <w:r>
          <w:rPr>
            <w:rStyle w:val="italic"/>
            <w:rFonts w:ascii="Open Sans" w:hAnsi="Open Sans" w:cs="Open Sans"/>
            <w:i/>
            <w:iCs/>
            <w:color w:val="444444"/>
            <w:sz w:val="20"/>
            <w:szCs w:val="20"/>
            <w:bdr w:val="none" w:sz="0" w:space="0" w:color="auto" w:frame="1"/>
            <w:shd w:val="clear" w:color="auto" w:fill="FAFAFA"/>
          </w:rPr>
          <w:t>Statista</w:t>
        </w:r>
        <w:r>
          <w:rPr>
            <w:shd w:val="clear" w:color="auto" w:fill="FAFAFA"/>
          </w:rPr>
          <w:t xml:space="preserve">, Statista Inc., 23 Aug 2018, </w:t>
        </w:r>
        <w:r>
          <w:fldChar w:fldCharType="begin"/>
        </w:r>
        <w:r>
          <w:instrText xml:space="preserve"> HYPERLINK "https://www-statista-com.ezproxy.spu.edu/chart/15197/teenagers-views-on-technology-use/" </w:instrText>
        </w:r>
        <w:r>
          <w:fldChar w:fldCharType="separate"/>
        </w:r>
        <w:r w:rsidRPr="004877CB">
          <w:rPr>
            <w:rStyle w:val="Hyperlink"/>
            <w:rFonts w:ascii="Open Sans" w:hAnsi="Open Sans" w:cs="Open Sans"/>
            <w:sz w:val="20"/>
            <w:szCs w:val="20"/>
            <w:shd w:val="clear" w:color="auto" w:fill="FAFAFA"/>
          </w:rPr>
          <w:t>https://www-statista-com.ezproxy.spu.edu/chart/15197/teenagers-views-on-technology-use/</w:t>
        </w:r>
        <w:r>
          <w:rPr>
            <w:rStyle w:val="Hyperlink"/>
            <w:rFonts w:ascii="Open Sans" w:hAnsi="Open Sans" w:cs="Open Sans"/>
            <w:sz w:val="20"/>
            <w:szCs w:val="20"/>
            <w:shd w:val="clear" w:color="auto" w:fill="FAFAFA"/>
          </w:rPr>
          <w:fldChar w:fldCharType="end"/>
        </w:r>
      </w:ins>
    </w:p>
    <w:p w14:paraId="08192977" w14:textId="77777777" w:rsidR="00723F58" w:rsidDel="000A6D25" w:rsidRDefault="00723F58" w:rsidP="00F402CD">
      <w:pPr>
        <w:rPr>
          <w:del w:id="3902" w:author="Ammanuel Beyene" w:date="2022-06-05T23:32:00Z"/>
        </w:rPr>
      </w:pPr>
    </w:p>
    <w:p w14:paraId="1908AC5B" w14:textId="7BDB4FEA" w:rsidR="00F402CD" w:rsidDel="000A6D25" w:rsidRDefault="00F402CD" w:rsidP="00F402CD">
      <w:pPr>
        <w:rPr>
          <w:del w:id="3903" w:author="Ammanuel Beyene" w:date="2022-06-05T23:32:00Z"/>
        </w:rPr>
      </w:pPr>
    </w:p>
    <w:p w14:paraId="2795CCC1" w14:textId="38DCCE9F" w:rsidR="00F402CD" w:rsidDel="000A6D25" w:rsidRDefault="00F402CD" w:rsidP="00F402CD">
      <w:pPr>
        <w:rPr>
          <w:del w:id="3904" w:author="Ammanuel Beyene" w:date="2022-06-05T23:32:00Z"/>
        </w:rPr>
      </w:pPr>
    </w:p>
    <w:p w14:paraId="09EF80AF" w14:textId="56E5375C" w:rsidR="00F402CD" w:rsidRPr="00F402CD" w:rsidRDefault="00F402CD" w:rsidP="00F402CD"/>
    <w:sectPr w:rsidR="00F402CD" w:rsidRPr="00F402CD">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EC16B" w14:textId="77777777" w:rsidR="00A42749" w:rsidRDefault="00A42749" w:rsidP="000B13DC">
      <w:r>
        <w:separator/>
      </w:r>
    </w:p>
  </w:endnote>
  <w:endnote w:type="continuationSeparator" w:id="0">
    <w:p w14:paraId="24373F64" w14:textId="77777777" w:rsidR="00A42749" w:rsidRDefault="00A42749" w:rsidP="000B1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ig Caslon Medium">
    <w:altName w:val="BIG CASLON MEDIUM"/>
    <w:panose1 w:val="02000603090000020003"/>
    <w:charset w:val="B1"/>
    <w:family w:val="auto"/>
    <w:pitch w:val="variable"/>
    <w:sig w:usb0="80000863" w:usb1="00000000" w:usb2="00000000" w:usb3="00000000" w:csb0="000001FB" w:csb1="00000000"/>
  </w:font>
  <w:font w:name="Algerian">
    <w:panose1 w:val="04020705040A02060702"/>
    <w:charset w:val="4D"/>
    <w:family w:val="decorative"/>
    <w:pitch w:val="variable"/>
    <w:sig w:usb0="00000003" w:usb1="00000000" w:usb2="00000000" w:usb3="00000000" w:csb0="00000001" w:csb1="00000000"/>
  </w:font>
  <w:font w:name="Britannic Bold">
    <w:panose1 w:val="020B0903060703020204"/>
    <w:charset w:val="4D"/>
    <w:family w:val="swiss"/>
    <w:pitch w:val="variable"/>
    <w:sig w:usb0="00000003" w:usb1="00000000" w:usb2="00000000" w:usb3="00000000" w:csb0="00000001" w:csb1="00000000"/>
  </w:font>
  <w:font w:name="Apple Chancery">
    <w:altName w:val="APPLE CHANCERY"/>
    <w:panose1 w:val="03020702040506060504"/>
    <w:charset w:val="B1"/>
    <w:family w:val="script"/>
    <w:pitch w:val="variable"/>
    <w:sig w:usb0="80000867" w:usb1="00000003" w:usb2="00000000" w:usb3="00000000" w:csb0="000001F3"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5235973"/>
      <w:docPartObj>
        <w:docPartGallery w:val="Page Numbers (Bottom of Page)"/>
        <w:docPartUnique/>
      </w:docPartObj>
    </w:sdtPr>
    <w:sdtContent>
      <w:p w14:paraId="40286A73" w14:textId="37F0FCC9" w:rsidR="000B13DC" w:rsidRDefault="000B13DC" w:rsidP="000B13D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BEE373" w14:textId="77777777" w:rsidR="000B13DC" w:rsidRDefault="000B13DC" w:rsidP="000B13D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6445430"/>
      <w:docPartObj>
        <w:docPartGallery w:val="Page Numbers (Bottom of Page)"/>
        <w:docPartUnique/>
      </w:docPartObj>
    </w:sdtPr>
    <w:sdtContent>
      <w:p w14:paraId="5A3949DB" w14:textId="2215AE0D" w:rsidR="000B13DC" w:rsidRDefault="000B13DC" w:rsidP="004877CB">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1B28DD3F" w14:textId="77777777" w:rsidR="000B13DC" w:rsidRDefault="000B13DC" w:rsidP="000B13D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28AAD" w14:textId="77777777" w:rsidR="00A42749" w:rsidRDefault="00A42749" w:rsidP="000B13DC">
      <w:r>
        <w:separator/>
      </w:r>
    </w:p>
  </w:footnote>
  <w:footnote w:type="continuationSeparator" w:id="0">
    <w:p w14:paraId="4F6A3E94" w14:textId="77777777" w:rsidR="00A42749" w:rsidRDefault="00A42749" w:rsidP="000B13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1F4"/>
    <w:multiLevelType w:val="multilevel"/>
    <w:tmpl w:val="B20C29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2ED6FC1"/>
    <w:multiLevelType w:val="hybridMultilevel"/>
    <w:tmpl w:val="7E2CE330"/>
    <w:lvl w:ilvl="0" w:tplc="DD56A82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BF697F"/>
    <w:multiLevelType w:val="multilevel"/>
    <w:tmpl w:val="F13AC68C"/>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2D94AF2"/>
    <w:multiLevelType w:val="hybridMultilevel"/>
    <w:tmpl w:val="D60E5D5C"/>
    <w:lvl w:ilvl="0" w:tplc="DD56A82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545C5"/>
    <w:multiLevelType w:val="hybridMultilevel"/>
    <w:tmpl w:val="984E62BC"/>
    <w:lvl w:ilvl="0" w:tplc="653C0B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3F4BA8"/>
    <w:multiLevelType w:val="hybridMultilevel"/>
    <w:tmpl w:val="77BE55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B52D3"/>
    <w:multiLevelType w:val="hybridMultilevel"/>
    <w:tmpl w:val="7A326680"/>
    <w:lvl w:ilvl="0" w:tplc="2BE098C2">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A41E35"/>
    <w:multiLevelType w:val="hybridMultilevel"/>
    <w:tmpl w:val="A09CFDF8"/>
    <w:lvl w:ilvl="0" w:tplc="2BE098C2">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42E3E"/>
    <w:multiLevelType w:val="multilevel"/>
    <w:tmpl w:val="60F868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904138D"/>
    <w:multiLevelType w:val="hybridMultilevel"/>
    <w:tmpl w:val="3416A39A"/>
    <w:lvl w:ilvl="0" w:tplc="ED4C1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F95524"/>
    <w:multiLevelType w:val="hybridMultilevel"/>
    <w:tmpl w:val="AD82C688"/>
    <w:lvl w:ilvl="0" w:tplc="DD56A826">
      <w:start w:val="1"/>
      <w:numFmt w:val="bullet"/>
      <w:lvlText w:val="§"/>
      <w:lvlJc w:val="left"/>
      <w:pPr>
        <w:ind w:left="720" w:hanging="360"/>
      </w:pPr>
      <w:rPr>
        <w:rFonts w:ascii="Wingdings" w:hAnsi="Wingdings" w:hint="default"/>
        <w:color w:val="auto"/>
      </w:rPr>
    </w:lvl>
    <w:lvl w:ilvl="1" w:tplc="FFFFFFFF">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627D7"/>
    <w:multiLevelType w:val="hybridMultilevel"/>
    <w:tmpl w:val="F03A8B72"/>
    <w:lvl w:ilvl="0" w:tplc="0100B7C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B783B"/>
    <w:multiLevelType w:val="hybridMultilevel"/>
    <w:tmpl w:val="E78A5526"/>
    <w:lvl w:ilvl="0" w:tplc="2EE67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D016C0"/>
    <w:multiLevelType w:val="hybridMultilevel"/>
    <w:tmpl w:val="26285818"/>
    <w:lvl w:ilvl="0" w:tplc="DD56A826">
      <w:start w:val="1"/>
      <w:numFmt w:val="bullet"/>
      <w:lvlText w:val="§"/>
      <w:lvlJc w:val="left"/>
      <w:pPr>
        <w:ind w:left="1800" w:hanging="360"/>
      </w:pPr>
      <w:rPr>
        <w:rFonts w:ascii="Wingdings" w:hAnsi="Wingdings" w:hint="default"/>
        <w:color w:val="auto"/>
      </w:rPr>
    </w:lvl>
    <w:lvl w:ilvl="1" w:tplc="0F00F0D4">
      <w:start w:val="1"/>
      <w:numFmt w:val="bullet"/>
      <w:lvlText w:val="•"/>
      <w:lvlJc w:val="left"/>
      <w:pPr>
        <w:ind w:left="2520" w:hanging="360"/>
      </w:pPr>
      <w:rPr>
        <w:rFonts w:ascii="Arial" w:hAnsi="Aria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1B42966"/>
    <w:multiLevelType w:val="hybridMultilevel"/>
    <w:tmpl w:val="411AD5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0D3216"/>
    <w:multiLevelType w:val="hybridMultilevel"/>
    <w:tmpl w:val="6916F172"/>
    <w:lvl w:ilvl="0" w:tplc="DD56A82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8B55E8"/>
    <w:multiLevelType w:val="hybridMultilevel"/>
    <w:tmpl w:val="6368E40E"/>
    <w:lvl w:ilvl="0" w:tplc="DD56A826">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125FA"/>
    <w:multiLevelType w:val="multilevel"/>
    <w:tmpl w:val="E6084734"/>
    <w:lvl w:ilvl="0">
      <w:start w:val="1"/>
      <w:numFmt w:val="decimal"/>
      <w:lvlText w:val="%1."/>
      <w:lvlJc w:val="left"/>
      <w:pPr>
        <w:ind w:left="420" w:hanging="360"/>
      </w:pPr>
      <w:rPr>
        <w:rFonts w:hint="default"/>
      </w:rPr>
    </w:lvl>
    <w:lvl w:ilvl="1">
      <w:numFmt w:val="decimal"/>
      <w:isLgl/>
      <w:lvlText w:val="%1.%2"/>
      <w:lvlJc w:val="left"/>
      <w:pPr>
        <w:ind w:left="540" w:hanging="48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8" w15:restartNumberingAfterBreak="0">
    <w:nsid w:val="6BA31B34"/>
    <w:multiLevelType w:val="hybridMultilevel"/>
    <w:tmpl w:val="0458FA2C"/>
    <w:lvl w:ilvl="0" w:tplc="DD56A82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E04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16180593">
    <w:abstractNumId w:val="8"/>
  </w:num>
  <w:num w:numId="2" w16cid:durableId="429862760">
    <w:abstractNumId w:val="13"/>
  </w:num>
  <w:num w:numId="3" w16cid:durableId="1579553685">
    <w:abstractNumId w:val="0"/>
  </w:num>
  <w:num w:numId="4" w16cid:durableId="1479762617">
    <w:abstractNumId w:val="19"/>
  </w:num>
  <w:num w:numId="5" w16cid:durableId="761756809">
    <w:abstractNumId w:val="5"/>
  </w:num>
  <w:num w:numId="6" w16cid:durableId="2005434252">
    <w:abstractNumId w:val="3"/>
  </w:num>
  <w:num w:numId="7" w16cid:durableId="1963537706">
    <w:abstractNumId w:val="14"/>
  </w:num>
  <w:num w:numId="8" w16cid:durableId="1123378936">
    <w:abstractNumId w:val="1"/>
  </w:num>
  <w:num w:numId="9" w16cid:durableId="88622225">
    <w:abstractNumId w:val="18"/>
  </w:num>
  <w:num w:numId="10" w16cid:durableId="79570748">
    <w:abstractNumId w:val="16"/>
  </w:num>
  <w:num w:numId="11" w16cid:durableId="1130829439">
    <w:abstractNumId w:val="2"/>
  </w:num>
  <w:num w:numId="12" w16cid:durableId="1310286292">
    <w:abstractNumId w:val="10"/>
  </w:num>
  <w:num w:numId="13" w16cid:durableId="2107572709">
    <w:abstractNumId w:val="17"/>
  </w:num>
  <w:num w:numId="14" w16cid:durableId="2084059525">
    <w:abstractNumId w:val="6"/>
  </w:num>
  <w:num w:numId="15" w16cid:durableId="1002048939">
    <w:abstractNumId w:val="11"/>
  </w:num>
  <w:num w:numId="16" w16cid:durableId="340817477">
    <w:abstractNumId w:val="4"/>
  </w:num>
  <w:num w:numId="17" w16cid:durableId="208031466">
    <w:abstractNumId w:val="12"/>
  </w:num>
  <w:num w:numId="18" w16cid:durableId="1547599214">
    <w:abstractNumId w:val="7"/>
  </w:num>
  <w:num w:numId="19" w16cid:durableId="514926898">
    <w:abstractNumId w:val="15"/>
  </w:num>
  <w:num w:numId="20" w16cid:durableId="134408680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manuel Beyene">
    <w15:presenceInfo w15:providerId="Windows Live" w15:userId="b9d9ffd22b498e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AD"/>
    <w:rsid w:val="00000482"/>
    <w:rsid w:val="00002A7E"/>
    <w:rsid w:val="000037A9"/>
    <w:rsid w:val="00006584"/>
    <w:rsid w:val="00015536"/>
    <w:rsid w:val="00016D36"/>
    <w:rsid w:val="0003531F"/>
    <w:rsid w:val="00047297"/>
    <w:rsid w:val="00051049"/>
    <w:rsid w:val="00055048"/>
    <w:rsid w:val="00060C5F"/>
    <w:rsid w:val="000626E0"/>
    <w:rsid w:val="00064A93"/>
    <w:rsid w:val="000664B5"/>
    <w:rsid w:val="000672EC"/>
    <w:rsid w:val="00070B81"/>
    <w:rsid w:val="00071E90"/>
    <w:rsid w:val="00074CFB"/>
    <w:rsid w:val="00076B24"/>
    <w:rsid w:val="000824C9"/>
    <w:rsid w:val="00087F8C"/>
    <w:rsid w:val="00090B08"/>
    <w:rsid w:val="00094EF7"/>
    <w:rsid w:val="00096F98"/>
    <w:rsid w:val="000A5E3F"/>
    <w:rsid w:val="000A6BD2"/>
    <w:rsid w:val="000A6D25"/>
    <w:rsid w:val="000B13DC"/>
    <w:rsid w:val="000B47D7"/>
    <w:rsid w:val="000C487E"/>
    <w:rsid w:val="000D03DC"/>
    <w:rsid w:val="000D3DA1"/>
    <w:rsid w:val="000E0991"/>
    <w:rsid w:val="000E2A2E"/>
    <w:rsid w:val="000E3193"/>
    <w:rsid w:val="000E786E"/>
    <w:rsid w:val="00105EDD"/>
    <w:rsid w:val="00115C2D"/>
    <w:rsid w:val="001164F1"/>
    <w:rsid w:val="00116AED"/>
    <w:rsid w:val="00117940"/>
    <w:rsid w:val="00117A09"/>
    <w:rsid w:val="00120AEC"/>
    <w:rsid w:val="00123649"/>
    <w:rsid w:val="00124653"/>
    <w:rsid w:val="001305A4"/>
    <w:rsid w:val="00135DD9"/>
    <w:rsid w:val="00143952"/>
    <w:rsid w:val="00157DF0"/>
    <w:rsid w:val="00160EDA"/>
    <w:rsid w:val="00162810"/>
    <w:rsid w:val="001705D1"/>
    <w:rsid w:val="00171A12"/>
    <w:rsid w:val="00177704"/>
    <w:rsid w:val="0018680C"/>
    <w:rsid w:val="0019340C"/>
    <w:rsid w:val="00193DBF"/>
    <w:rsid w:val="00196807"/>
    <w:rsid w:val="00197513"/>
    <w:rsid w:val="001A1A93"/>
    <w:rsid w:val="001A4840"/>
    <w:rsid w:val="001A6546"/>
    <w:rsid w:val="001B3F17"/>
    <w:rsid w:val="001C76C1"/>
    <w:rsid w:val="001D0151"/>
    <w:rsid w:val="001D0982"/>
    <w:rsid w:val="001D0BAC"/>
    <w:rsid w:val="001D2BBD"/>
    <w:rsid w:val="001D377D"/>
    <w:rsid w:val="001D4E6E"/>
    <w:rsid w:val="001E063A"/>
    <w:rsid w:val="001E0FC9"/>
    <w:rsid w:val="001E354B"/>
    <w:rsid w:val="001E431B"/>
    <w:rsid w:val="001F154D"/>
    <w:rsid w:val="001F39DB"/>
    <w:rsid w:val="001F6C00"/>
    <w:rsid w:val="001F7BC7"/>
    <w:rsid w:val="00200863"/>
    <w:rsid w:val="00200D1A"/>
    <w:rsid w:val="002028D3"/>
    <w:rsid w:val="00205522"/>
    <w:rsid w:val="00207438"/>
    <w:rsid w:val="002209B8"/>
    <w:rsid w:val="00220EDA"/>
    <w:rsid w:val="00222173"/>
    <w:rsid w:val="002312E2"/>
    <w:rsid w:val="00236118"/>
    <w:rsid w:val="002411A1"/>
    <w:rsid w:val="00243D7E"/>
    <w:rsid w:val="00252469"/>
    <w:rsid w:val="002547E7"/>
    <w:rsid w:val="00255588"/>
    <w:rsid w:val="002612B7"/>
    <w:rsid w:val="002645F5"/>
    <w:rsid w:val="002661E3"/>
    <w:rsid w:val="002729DB"/>
    <w:rsid w:val="00274AB5"/>
    <w:rsid w:val="00275AE4"/>
    <w:rsid w:val="002766C8"/>
    <w:rsid w:val="0027781F"/>
    <w:rsid w:val="00280EC2"/>
    <w:rsid w:val="00285BD1"/>
    <w:rsid w:val="002938B2"/>
    <w:rsid w:val="002A3356"/>
    <w:rsid w:val="002B0716"/>
    <w:rsid w:val="002B08AC"/>
    <w:rsid w:val="002B1F88"/>
    <w:rsid w:val="002B5FE7"/>
    <w:rsid w:val="002B6495"/>
    <w:rsid w:val="002C64B8"/>
    <w:rsid w:val="002D2906"/>
    <w:rsid w:val="002D2CB3"/>
    <w:rsid w:val="002D4185"/>
    <w:rsid w:val="002E15D2"/>
    <w:rsid w:val="002E7895"/>
    <w:rsid w:val="002F16E6"/>
    <w:rsid w:val="002F5F7A"/>
    <w:rsid w:val="00300AF4"/>
    <w:rsid w:val="00304459"/>
    <w:rsid w:val="003067F7"/>
    <w:rsid w:val="003072E1"/>
    <w:rsid w:val="003130E0"/>
    <w:rsid w:val="003132EA"/>
    <w:rsid w:val="003209B3"/>
    <w:rsid w:val="0032242A"/>
    <w:rsid w:val="00325E4F"/>
    <w:rsid w:val="00325F7E"/>
    <w:rsid w:val="00327F82"/>
    <w:rsid w:val="003322F3"/>
    <w:rsid w:val="00333658"/>
    <w:rsid w:val="00333B1B"/>
    <w:rsid w:val="00335C84"/>
    <w:rsid w:val="003445D2"/>
    <w:rsid w:val="00345142"/>
    <w:rsid w:val="00346DA4"/>
    <w:rsid w:val="003508AD"/>
    <w:rsid w:val="00365298"/>
    <w:rsid w:val="0037116C"/>
    <w:rsid w:val="00374137"/>
    <w:rsid w:val="00382DCE"/>
    <w:rsid w:val="00394E51"/>
    <w:rsid w:val="003959BD"/>
    <w:rsid w:val="0039688A"/>
    <w:rsid w:val="00397DF7"/>
    <w:rsid w:val="003A6177"/>
    <w:rsid w:val="003A7B84"/>
    <w:rsid w:val="003B4DEB"/>
    <w:rsid w:val="003C191B"/>
    <w:rsid w:val="003C4ABF"/>
    <w:rsid w:val="003C73B2"/>
    <w:rsid w:val="003D59D1"/>
    <w:rsid w:val="003E164E"/>
    <w:rsid w:val="003E6482"/>
    <w:rsid w:val="003F0774"/>
    <w:rsid w:val="00402C99"/>
    <w:rsid w:val="0040615D"/>
    <w:rsid w:val="004116AD"/>
    <w:rsid w:val="00414B57"/>
    <w:rsid w:val="004219D2"/>
    <w:rsid w:val="00422CE1"/>
    <w:rsid w:val="0043384A"/>
    <w:rsid w:val="00434944"/>
    <w:rsid w:val="00437CAE"/>
    <w:rsid w:val="0044444E"/>
    <w:rsid w:val="00444B61"/>
    <w:rsid w:val="004506C9"/>
    <w:rsid w:val="0045434A"/>
    <w:rsid w:val="004548C7"/>
    <w:rsid w:val="0047191A"/>
    <w:rsid w:val="00477385"/>
    <w:rsid w:val="004805C2"/>
    <w:rsid w:val="004916C0"/>
    <w:rsid w:val="00491A4C"/>
    <w:rsid w:val="0049273A"/>
    <w:rsid w:val="004A6639"/>
    <w:rsid w:val="004A6A73"/>
    <w:rsid w:val="004A7C34"/>
    <w:rsid w:val="004B7B14"/>
    <w:rsid w:val="004D0ECA"/>
    <w:rsid w:val="004D3B98"/>
    <w:rsid w:val="004D418F"/>
    <w:rsid w:val="004D54F8"/>
    <w:rsid w:val="004E401F"/>
    <w:rsid w:val="004E5CE5"/>
    <w:rsid w:val="004F04B2"/>
    <w:rsid w:val="004F2B0D"/>
    <w:rsid w:val="004F4C36"/>
    <w:rsid w:val="004F798D"/>
    <w:rsid w:val="005021EA"/>
    <w:rsid w:val="00502FBE"/>
    <w:rsid w:val="00511257"/>
    <w:rsid w:val="00512E0A"/>
    <w:rsid w:val="0051753F"/>
    <w:rsid w:val="00517F7E"/>
    <w:rsid w:val="005266CC"/>
    <w:rsid w:val="00532464"/>
    <w:rsid w:val="00540A78"/>
    <w:rsid w:val="00556CBC"/>
    <w:rsid w:val="00561ABB"/>
    <w:rsid w:val="005667F2"/>
    <w:rsid w:val="005703B5"/>
    <w:rsid w:val="00570562"/>
    <w:rsid w:val="00582627"/>
    <w:rsid w:val="0058350A"/>
    <w:rsid w:val="0058462A"/>
    <w:rsid w:val="005846B3"/>
    <w:rsid w:val="005865D5"/>
    <w:rsid w:val="00591434"/>
    <w:rsid w:val="00592837"/>
    <w:rsid w:val="005A4ACC"/>
    <w:rsid w:val="005B01C9"/>
    <w:rsid w:val="005B1836"/>
    <w:rsid w:val="005B457D"/>
    <w:rsid w:val="005C0A36"/>
    <w:rsid w:val="005C1256"/>
    <w:rsid w:val="005C2229"/>
    <w:rsid w:val="005C58FA"/>
    <w:rsid w:val="005D1D7C"/>
    <w:rsid w:val="005D595C"/>
    <w:rsid w:val="005D7BC6"/>
    <w:rsid w:val="005E50FF"/>
    <w:rsid w:val="005E5428"/>
    <w:rsid w:val="0061046E"/>
    <w:rsid w:val="00612449"/>
    <w:rsid w:val="00621858"/>
    <w:rsid w:val="00622E3F"/>
    <w:rsid w:val="00627405"/>
    <w:rsid w:val="0062768A"/>
    <w:rsid w:val="00630713"/>
    <w:rsid w:val="0063424A"/>
    <w:rsid w:val="006346DA"/>
    <w:rsid w:val="00643546"/>
    <w:rsid w:val="006451CF"/>
    <w:rsid w:val="006465EA"/>
    <w:rsid w:val="00650E3B"/>
    <w:rsid w:val="00652DB2"/>
    <w:rsid w:val="00653405"/>
    <w:rsid w:val="006579DE"/>
    <w:rsid w:val="00657E4D"/>
    <w:rsid w:val="006613B2"/>
    <w:rsid w:val="0066359A"/>
    <w:rsid w:val="00671791"/>
    <w:rsid w:val="00672F82"/>
    <w:rsid w:val="00675606"/>
    <w:rsid w:val="00677F0C"/>
    <w:rsid w:val="00680CAD"/>
    <w:rsid w:val="006870E5"/>
    <w:rsid w:val="0069478B"/>
    <w:rsid w:val="006971A3"/>
    <w:rsid w:val="006B3BE0"/>
    <w:rsid w:val="006C2836"/>
    <w:rsid w:val="006D78BE"/>
    <w:rsid w:val="006E15B3"/>
    <w:rsid w:val="006E1B81"/>
    <w:rsid w:val="006F0371"/>
    <w:rsid w:val="006F1195"/>
    <w:rsid w:val="006F6BAC"/>
    <w:rsid w:val="0070181E"/>
    <w:rsid w:val="007037EC"/>
    <w:rsid w:val="00704F7F"/>
    <w:rsid w:val="0070575E"/>
    <w:rsid w:val="007137B0"/>
    <w:rsid w:val="00715294"/>
    <w:rsid w:val="00723F58"/>
    <w:rsid w:val="007279E5"/>
    <w:rsid w:val="0073210D"/>
    <w:rsid w:val="00732D12"/>
    <w:rsid w:val="007403A4"/>
    <w:rsid w:val="00741C73"/>
    <w:rsid w:val="0076144D"/>
    <w:rsid w:val="00763FD9"/>
    <w:rsid w:val="00764CD0"/>
    <w:rsid w:val="00766A38"/>
    <w:rsid w:val="0076714A"/>
    <w:rsid w:val="00770461"/>
    <w:rsid w:val="00773CF1"/>
    <w:rsid w:val="00776691"/>
    <w:rsid w:val="007867E1"/>
    <w:rsid w:val="00787266"/>
    <w:rsid w:val="007A15E0"/>
    <w:rsid w:val="007A2F5D"/>
    <w:rsid w:val="007B3A53"/>
    <w:rsid w:val="007B4AE6"/>
    <w:rsid w:val="007B5136"/>
    <w:rsid w:val="007B5883"/>
    <w:rsid w:val="007C160F"/>
    <w:rsid w:val="007C241F"/>
    <w:rsid w:val="007C4AF6"/>
    <w:rsid w:val="007C60D2"/>
    <w:rsid w:val="007D4A8E"/>
    <w:rsid w:val="007D6809"/>
    <w:rsid w:val="007D7891"/>
    <w:rsid w:val="007E2662"/>
    <w:rsid w:val="007E3B48"/>
    <w:rsid w:val="007E55A5"/>
    <w:rsid w:val="007F2133"/>
    <w:rsid w:val="007F22AB"/>
    <w:rsid w:val="007F40DD"/>
    <w:rsid w:val="007F63DA"/>
    <w:rsid w:val="007F7386"/>
    <w:rsid w:val="00800292"/>
    <w:rsid w:val="00807B99"/>
    <w:rsid w:val="00824014"/>
    <w:rsid w:val="0082490F"/>
    <w:rsid w:val="00825B11"/>
    <w:rsid w:val="00827D83"/>
    <w:rsid w:val="00842367"/>
    <w:rsid w:val="008446E3"/>
    <w:rsid w:val="00846420"/>
    <w:rsid w:val="00850A49"/>
    <w:rsid w:val="008545EA"/>
    <w:rsid w:val="008611E1"/>
    <w:rsid w:val="00864A0E"/>
    <w:rsid w:val="00865A99"/>
    <w:rsid w:val="00865D5B"/>
    <w:rsid w:val="008711FB"/>
    <w:rsid w:val="00874C6E"/>
    <w:rsid w:val="00875C2A"/>
    <w:rsid w:val="00876DE8"/>
    <w:rsid w:val="00882EAD"/>
    <w:rsid w:val="00896055"/>
    <w:rsid w:val="00896332"/>
    <w:rsid w:val="008A08F4"/>
    <w:rsid w:val="008A1EA7"/>
    <w:rsid w:val="008A22DB"/>
    <w:rsid w:val="008A380A"/>
    <w:rsid w:val="008A3FCA"/>
    <w:rsid w:val="008B0B30"/>
    <w:rsid w:val="008B1D1A"/>
    <w:rsid w:val="008B6B71"/>
    <w:rsid w:val="008C0612"/>
    <w:rsid w:val="008C4515"/>
    <w:rsid w:val="008C5919"/>
    <w:rsid w:val="008D4801"/>
    <w:rsid w:val="008D64ED"/>
    <w:rsid w:val="008E5688"/>
    <w:rsid w:val="008F1A19"/>
    <w:rsid w:val="00900109"/>
    <w:rsid w:val="00901D5F"/>
    <w:rsid w:val="00904D1C"/>
    <w:rsid w:val="009153E0"/>
    <w:rsid w:val="0091573F"/>
    <w:rsid w:val="00922D33"/>
    <w:rsid w:val="00926ADB"/>
    <w:rsid w:val="0092708D"/>
    <w:rsid w:val="00931FD4"/>
    <w:rsid w:val="0093703F"/>
    <w:rsid w:val="00937603"/>
    <w:rsid w:val="0094010F"/>
    <w:rsid w:val="00943507"/>
    <w:rsid w:val="009436BB"/>
    <w:rsid w:val="009444A8"/>
    <w:rsid w:val="009471EA"/>
    <w:rsid w:val="00955414"/>
    <w:rsid w:val="00957FAD"/>
    <w:rsid w:val="009624E1"/>
    <w:rsid w:val="00974734"/>
    <w:rsid w:val="009750E1"/>
    <w:rsid w:val="00981C6A"/>
    <w:rsid w:val="00986D51"/>
    <w:rsid w:val="00992339"/>
    <w:rsid w:val="009A205B"/>
    <w:rsid w:val="009A38F1"/>
    <w:rsid w:val="009B06B0"/>
    <w:rsid w:val="009B2B90"/>
    <w:rsid w:val="009B3C6E"/>
    <w:rsid w:val="009C3CFF"/>
    <w:rsid w:val="009D034C"/>
    <w:rsid w:val="009F0F3C"/>
    <w:rsid w:val="009F354A"/>
    <w:rsid w:val="009F4AB2"/>
    <w:rsid w:val="00A11DD6"/>
    <w:rsid w:val="00A2074D"/>
    <w:rsid w:val="00A328DB"/>
    <w:rsid w:val="00A33F0F"/>
    <w:rsid w:val="00A35D7C"/>
    <w:rsid w:val="00A36DD7"/>
    <w:rsid w:val="00A37223"/>
    <w:rsid w:val="00A40C7C"/>
    <w:rsid w:val="00A41BC5"/>
    <w:rsid w:val="00A42749"/>
    <w:rsid w:val="00A43587"/>
    <w:rsid w:val="00A52009"/>
    <w:rsid w:val="00A558AD"/>
    <w:rsid w:val="00A57035"/>
    <w:rsid w:val="00A621A3"/>
    <w:rsid w:val="00A659D7"/>
    <w:rsid w:val="00A76BD5"/>
    <w:rsid w:val="00A82D19"/>
    <w:rsid w:val="00A83847"/>
    <w:rsid w:val="00A83849"/>
    <w:rsid w:val="00A85618"/>
    <w:rsid w:val="00A90F13"/>
    <w:rsid w:val="00A96E43"/>
    <w:rsid w:val="00AA082E"/>
    <w:rsid w:val="00AA2A95"/>
    <w:rsid w:val="00AA3FAD"/>
    <w:rsid w:val="00AA5257"/>
    <w:rsid w:val="00AB3DC2"/>
    <w:rsid w:val="00AC05B4"/>
    <w:rsid w:val="00AC0D96"/>
    <w:rsid w:val="00AC3F2D"/>
    <w:rsid w:val="00AC42AD"/>
    <w:rsid w:val="00AD0A65"/>
    <w:rsid w:val="00AD5B5F"/>
    <w:rsid w:val="00AD724C"/>
    <w:rsid w:val="00AE077E"/>
    <w:rsid w:val="00AE6BA1"/>
    <w:rsid w:val="00AF2160"/>
    <w:rsid w:val="00AF3236"/>
    <w:rsid w:val="00AF3767"/>
    <w:rsid w:val="00AF6EDA"/>
    <w:rsid w:val="00B05AFD"/>
    <w:rsid w:val="00B07ADC"/>
    <w:rsid w:val="00B10279"/>
    <w:rsid w:val="00B108FA"/>
    <w:rsid w:val="00B26002"/>
    <w:rsid w:val="00B266D4"/>
    <w:rsid w:val="00B267BD"/>
    <w:rsid w:val="00B27ACA"/>
    <w:rsid w:val="00B33313"/>
    <w:rsid w:val="00B334E2"/>
    <w:rsid w:val="00B3448B"/>
    <w:rsid w:val="00B60716"/>
    <w:rsid w:val="00B60E94"/>
    <w:rsid w:val="00B67F48"/>
    <w:rsid w:val="00B808D6"/>
    <w:rsid w:val="00B87ADE"/>
    <w:rsid w:val="00B900DE"/>
    <w:rsid w:val="00B912AD"/>
    <w:rsid w:val="00B9433E"/>
    <w:rsid w:val="00B95380"/>
    <w:rsid w:val="00B96329"/>
    <w:rsid w:val="00BA01DF"/>
    <w:rsid w:val="00BA1E01"/>
    <w:rsid w:val="00BB073A"/>
    <w:rsid w:val="00BC6914"/>
    <w:rsid w:val="00BD3AE4"/>
    <w:rsid w:val="00BE12C2"/>
    <w:rsid w:val="00BE1CA7"/>
    <w:rsid w:val="00BF0A03"/>
    <w:rsid w:val="00C00026"/>
    <w:rsid w:val="00C062C6"/>
    <w:rsid w:val="00C07D67"/>
    <w:rsid w:val="00C1533E"/>
    <w:rsid w:val="00C22902"/>
    <w:rsid w:val="00C25201"/>
    <w:rsid w:val="00C26ED5"/>
    <w:rsid w:val="00C342AA"/>
    <w:rsid w:val="00C365D8"/>
    <w:rsid w:val="00C42415"/>
    <w:rsid w:val="00C4255D"/>
    <w:rsid w:val="00C54DE5"/>
    <w:rsid w:val="00C55B8B"/>
    <w:rsid w:val="00C6723C"/>
    <w:rsid w:val="00C70B4F"/>
    <w:rsid w:val="00C75C7A"/>
    <w:rsid w:val="00C77B34"/>
    <w:rsid w:val="00C85C8D"/>
    <w:rsid w:val="00C90149"/>
    <w:rsid w:val="00C91300"/>
    <w:rsid w:val="00C924FE"/>
    <w:rsid w:val="00CA49D5"/>
    <w:rsid w:val="00CB3832"/>
    <w:rsid w:val="00CB6496"/>
    <w:rsid w:val="00CC4659"/>
    <w:rsid w:val="00CC7AFE"/>
    <w:rsid w:val="00CE1DA9"/>
    <w:rsid w:val="00CE514B"/>
    <w:rsid w:val="00CE6CB7"/>
    <w:rsid w:val="00CE7EA4"/>
    <w:rsid w:val="00CF2D2D"/>
    <w:rsid w:val="00CF4896"/>
    <w:rsid w:val="00CF59D2"/>
    <w:rsid w:val="00CF6ADC"/>
    <w:rsid w:val="00D00495"/>
    <w:rsid w:val="00D01369"/>
    <w:rsid w:val="00D01A0A"/>
    <w:rsid w:val="00D03990"/>
    <w:rsid w:val="00D0682F"/>
    <w:rsid w:val="00D07444"/>
    <w:rsid w:val="00D12625"/>
    <w:rsid w:val="00D12A89"/>
    <w:rsid w:val="00D2487A"/>
    <w:rsid w:val="00D31E39"/>
    <w:rsid w:val="00D335E3"/>
    <w:rsid w:val="00D3725A"/>
    <w:rsid w:val="00D43818"/>
    <w:rsid w:val="00D51E9F"/>
    <w:rsid w:val="00D61374"/>
    <w:rsid w:val="00D63E4E"/>
    <w:rsid w:val="00D64A80"/>
    <w:rsid w:val="00D65A31"/>
    <w:rsid w:val="00D704AC"/>
    <w:rsid w:val="00D73852"/>
    <w:rsid w:val="00D73E4B"/>
    <w:rsid w:val="00D74C6E"/>
    <w:rsid w:val="00D80F2C"/>
    <w:rsid w:val="00D83B29"/>
    <w:rsid w:val="00D96332"/>
    <w:rsid w:val="00D97821"/>
    <w:rsid w:val="00DA20C9"/>
    <w:rsid w:val="00DA6608"/>
    <w:rsid w:val="00DB17B5"/>
    <w:rsid w:val="00DB5999"/>
    <w:rsid w:val="00DB639C"/>
    <w:rsid w:val="00DC238D"/>
    <w:rsid w:val="00DC243C"/>
    <w:rsid w:val="00DD334A"/>
    <w:rsid w:val="00DD46EF"/>
    <w:rsid w:val="00DD5343"/>
    <w:rsid w:val="00DD59EA"/>
    <w:rsid w:val="00DD6377"/>
    <w:rsid w:val="00DD6E4D"/>
    <w:rsid w:val="00DE0952"/>
    <w:rsid w:val="00DF0CC3"/>
    <w:rsid w:val="00DF35A1"/>
    <w:rsid w:val="00E008EC"/>
    <w:rsid w:val="00E016F5"/>
    <w:rsid w:val="00E0583C"/>
    <w:rsid w:val="00E069BB"/>
    <w:rsid w:val="00E12CDC"/>
    <w:rsid w:val="00E149B7"/>
    <w:rsid w:val="00E15619"/>
    <w:rsid w:val="00E16C5D"/>
    <w:rsid w:val="00E22A4E"/>
    <w:rsid w:val="00E2400D"/>
    <w:rsid w:val="00E320E7"/>
    <w:rsid w:val="00E34236"/>
    <w:rsid w:val="00E35234"/>
    <w:rsid w:val="00E45AF4"/>
    <w:rsid w:val="00E47304"/>
    <w:rsid w:val="00E473C1"/>
    <w:rsid w:val="00E51272"/>
    <w:rsid w:val="00E63D6D"/>
    <w:rsid w:val="00E713C4"/>
    <w:rsid w:val="00E80A1B"/>
    <w:rsid w:val="00E829F9"/>
    <w:rsid w:val="00E94747"/>
    <w:rsid w:val="00EA759F"/>
    <w:rsid w:val="00EB15EB"/>
    <w:rsid w:val="00EB168B"/>
    <w:rsid w:val="00EB186F"/>
    <w:rsid w:val="00EB7B1E"/>
    <w:rsid w:val="00ED1ED1"/>
    <w:rsid w:val="00ED466B"/>
    <w:rsid w:val="00EE3642"/>
    <w:rsid w:val="00EF1300"/>
    <w:rsid w:val="00EF3BFC"/>
    <w:rsid w:val="00F02C58"/>
    <w:rsid w:val="00F04312"/>
    <w:rsid w:val="00F05900"/>
    <w:rsid w:val="00F06B63"/>
    <w:rsid w:val="00F102D9"/>
    <w:rsid w:val="00F11D61"/>
    <w:rsid w:val="00F12F00"/>
    <w:rsid w:val="00F2052B"/>
    <w:rsid w:val="00F22728"/>
    <w:rsid w:val="00F2714F"/>
    <w:rsid w:val="00F311F1"/>
    <w:rsid w:val="00F31D56"/>
    <w:rsid w:val="00F35F46"/>
    <w:rsid w:val="00F402CD"/>
    <w:rsid w:val="00F43552"/>
    <w:rsid w:val="00F45812"/>
    <w:rsid w:val="00F467AA"/>
    <w:rsid w:val="00F50EB3"/>
    <w:rsid w:val="00F50F49"/>
    <w:rsid w:val="00F52846"/>
    <w:rsid w:val="00F57B8B"/>
    <w:rsid w:val="00F6244B"/>
    <w:rsid w:val="00F63FCA"/>
    <w:rsid w:val="00F6666A"/>
    <w:rsid w:val="00F66BEE"/>
    <w:rsid w:val="00F71D63"/>
    <w:rsid w:val="00F80195"/>
    <w:rsid w:val="00F829BC"/>
    <w:rsid w:val="00F82B1D"/>
    <w:rsid w:val="00FA0894"/>
    <w:rsid w:val="00FA1797"/>
    <w:rsid w:val="00FB0FA2"/>
    <w:rsid w:val="00FB7325"/>
    <w:rsid w:val="00FC38CC"/>
    <w:rsid w:val="00FD638F"/>
    <w:rsid w:val="00FD6FC3"/>
    <w:rsid w:val="00FE2281"/>
    <w:rsid w:val="00FE278B"/>
    <w:rsid w:val="00FF46EF"/>
    <w:rsid w:val="00FF617B"/>
    <w:rsid w:val="00FF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AB65"/>
  <w15:chartTrackingRefBased/>
  <w15:docId w15:val="{9CFFA3F8-5F8C-C248-8A34-B73911921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2AD"/>
    <w:rPr>
      <w:rFonts w:ascii="Times New Roman" w:eastAsia="Times New Roman" w:hAnsi="Times New Roman" w:cs="Times New Roman"/>
    </w:rPr>
  </w:style>
  <w:style w:type="paragraph" w:styleId="Heading1">
    <w:name w:val="heading 1"/>
    <w:basedOn w:val="Normal"/>
    <w:next w:val="Normal"/>
    <w:link w:val="Heading1Char"/>
    <w:uiPriority w:val="9"/>
    <w:qFormat/>
    <w:rsid w:val="00F35F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B8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7B8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96F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EAD"/>
    <w:pPr>
      <w:ind w:left="720"/>
      <w:contextualSpacing/>
    </w:pPr>
  </w:style>
  <w:style w:type="paragraph" w:styleId="TOC1">
    <w:name w:val="toc 1"/>
    <w:basedOn w:val="Normal"/>
    <w:next w:val="Normal"/>
    <w:autoRedefine/>
    <w:uiPriority w:val="39"/>
    <w:unhideWhenUsed/>
    <w:rsid w:val="008C5919"/>
    <w:pPr>
      <w:tabs>
        <w:tab w:val="right" w:leader="dot" w:pos="9350"/>
      </w:tabs>
      <w:spacing w:before="120" w:after="120"/>
      <w:pPrChange w:id="0" w:author="Ammanuel Beyene" w:date="2022-06-05T23:22:00Z">
        <w:pPr>
          <w:tabs>
            <w:tab w:val="right" w:leader="dot" w:pos="9350"/>
          </w:tabs>
          <w:spacing w:before="120" w:after="120"/>
        </w:pPr>
      </w:pPrChange>
    </w:pPr>
    <w:rPr>
      <w:rFonts w:asciiTheme="minorHAnsi" w:hAnsiTheme="minorHAnsi" w:cstheme="minorHAnsi"/>
      <w:b/>
      <w:bCs/>
      <w:caps/>
      <w:sz w:val="20"/>
      <w:szCs w:val="20"/>
      <w:rPrChange w:id="0" w:author="Ammanuel Beyene" w:date="2022-06-05T23:22:00Z">
        <w:rPr>
          <w:rFonts w:asciiTheme="minorHAnsi" w:hAnsiTheme="minorHAnsi" w:cstheme="minorHAnsi"/>
          <w:b/>
          <w:bCs/>
          <w:caps/>
          <w:lang w:val="en-US" w:eastAsia="en-US" w:bidi="ar-SA"/>
        </w:rPr>
      </w:rPrChange>
    </w:rPr>
  </w:style>
  <w:style w:type="paragraph" w:styleId="TOC2">
    <w:name w:val="toc 2"/>
    <w:basedOn w:val="Normal"/>
    <w:next w:val="Normal"/>
    <w:autoRedefine/>
    <w:uiPriority w:val="39"/>
    <w:unhideWhenUsed/>
    <w:rsid w:val="00B266D4"/>
    <w:pPr>
      <w:tabs>
        <w:tab w:val="right" w:leader="dot" w:pos="9350"/>
      </w:tabs>
      <w:ind w:left="240"/>
      <w:pPrChange w:id="1" w:author="Ammanuel Beyene" w:date="2022-06-05T16:31:00Z">
        <w:pPr>
          <w:ind w:left="240"/>
        </w:pPr>
      </w:pPrChange>
    </w:pPr>
    <w:rPr>
      <w:rFonts w:asciiTheme="minorHAnsi" w:hAnsiTheme="minorHAnsi" w:cstheme="minorHAnsi"/>
      <w:smallCaps/>
      <w:sz w:val="20"/>
      <w:szCs w:val="20"/>
      <w:rPrChange w:id="1" w:author="Ammanuel Beyene" w:date="2022-06-05T16:31:00Z">
        <w:rPr>
          <w:rFonts w:asciiTheme="minorHAnsi" w:hAnsiTheme="minorHAnsi" w:cstheme="minorHAnsi"/>
          <w:smallCaps/>
          <w:lang w:val="en-US" w:eastAsia="en-US" w:bidi="ar-SA"/>
        </w:rPr>
      </w:rPrChange>
    </w:rPr>
  </w:style>
  <w:style w:type="paragraph" w:styleId="TOC3">
    <w:name w:val="toc 3"/>
    <w:basedOn w:val="Normal"/>
    <w:next w:val="Normal"/>
    <w:autoRedefine/>
    <w:uiPriority w:val="39"/>
    <w:unhideWhenUsed/>
    <w:rsid w:val="003130E0"/>
    <w:pPr>
      <w:tabs>
        <w:tab w:val="right" w:leader="dot" w:pos="9350"/>
      </w:tabs>
      <w:ind w:left="480"/>
      <w:pPrChange w:id="2" w:author="Ammanuel Beyene" w:date="2022-05-19T19:23:00Z">
        <w:pPr>
          <w:ind w:left="480"/>
        </w:pPr>
      </w:pPrChange>
    </w:pPr>
    <w:rPr>
      <w:rFonts w:asciiTheme="minorHAnsi" w:hAnsiTheme="minorHAnsi" w:cstheme="minorHAnsi"/>
      <w:i/>
      <w:iCs/>
      <w:sz w:val="20"/>
      <w:szCs w:val="20"/>
      <w:rPrChange w:id="2" w:author="Ammanuel Beyene" w:date="2022-05-19T19:23:00Z">
        <w:rPr>
          <w:rFonts w:asciiTheme="minorHAnsi" w:hAnsiTheme="minorHAnsi" w:cstheme="minorHAnsi"/>
          <w:i/>
          <w:iCs/>
          <w:lang w:val="en-US" w:eastAsia="en-US" w:bidi="ar-SA"/>
        </w:rPr>
      </w:rPrChange>
    </w:rPr>
  </w:style>
  <w:style w:type="paragraph" w:styleId="TOC4">
    <w:name w:val="toc 4"/>
    <w:basedOn w:val="Normal"/>
    <w:next w:val="Normal"/>
    <w:autoRedefine/>
    <w:uiPriority w:val="39"/>
    <w:unhideWhenUsed/>
    <w:rsid w:val="00D01A0A"/>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D01A0A"/>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D01A0A"/>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D01A0A"/>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D01A0A"/>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D01A0A"/>
    <w:pPr>
      <w:ind w:left="1920"/>
    </w:pPr>
    <w:rPr>
      <w:rFonts w:asciiTheme="minorHAnsi" w:hAnsiTheme="minorHAnsi" w:cstheme="minorHAnsi"/>
      <w:sz w:val="18"/>
      <w:szCs w:val="18"/>
    </w:rPr>
  </w:style>
  <w:style w:type="paragraph" w:styleId="BodyTextIndent">
    <w:name w:val="Body Text Indent"/>
    <w:basedOn w:val="Normal"/>
    <w:link w:val="BodyTextIndentChar"/>
    <w:rsid w:val="00123649"/>
    <w:pPr>
      <w:ind w:left="1080" w:hanging="360"/>
    </w:pPr>
    <w:rPr>
      <w:rFonts w:ascii="Bookman Old Style" w:hAnsi="Bookman Old Style"/>
      <w:szCs w:val="20"/>
    </w:rPr>
  </w:style>
  <w:style w:type="character" w:customStyle="1" w:styleId="BodyTextIndentChar">
    <w:name w:val="Body Text Indent Char"/>
    <w:basedOn w:val="DefaultParagraphFont"/>
    <w:link w:val="BodyTextIndent"/>
    <w:rsid w:val="00123649"/>
    <w:rPr>
      <w:rFonts w:ascii="Bookman Old Style" w:eastAsia="Times New Roman" w:hAnsi="Bookman Old Style" w:cs="Times New Roman"/>
      <w:szCs w:val="20"/>
    </w:rPr>
  </w:style>
  <w:style w:type="character" w:styleId="Hyperlink">
    <w:name w:val="Hyperlink"/>
    <w:basedOn w:val="DefaultParagraphFont"/>
    <w:uiPriority w:val="99"/>
    <w:unhideWhenUsed/>
    <w:rsid w:val="00F35F46"/>
    <w:rPr>
      <w:color w:val="0563C1" w:themeColor="hyperlink"/>
      <w:u w:val="single"/>
    </w:rPr>
  </w:style>
  <w:style w:type="character" w:customStyle="1" w:styleId="Heading1Char">
    <w:name w:val="Heading 1 Char"/>
    <w:basedOn w:val="DefaultParagraphFont"/>
    <w:link w:val="Heading1"/>
    <w:uiPriority w:val="9"/>
    <w:rsid w:val="00F35F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5F46"/>
    <w:pPr>
      <w:spacing w:before="480" w:line="276" w:lineRule="auto"/>
      <w:outlineLvl w:val="9"/>
    </w:pPr>
    <w:rPr>
      <w:b/>
      <w:bCs/>
      <w:sz w:val="28"/>
      <w:szCs w:val="28"/>
    </w:rPr>
  </w:style>
  <w:style w:type="character" w:customStyle="1" w:styleId="Heading3Char">
    <w:name w:val="Heading 3 Char"/>
    <w:basedOn w:val="DefaultParagraphFont"/>
    <w:link w:val="Heading3"/>
    <w:uiPriority w:val="9"/>
    <w:rsid w:val="003A7B84"/>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3A7B8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096F98"/>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0B13DC"/>
    <w:pPr>
      <w:tabs>
        <w:tab w:val="center" w:pos="4680"/>
        <w:tab w:val="right" w:pos="9360"/>
      </w:tabs>
    </w:pPr>
  </w:style>
  <w:style w:type="character" w:customStyle="1" w:styleId="FooterChar">
    <w:name w:val="Footer Char"/>
    <w:basedOn w:val="DefaultParagraphFont"/>
    <w:link w:val="Footer"/>
    <w:uiPriority w:val="99"/>
    <w:rsid w:val="000B13DC"/>
    <w:rPr>
      <w:rFonts w:ascii="Times New Roman" w:eastAsia="Times New Roman" w:hAnsi="Times New Roman" w:cs="Times New Roman"/>
    </w:rPr>
  </w:style>
  <w:style w:type="character" w:styleId="PageNumber">
    <w:name w:val="page number"/>
    <w:basedOn w:val="DefaultParagraphFont"/>
    <w:uiPriority w:val="99"/>
    <w:semiHidden/>
    <w:unhideWhenUsed/>
    <w:rsid w:val="000B13DC"/>
  </w:style>
  <w:style w:type="character" w:customStyle="1" w:styleId="italic">
    <w:name w:val="italic"/>
    <w:basedOn w:val="DefaultParagraphFont"/>
    <w:rsid w:val="00F402CD"/>
  </w:style>
  <w:style w:type="character" w:styleId="UnresolvedMention">
    <w:name w:val="Unresolved Mention"/>
    <w:basedOn w:val="DefaultParagraphFont"/>
    <w:uiPriority w:val="99"/>
    <w:semiHidden/>
    <w:unhideWhenUsed/>
    <w:rsid w:val="00723F58"/>
    <w:rPr>
      <w:color w:val="605E5C"/>
      <w:shd w:val="clear" w:color="auto" w:fill="E1DFDD"/>
    </w:rPr>
  </w:style>
  <w:style w:type="paragraph" w:styleId="NormalWeb">
    <w:name w:val="Normal (Web)"/>
    <w:basedOn w:val="Normal"/>
    <w:uiPriority w:val="99"/>
    <w:unhideWhenUsed/>
    <w:rsid w:val="00723F58"/>
    <w:pPr>
      <w:spacing w:before="100" w:beforeAutospacing="1" w:after="100" w:afterAutospacing="1"/>
    </w:pPr>
  </w:style>
  <w:style w:type="paragraph" w:styleId="BodyText">
    <w:name w:val="Body Text"/>
    <w:basedOn w:val="Normal"/>
    <w:link w:val="BodyTextChar"/>
    <w:uiPriority w:val="99"/>
    <w:unhideWhenUsed/>
    <w:rsid w:val="004E401F"/>
    <w:pPr>
      <w:spacing w:after="120"/>
    </w:pPr>
  </w:style>
  <w:style w:type="character" w:customStyle="1" w:styleId="BodyTextChar">
    <w:name w:val="Body Text Char"/>
    <w:basedOn w:val="DefaultParagraphFont"/>
    <w:link w:val="BodyText"/>
    <w:uiPriority w:val="99"/>
    <w:rsid w:val="004E401F"/>
    <w:rPr>
      <w:rFonts w:ascii="Times New Roman" w:eastAsia="Times New Roman" w:hAnsi="Times New Roman" w:cs="Times New Roman"/>
    </w:rPr>
  </w:style>
  <w:style w:type="paragraph" w:styleId="BodyTextIndent2">
    <w:name w:val="Body Text Indent 2"/>
    <w:basedOn w:val="Normal"/>
    <w:link w:val="BodyTextIndent2Char"/>
    <w:uiPriority w:val="99"/>
    <w:unhideWhenUsed/>
    <w:rsid w:val="004E401F"/>
    <w:pPr>
      <w:spacing w:after="120" w:line="480" w:lineRule="auto"/>
      <w:ind w:left="360"/>
    </w:pPr>
  </w:style>
  <w:style w:type="character" w:customStyle="1" w:styleId="BodyTextIndent2Char">
    <w:name w:val="Body Text Indent 2 Char"/>
    <w:basedOn w:val="DefaultParagraphFont"/>
    <w:link w:val="BodyTextIndent2"/>
    <w:uiPriority w:val="99"/>
    <w:rsid w:val="004E401F"/>
    <w:rPr>
      <w:rFonts w:ascii="Times New Roman" w:eastAsia="Times New Roman" w:hAnsi="Times New Roman" w:cs="Times New Roman"/>
    </w:rPr>
  </w:style>
  <w:style w:type="paragraph" w:styleId="Revision">
    <w:name w:val="Revision"/>
    <w:hidden/>
    <w:uiPriority w:val="99"/>
    <w:semiHidden/>
    <w:rsid w:val="00115C2D"/>
    <w:rPr>
      <w:rFonts w:ascii="Times New Roman" w:eastAsia="Times New Roman" w:hAnsi="Times New Roman" w:cs="Times New Roman"/>
    </w:rPr>
  </w:style>
  <w:style w:type="table" w:styleId="TableElegant">
    <w:name w:val="Table Elegant"/>
    <w:basedOn w:val="TableNormal"/>
    <w:rsid w:val="002729DB"/>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BalloonText">
    <w:name w:val="Balloon Text"/>
    <w:basedOn w:val="Normal"/>
    <w:link w:val="BalloonTextChar"/>
    <w:semiHidden/>
    <w:rsid w:val="002729DB"/>
    <w:rPr>
      <w:rFonts w:ascii="Tahoma" w:hAnsi="Tahoma" w:cs="Tahoma"/>
      <w:sz w:val="16"/>
      <w:szCs w:val="16"/>
    </w:rPr>
  </w:style>
  <w:style w:type="character" w:customStyle="1" w:styleId="BalloonTextChar">
    <w:name w:val="Balloon Text Char"/>
    <w:basedOn w:val="DefaultParagraphFont"/>
    <w:link w:val="BalloonText"/>
    <w:semiHidden/>
    <w:rsid w:val="002729DB"/>
    <w:rPr>
      <w:rFonts w:ascii="Tahoma" w:eastAsia="Times New Roman" w:hAnsi="Tahoma" w:cs="Tahoma"/>
      <w:sz w:val="16"/>
      <w:szCs w:val="16"/>
    </w:rPr>
  </w:style>
  <w:style w:type="paragraph" w:customStyle="1" w:styleId="Hints">
    <w:name w:val="Hints"/>
    <w:basedOn w:val="Normal"/>
    <w:rsid w:val="002729DB"/>
    <w:rPr>
      <w:rFonts w:ascii="Arial" w:hAnsi="Arial"/>
      <w:color w:val="5F5F5F"/>
      <w:sz w:val="20"/>
      <w:szCs w:val="20"/>
    </w:rPr>
  </w:style>
  <w:style w:type="table" w:styleId="TableGrid">
    <w:name w:val="Table Grid"/>
    <w:basedOn w:val="TableNormal"/>
    <w:uiPriority w:val="39"/>
    <w:rsid w:val="00AC42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359A"/>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7C60D2"/>
    <w:rPr>
      <w:color w:val="954F72" w:themeColor="followedHyperlink"/>
      <w:u w:val="single"/>
    </w:rPr>
  </w:style>
  <w:style w:type="paragraph" w:styleId="Header">
    <w:name w:val="header"/>
    <w:basedOn w:val="Normal"/>
    <w:link w:val="HeaderChar"/>
    <w:uiPriority w:val="99"/>
    <w:unhideWhenUsed/>
    <w:rsid w:val="00A36DD7"/>
    <w:pPr>
      <w:tabs>
        <w:tab w:val="center" w:pos="4680"/>
        <w:tab w:val="right" w:pos="9360"/>
      </w:tabs>
    </w:pPr>
  </w:style>
  <w:style w:type="character" w:customStyle="1" w:styleId="HeaderChar">
    <w:name w:val="Header Char"/>
    <w:basedOn w:val="DefaultParagraphFont"/>
    <w:link w:val="Header"/>
    <w:uiPriority w:val="99"/>
    <w:rsid w:val="00A36DD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94968">
      <w:bodyDiv w:val="1"/>
      <w:marLeft w:val="0"/>
      <w:marRight w:val="0"/>
      <w:marTop w:val="0"/>
      <w:marBottom w:val="0"/>
      <w:divBdr>
        <w:top w:val="none" w:sz="0" w:space="0" w:color="auto"/>
        <w:left w:val="none" w:sz="0" w:space="0" w:color="auto"/>
        <w:bottom w:val="none" w:sz="0" w:space="0" w:color="auto"/>
        <w:right w:val="none" w:sz="0" w:space="0" w:color="auto"/>
      </w:divBdr>
    </w:div>
    <w:div w:id="897210404">
      <w:bodyDiv w:val="1"/>
      <w:marLeft w:val="0"/>
      <w:marRight w:val="0"/>
      <w:marTop w:val="0"/>
      <w:marBottom w:val="0"/>
      <w:divBdr>
        <w:top w:val="none" w:sz="0" w:space="0" w:color="auto"/>
        <w:left w:val="none" w:sz="0" w:space="0" w:color="auto"/>
        <w:bottom w:val="none" w:sz="0" w:space="0" w:color="auto"/>
        <w:right w:val="none" w:sz="0" w:space="0" w:color="auto"/>
      </w:divBdr>
    </w:div>
    <w:div w:id="1076442436">
      <w:bodyDiv w:val="1"/>
      <w:marLeft w:val="0"/>
      <w:marRight w:val="0"/>
      <w:marTop w:val="0"/>
      <w:marBottom w:val="0"/>
      <w:divBdr>
        <w:top w:val="none" w:sz="0" w:space="0" w:color="auto"/>
        <w:left w:val="none" w:sz="0" w:space="0" w:color="auto"/>
        <w:bottom w:val="none" w:sz="0" w:space="0" w:color="auto"/>
        <w:right w:val="none" w:sz="0" w:space="0" w:color="auto"/>
      </w:divBdr>
    </w:div>
    <w:div w:id="1226453788">
      <w:bodyDiv w:val="1"/>
      <w:marLeft w:val="0"/>
      <w:marRight w:val="0"/>
      <w:marTop w:val="0"/>
      <w:marBottom w:val="0"/>
      <w:divBdr>
        <w:top w:val="none" w:sz="0" w:space="0" w:color="auto"/>
        <w:left w:val="none" w:sz="0" w:space="0" w:color="auto"/>
        <w:bottom w:val="none" w:sz="0" w:space="0" w:color="auto"/>
        <w:right w:val="none" w:sz="0" w:space="0" w:color="auto"/>
      </w:divBdr>
    </w:div>
    <w:div w:id="197679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CF0E3B-4F80-EF48-96CD-CA3A9C1D65D0}">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835FD-BE5B-8E4A-BAFF-D2638C1B1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13750</Words>
  <Characters>78378</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Ammanuel Beyene</dc:creator>
  <cp:keywords/>
  <dc:description/>
  <cp:lastModifiedBy>Ammanuel Beyene</cp:lastModifiedBy>
  <cp:revision>2</cp:revision>
  <dcterms:created xsi:type="dcterms:W3CDTF">2024-04-29T22:43:00Z</dcterms:created>
  <dcterms:modified xsi:type="dcterms:W3CDTF">2024-04-29T22:43:00Z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documentId_9001</vt:lpwstr>
  </property>
  <property fmtid="{D5CDD505-2E9C-101B-9397-08002B2CF9AE}" pid="3" name="grammarly_documentContext">
    <vt:lpwstr>{"goals":[],"domain":"general","emotions":[],"dialect":"american"}</vt:lpwstr>
  </property>
</Properties>
</file>